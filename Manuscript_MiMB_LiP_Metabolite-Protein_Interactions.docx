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6B14" w14:textId="71F07ACC" w:rsidR="05E28A89" w:rsidRPr="00797ED5" w:rsidRDefault="48B6937C" w:rsidP="05E28A89">
      <w:pPr>
        <w:rPr>
          <w:rFonts w:eastAsia="Times New Roman" w:cs="Times New Roman"/>
          <w:b/>
          <w:bCs/>
          <w:sz w:val="28"/>
          <w:szCs w:val="28"/>
        </w:rPr>
      </w:pPr>
      <w:r w:rsidRPr="00797ED5">
        <w:rPr>
          <w:b/>
          <w:bCs/>
          <w:sz w:val="28"/>
          <w:szCs w:val="28"/>
        </w:rPr>
        <w:t>Limited Proteolysis</w:t>
      </w:r>
      <w:r w:rsidR="00A21373" w:rsidRPr="00797ED5">
        <w:rPr>
          <w:b/>
          <w:bCs/>
          <w:sz w:val="28"/>
          <w:szCs w:val="28"/>
        </w:rPr>
        <w:t>-</w:t>
      </w:r>
      <w:r w:rsidRPr="00797ED5">
        <w:rPr>
          <w:b/>
          <w:bCs/>
          <w:sz w:val="28"/>
          <w:szCs w:val="28"/>
        </w:rPr>
        <w:t xml:space="preserve">Mass Spectrometry </w:t>
      </w:r>
      <w:r w:rsidR="3A59C96D" w:rsidRPr="00797ED5">
        <w:rPr>
          <w:b/>
          <w:bCs/>
          <w:sz w:val="28"/>
          <w:szCs w:val="28"/>
        </w:rPr>
        <w:t>to Identify Metabolite-Protein Interactions</w:t>
      </w:r>
    </w:p>
    <w:p w14:paraId="419EC8CF" w14:textId="427FA168" w:rsidR="085405AD" w:rsidRPr="00BD0527" w:rsidRDefault="085405AD" w:rsidP="05E28A89">
      <w:pPr>
        <w:rPr>
          <w:rFonts w:eastAsia="Times New Roman" w:cs="Times New Roman"/>
          <w:vertAlign w:val="superscript"/>
        </w:rPr>
      </w:pPr>
      <w:r w:rsidRPr="00BD0527">
        <w:rPr>
          <w:rFonts w:eastAsia="Times New Roman" w:cs="Times New Roman"/>
        </w:rPr>
        <w:t>Aleš Holfeld</w:t>
      </w:r>
      <w:r w:rsidR="004F4F50" w:rsidRPr="00BD0527">
        <w:rPr>
          <w:rFonts w:eastAsia="Times New Roman" w:cs="Times New Roman"/>
        </w:rPr>
        <w:t>,</w:t>
      </w:r>
      <w:r w:rsidR="00E3207D" w:rsidRPr="00BD0527">
        <w:rPr>
          <w:rFonts w:eastAsia="Times New Roman" w:cs="Times New Roman"/>
          <w:vertAlign w:val="superscript"/>
        </w:rPr>
        <w:t>1,</w:t>
      </w:r>
      <w:r w:rsidR="007E2F05" w:rsidRPr="00BD0527">
        <w:rPr>
          <w:rFonts w:eastAsia="Times New Roman" w:cs="Times New Roman"/>
          <w:vertAlign w:val="superscript"/>
        </w:rPr>
        <w:t xml:space="preserve"> </w:t>
      </w:r>
      <w:r w:rsidR="004F4F50" w:rsidRPr="00BD0527">
        <w:rPr>
          <w:rFonts w:eastAsia="Times New Roman" w:cs="Times New Roman"/>
          <w:vertAlign w:val="superscript"/>
        </w:rPr>
        <w:t>4</w:t>
      </w:r>
      <w:r w:rsidRPr="00BD0527">
        <w:rPr>
          <w:rFonts w:eastAsia="Times New Roman" w:cs="Times New Roman"/>
        </w:rPr>
        <w:t xml:space="preserve"> Jan</w:t>
      </w:r>
      <w:r w:rsidR="46A0472D" w:rsidRPr="00BD0527">
        <w:rPr>
          <w:rFonts w:eastAsia="Times New Roman" w:cs="Times New Roman"/>
        </w:rPr>
        <w:t>-</w:t>
      </w:r>
      <w:r w:rsidRPr="00BD0527">
        <w:rPr>
          <w:rFonts w:eastAsia="Times New Roman" w:cs="Times New Roman"/>
        </w:rPr>
        <w:t>Philipp</w:t>
      </w:r>
      <w:r w:rsidR="22A58FC6" w:rsidRPr="00BD0527">
        <w:rPr>
          <w:rFonts w:eastAsia="Times New Roman" w:cs="Times New Roman"/>
        </w:rPr>
        <w:t xml:space="preserve"> Quast</w:t>
      </w:r>
      <w:r w:rsidR="004F4F50" w:rsidRPr="00BD0527">
        <w:rPr>
          <w:rFonts w:eastAsia="Times New Roman" w:cs="Times New Roman"/>
        </w:rPr>
        <w:t>,</w:t>
      </w:r>
      <w:r w:rsidR="00E3207D" w:rsidRPr="00BD0527">
        <w:rPr>
          <w:rFonts w:eastAsia="Times New Roman" w:cs="Times New Roman"/>
          <w:vertAlign w:val="superscript"/>
        </w:rPr>
        <w:t>1,</w:t>
      </w:r>
      <w:r w:rsidR="007E2F05" w:rsidRPr="00BD0527">
        <w:rPr>
          <w:rFonts w:eastAsia="Times New Roman" w:cs="Times New Roman"/>
          <w:vertAlign w:val="superscript"/>
        </w:rPr>
        <w:t xml:space="preserve"> </w:t>
      </w:r>
      <w:r w:rsidR="004F4F50" w:rsidRPr="00BD0527">
        <w:rPr>
          <w:rFonts w:eastAsia="Times New Roman" w:cs="Times New Roman"/>
          <w:vertAlign w:val="superscript"/>
        </w:rPr>
        <w:t>4</w:t>
      </w:r>
      <w:r w:rsidR="22A58FC6" w:rsidRPr="00BD0527">
        <w:rPr>
          <w:rFonts w:eastAsia="Times New Roman" w:cs="Times New Roman"/>
        </w:rPr>
        <w:t xml:space="preserve"> Roland Bruderer</w:t>
      </w:r>
      <w:r w:rsidR="004F4F50" w:rsidRPr="00BD0527">
        <w:rPr>
          <w:rFonts w:eastAsia="Times New Roman" w:cs="Times New Roman"/>
        </w:rPr>
        <w:t>,</w:t>
      </w:r>
      <w:r w:rsidR="00E3207D" w:rsidRPr="00BD0527">
        <w:rPr>
          <w:rFonts w:eastAsia="Times New Roman" w:cs="Times New Roman"/>
          <w:vertAlign w:val="superscript"/>
        </w:rPr>
        <w:t>2</w:t>
      </w:r>
      <w:r w:rsidR="22A58FC6" w:rsidRPr="00BD0527">
        <w:rPr>
          <w:rFonts w:eastAsia="Times New Roman" w:cs="Times New Roman"/>
        </w:rPr>
        <w:t xml:space="preserve"> </w:t>
      </w:r>
      <w:r w:rsidR="00ED19A0" w:rsidRPr="00BD0527">
        <w:rPr>
          <w:rFonts w:eastAsia="Times New Roman" w:cs="Times New Roman"/>
        </w:rPr>
        <w:t>Lukas Reiter</w:t>
      </w:r>
      <w:r w:rsidR="004F4F50" w:rsidRPr="00BD0527">
        <w:rPr>
          <w:rFonts w:eastAsia="Times New Roman" w:cs="Times New Roman"/>
        </w:rPr>
        <w:t>,</w:t>
      </w:r>
      <w:r w:rsidR="00E3207D" w:rsidRPr="00BD0527">
        <w:rPr>
          <w:rFonts w:eastAsia="Times New Roman" w:cs="Times New Roman"/>
          <w:vertAlign w:val="superscript"/>
        </w:rPr>
        <w:t>2</w:t>
      </w:r>
      <w:r w:rsidR="00ED19A0" w:rsidRPr="00BD0527">
        <w:rPr>
          <w:rFonts w:eastAsia="Times New Roman" w:cs="Times New Roman"/>
        </w:rPr>
        <w:t xml:space="preserve"> </w:t>
      </w:r>
      <w:r w:rsidR="22A58FC6" w:rsidRPr="00BD0527">
        <w:rPr>
          <w:rFonts w:eastAsia="Times New Roman" w:cs="Times New Roman"/>
        </w:rPr>
        <w:t>Natalie de Souza</w:t>
      </w:r>
      <w:r w:rsidR="004F4F50" w:rsidRPr="00BD0527">
        <w:rPr>
          <w:rFonts w:eastAsia="Times New Roman" w:cs="Times New Roman"/>
        </w:rPr>
        <w:t>,</w:t>
      </w:r>
      <w:r w:rsidR="00E3207D" w:rsidRPr="00BD0527">
        <w:rPr>
          <w:rFonts w:eastAsia="Times New Roman" w:cs="Times New Roman"/>
          <w:vertAlign w:val="superscript"/>
        </w:rPr>
        <w:t>1,</w:t>
      </w:r>
      <w:r w:rsidR="007E2F05" w:rsidRPr="00BD0527">
        <w:rPr>
          <w:rFonts w:eastAsia="Times New Roman" w:cs="Times New Roman"/>
          <w:vertAlign w:val="superscript"/>
        </w:rPr>
        <w:t xml:space="preserve"> </w:t>
      </w:r>
      <w:r w:rsidR="00E3207D" w:rsidRPr="00BD0527">
        <w:rPr>
          <w:rFonts w:eastAsia="Times New Roman" w:cs="Times New Roman"/>
          <w:vertAlign w:val="superscript"/>
        </w:rPr>
        <w:t>3</w:t>
      </w:r>
      <w:r w:rsidR="22A58FC6" w:rsidRPr="00BD0527">
        <w:rPr>
          <w:rFonts w:eastAsia="Times New Roman" w:cs="Times New Roman"/>
        </w:rPr>
        <w:t xml:space="preserve"> and Paola Picotti</w:t>
      </w:r>
      <w:r w:rsidR="007E2F05" w:rsidRPr="00BD0527">
        <w:rPr>
          <w:rFonts w:eastAsia="Times New Roman" w:cs="Times New Roman"/>
          <w:vertAlign w:val="superscript"/>
        </w:rPr>
        <w:t>1, *</w:t>
      </w:r>
    </w:p>
    <w:p w14:paraId="11DF74DF" w14:textId="77777777" w:rsidR="00E3207D" w:rsidRPr="00BD0527" w:rsidRDefault="00E3207D" w:rsidP="004F4F50">
      <w:pPr>
        <w:jc w:val="left"/>
        <w:rPr>
          <w:rFonts w:eastAsia="Times New Roman" w:cs="Times New Roman"/>
        </w:rPr>
      </w:pPr>
      <w:r w:rsidRPr="00BD0527">
        <w:rPr>
          <w:rFonts w:eastAsia="Times New Roman" w:cs="Times New Roman"/>
          <w:vertAlign w:val="superscript"/>
        </w:rPr>
        <w:t>1</w:t>
      </w:r>
      <w:r w:rsidRPr="00BD0527">
        <w:rPr>
          <w:rFonts w:eastAsia="Times New Roman" w:cs="Times New Roman"/>
        </w:rPr>
        <w:t>Institute of Molecular Systems Biology, Department of Biology, ETH Zurich, Zurich, Switzerland</w:t>
      </w:r>
    </w:p>
    <w:p w14:paraId="1C6521F7" w14:textId="686EA425" w:rsidR="00E3207D" w:rsidRPr="00BD0527" w:rsidRDefault="00E3207D" w:rsidP="004F4F50">
      <w:pPr>
        <w:jc w:val="left"/>
        <w:rPr>
          <w:rFonts w:eastAsia="Times New Roman" w:cs="Times New Roman"/>
          <w:lang w:eastAsia="en-GB"/>
        </w:rPr>
      </w:pPr>
      <w:r w:rsidRPr="00BD0527">
        <w:rPr>
          <w:rFonts w:eastAsia="Times New Roman" w:cs="Times New Roman"/>
          <w:vertAlign w:val="superscript"/>
        </w:rPr>
        <w:t>2</w:t>
      </w:r>
      <w:r w:rsidRPr="00BD0527">
        <w:rPr>
          <w:rFonts w:eastAsia="Times New Roman" w:cs="Times New Roman"/>
        </w:rPr>
        <w:t>Biognosys AG, Schlieren, Switzerland</w:t>
      </w:r>
      <w:r w:rsidRPr="00BD0527">
        <w:rPr>
          <w:rFonts w:eastAsia="Times New Roman" w:cs="Times New Roman"/>
          <w:lang w:eastAsia="en-GB"/>
        </w:rPr>
        <w:br/>
      </w:r>
      <w:r w:rsidR="004F4F50" w:rsidRPr="00BD0527">
        <w:rPr>
          <w:rFonts w:eastAsia="Times New Roman" w:cs="Times New Roman"/>
          <w:vertAlign w:val="superscript"/>
          <w:lang w:eastAsia="en-GB"/>
        </w:rPr>
        <w:t>3</w:t>
      </w:r>
      <w:r w:rsidRPr="00BD0527">
        <w:rPr>
          <w:rFonts w:eastAsia="Times New Roman" w:cs="Times New Roman"/>
          <w:lang w:eastAsia="en-GB"/>
        </w:rPr>
        <w:t>Department of Quantitative Biomedicine, University of Zurich, Zurich, Switzerland</w:t>
      </w:r>
    </w:p>
    <w:p w14:paraId="374281BE" w14:textId="64C7A35C" w:rsidR="004F4F50" w:rsidRPr="00BD0527" w:rsidRDefault="004F4F50" w:rsidP="004F4F50">
      <w:pPr>
        <w:jc w:val="left"/>
        <w:rPr>
          <w:rFonts w:eastAsia="Times New Roman" w:cs="Times New Roman"/>
        </w:rPr>
      </w:pPr>
      <w:r w:rsidRPr="00BD0527">
        <w:rPr>
          <w:rFonts w:eastAsia="Times New Roman" w:cs="Times New Roman"/>
          <w:vertAlign w:val="superscript"/>
          <w:lang w:eastAsia="en-GB"/>
        </w:rPr>
        <w:t>4</w:t>
      </w:r>
      <w:r w:rsidRPr="00BD0527">
        <w:rPr>
          <w:rFonts w:eastAsia="Times New Roman" w:cs="Times New Roman"/>
          <w:lang w:eastAsia="en-GB"/>
        </w:rPr>
        <w:t xml:space="preserve">These authors contributed equally: Aleš Holfeld, </w:t>
      </w:r>
      <w:r w:rsidRPr="00BD0527">
        <w:rPr>
          <w:rFonts w:eastAsia="Times New Roman" w:cs="Times New Roman"/>
        </w:rPr>
        <w:t>Jan-Philipp Quast</w:t>
      </w:r>
    </w:p>
    <w:p w14:paraId="1A67F0C1" w14:textId="2706C369" w:rsidR="00E3207D" w:rsidRPr="00BD0527" w:rsidRDefault="004F4F50" w:rsidP="004F4F50">
      <w:pPr>
        <w:jc w:val="left"/>
        <w:rPr>
          <w:rFonts w:eastAsia="Times New Roman" w:cs="Times New Roman"/>
        </w:rPr>
      </w:pPr>
      <w:r w:rsidRPr="00BD0527">
        <w:rPr>
          <w:rFonts w:eastAsia="Times New Roman" w:cs="Times New Roman"/>
        </w:rPr>
        <w:t xml:space="preserve">*Correspondence: </w:t>
      </w:r>
      <w:hyperlink r:id="rId11" w:history="1">
        <w:r w:rsidRPr="00BD0527">
          <w:rPr>
            <w:rStyle w:val="Hyperlink"/>
            <w:rFonts w:eastAsia="Times New Roman" w:cs="Times New Roman"/>
          </w:rPr>
          <w:t>picotti@imsb.biol.ethz.ch</w:t>
        </w:r>
      </w:hyperlink>
      <w:r w:rsidRPr="00BD0527">
        <w:rPr>
          <w:rFonts w:eastAsia="Times New Roman" w:cs="Times New Roman"/>
        </w:rPr>
        <w:t xml:space="preserve"> </w:t>
      </w:r>
    </w:p>
    <w:p w14:paraId="1F9483D5" w14:textId="77777777" w:rsidR="003441F8" w:rsidRPr="00075013" w:rsidRDefault="04A1E842" w:rsidP="00075013">
      <w:pPr>
        <w:rPr>
          <w:b/>
          <w:bCs/>
          <w:sz w:val="28"/>
          <w:szCs w:val="28"/>
        </w:rPr>
      </w:pPr>
      <w:r w:rsidRPr="00075013">
        <w:rPr>
          <w:b/>
          <w:bCs/>
          <w:sz w:val="28"/>
          <w:szCs w:val="28"/>
        </w:rPr>
        <w:t>Abstract</w:t>
      </w:r>
    </w:p>
    <w:p w14:paraId="4FCC23FB" w14:textId="4A7D642D" w:rsidR="72676366" w:rsidRPr="00BD0527" w:rsidRDefault="00CC731B" w:rsidP="00961C30">
      <w:pPr>
        <w:rPr>
          <w:rFonts w:eastAsia="Times New Roman" w:cs="Times New Roman"/>
        </w:rPr>
      </w:pPr>
      <w:r w:rsidRPr="247E0610">
        <w:rPr>
          <w:rFonts w:eastAsia="Times New Roman" w:cs="Times New Roman"/>
        </w:rPr>
        <w:t>M</w:t>
      </w:r>
      <w:r w:rsidR="00D07D84" w:rsidRPr="247E0610">
        <w:rPr>
          <w:rFonts w:eastAsia="Times New Roman" w:cs="Times New Roman"/>
        </w:rPr>
        <w:t>etabolite-protein interactions</w:t>
      </w:r>
      <w:r w:rsidRPr="247E0610">
        <w:rPr>
          <w:rFonts w:eastAsia="Times New Roman" w:cs="Times New Roman"/>
        </w:rPr>
        <w:t xml:space="preserve"> regulate diverse cellular processes</w:t>
      </w:r>
      <w:r w:rsidR="4EA43F41" w:rsidRPr="247E0610">
        <w:rPr>
          <w:rFonts w:eastAsia="Times New Roman" w:cs="Times New Roman"/>
        </w:rPr>
        <w:t xml:space="preserve">, prompting </w:t>
      </w:r>
      <w:r w:rsidR="00CC5FE0" w:rsidRPr="247E0610">
        <w:rPr>
          <w:rFonts w:eastAsia="Times New Roman" w:cs="Times New Roman"/>
        </w:rPr>
        <w:t xml:space="preserve">the </w:t>
      </w:r>
      <w:r w:rsidR="4EA43F41" w:rsidRPr="247E0610">
        <w:rPr>
          <w:rFonts w:eastAsia="Times New Roman" w:cs="Times New Roman"/>
        </w:rPr>
        <w:t>develo</w:t>
      </w:r>
      <w:r w:rsidR="00CB4A82" w:rsidRPr="247E0610">
        <w:rPr>
          <w:rFonts w:eastAsia="Times New Roman" w:cs="Times New Roman"/>
        </w:rPr>
        <w:t>pment</w:t>
      </w:r>
      <w:r w:rsidR="00CC5FE0" w:rsidRPr="247E0610">
        <w:rPr>
          <w:rFonts w:eastAsia="Times New Roman" w:cs="Times New Roman"/>
        </w:rPr>
        <w:t xml:space="preserve"> of methods </w:t>
      </w:r>
      <w:r w:rsidR="00CB4A82" w:rsidRPr="247E0610">
        <w:rPr>
          <w:rFonts w:eastAsia="Times New Roman" w:cs="Times New Roman"/>
        </w:rPr>
        <w:t>to investigate</w:t>
      </w:r>
      <w:r w:rsidR="00CC5FE0" w:rsidRPr="247E0610">
        <w:rPr>
          <w:rFonts w:eastAsia="Times New Roman" w:cs="Times New Roman"/>
        </w:rPr>
        <w:t xml:space="preserve"> the metabolite-protein interactome at a </w:t>
      </w:r>
      <w:r w:rsidR="5B5C0291" w:rsidRPr="247E0610">
        <w:rPr>
          <w:rFonts w:eastAsia="Times New Roman" w:cs="Times New Roman"/>
        </w:rPr>
        <w:t xml:space="preserve">global </w:t>
      </w:r>
      <w:r w:rsidR="00CC5FE0" w:rsidRPr="247E0610">
        <w:rPr>
          <w:rFonts w:eastAsia="Times New Roman" w:cs="Times New Roman"/>
        </w:rPr>
        <w:t>scale</w:t>
      </w:r>
      <w:r w:rsidR="5B5C0291" w:rsidRPr="247E0610">
        <w:rPr>
          <w:rFonts w:eastAsia="Times New Roman" w:cs="Times New Roman"/>
        </w:rPr>
        <w:t>.</w:t>
      </w:r>
      <w:r w:rsidR="2CF57DF4" w:rsidRPr="247E0610">
        <w:rPr>
          <w:rFonts w:eastAsia="Times New Roman" w:cs="Times New Roman"/>
        </w:rPr>
        <w:t xml:space="preserve"> One such method is</w:t>
      </w:r>
      <w:r w:rsidR="3E5952BE" w:rsidRPr="247E0610">
        <w:rPr>
          <w:rFonts w:eastAsia="Times New Roman" w:cs="Times New Roman"/>
        </w:rPr>
        <w:t xml:space="preserve"> </w:t>
      </w:r>
      <w:r w:rsidR="00946217" w:rsidRPr="247E0610">
        <w:rPr>
          <w:rFonts w:eastAsia="Times New Roman" w:cs="Times New Roman"/>
        </w:rPr>
        <w:t xml:space="preserve">our previously developed </w:t>
      </w:r>
      <w:r w:rsidR="3E5952BE" w:rsidRPr="247E0610">
        <w:rPr>
          <w:rFonts w:eastAsia="Times New Roman" w:cs="Times New Roman"/>
        </w:rPr>
        <w:t xml:space="preserve">structural </w:t>
      </w:r>
      <w:r w:rsidR="64B3F6DB" w:rsidRPr="247E0610">
        <w:rPr>
          <w:rFonts w:eastAsia="Times New Roman" w:cs="Times New Roman"/>
        </w:rPr>
        <w:t>proteomic</w:t>
      </w:r>
      <w:r w:rsidR="7A2D6995" w:rsidRPr="247E0610">
        <w:rPr>
          <w:rFonts w:eastAsia="Times New Roman" w:cs="Times New Roman"/>
        </w:rPr>
        <w:t>s</w:t>
      </w:r>
      <w:r w:rsidR="3E5952BE" w:rsidRPr="247E0610">
        <w:rPr>
          <w:rFonts w:eastAsia="Times New Roman" w:cs="Times New Roman"/>
        </w:rPr>
        <w:t xml:space="preserve"> approach</w:t>
      </w:r>
      <w:r w:rsidR="00946217" w:rsidRPr="247E0610">
        <w:rPr>
          <w:rFonts w:eastAsia="Times New Roman" w:cs="Times New Roman"/>
        </w:rPr>
        <w:t xml:space="preserve">, </w:t>
      </w:r>
      <w:r w:rsidR="3E5952BE" w:rsidRPr="247E0610">
        <w:rPr>
          <w:rFonts w:eastAsia="Times New Roman" w:cs="Times New Roman"/>
        </w:rPr>
        <w:t>limited proteolysis</w:t>
      </w:r>
      <w:r w:rsidR="006C4714" w:rsidRPr="247E0610">
        <w:rPr>
          <w:rFonts w:eastAsia="Times New Roman" w:cs="Times New Roman"/>
        </w:rPr>
        <w:t>-</w:t>
      </w:r>
      <w:r w:rsidR="3E5952BE" w:rsidRPr="247E0610">
        <w:rPr>
          <w:rFonts w:eastAsia="Times New Roman" w:cs="Times New Roman"/>
        </w:rPr>
        <w:t>mass spectrometry</w:t>
      </w:r>
      <w:r w:rsidR="68A4CEF8" w:rsidRPr="247E0610">
        <w:rPr>
          <w:rFonts w:eastAsia="Times New Roman" w:cs="Times New Roman"/>
        </w:rPr>
        <w:t xml:space="preserve"> (LiP-MS</w:t>
      </w:r>
      <w:r w:rsidR="267F21D1" w:rsidRPr="247E0610">
        <w:rPr>
          <w:rFonts w:eastAsia="Times New Roman" w:cs="Times New Roman"/>
        </w:rPr>
        <w:t>)</w:t>
      </w:r>
      <w:r w:rsidR="74B72F26" w:rsidRPr="247E0610">
        <w:rPr>
          <w:rFonts w:eastAsia="Times New Roman" w:cs="Times New Roman"/>
        </w:rPr>
        <w:t>, whi</w:t>
      </w:r>
      <w:r w:rsidR="31B0DF40" w:rsidRPr="247E0610">
        <w:rPr>
          <w:rFonts w:eastAsia="Times New Roman" w:cs="Times New Roman"/>
        </w:rPr>
        <w:t>ch</w:t>
      </w:r>
      <w:r w:rsidR="00144ADC" w:rsidRPr="247E0610">
        <w:rPr>
          <w:rFonts w:eastAsia="Times New Roman" w:cs="Times New Roman"/>
        </w:rPr>
        <w:t xml:space="preserve"> detects</w:t>
      </w:r>
      <w:r w:rsidR="3E5952BE" w:rsidRPr="247E0610">
        <w:rPr>
          <w:rFonts w:eastAsia="Times New Roman" w:cs="Times New Roman"/>
        </w:rPr>
        <w:t xml:space="preserve"> </w:t>
      </w:r>
      <w:r w:rsidR="00946217" w:rsidRPr="247E0610">
        <w:rPr>
          <w:rFonts w:eastAsia="Times New Roman" w:cs="Times New Roman"/>
        </w:rPr>
        <w:t xml:space="preserve">proteome-wide </w:t>
      </w:r>
      <w:r w:rsidR="6523009B" w:rsidRPr="247E0610">
        <w:rPr>
          <w:rFonts w:eastAsia="Times New Roman" w:cs="Times New Roman"/>
        </w:rPr>
        <w:t>metabolite-</w:t>
      </w:r>
      <w:r w:rsidR="5A2744CA" w:rsidRPr="247E0610">
        <w:rPr>
          <w:rFonts w:eastAsia="Times New Roman" w:cs="Times New Roman"/>
        </w:rPr>
        <w:t xml:space="preserve">protein </w:t>
      </w:r>
      <w:r w:rsidR="62FA98E8" w:rsidRPr="247E0610">
        <w:rPr>
          <w:rFonts w:eastAsia="Times New Roman" w:cs="Times New Roman"/>
        </w:rPr>
        <w:t>and drug-</w:t>
      </w:r>
      <w:r w:rsidR="24028F4C" w:rsidRPr="247E0610">
        <w:rPr>
          <w:rFonts w:eastAsia="Times New Roman" w:cs="Times New Roman"/>
        </w:rPr>
        <w:t>protein</w:t>
      </w:r>
      <w:r w:rsidR="62FA98E8" w:rsidRPr="247E0610">
        <w:rPr>
          <w:rFonts w:eastAsia="Times New Roman" w:cs="Times New Roman"/>
        </w:rPr>
        <w:t xml:space="preserve"> </w:t>
      </w:r>
      <w:r w:rsidR="5A2744CA" w:rsidRPr="247E0610">
        <w:rPr>
          <w:rFonts w:eastAsia="Times New Roman" w:cs="Times New Roman"/>
        </w:rPr>
        <w:t xml:space="preserve">interactions </w:t>
      </w:r>
      <w:r w:rsidR="43CA2DAB" w:rsidRPr="247E0610">
        <w:rPr>
          <w:rFonts w:eastAsia="Times New Roman" w:cs="Times New Roman"/>
        </w:rPr>
        <w:t>in</w:t>
      </w:r>
      <w:r w:rsidR="12AE86F1" w:rsidRPr="247E0610">
        <w:rPr>
          <w:rFonts w:eastAsia="Times New Roman" w:cs="Times New Roman"/>
        </w:rPr>
        <w:t xml:space="preserve"> </w:t>
      </w:r>
      <w:r w:rsidR="00946217" w:rsidRPr="247E0610">
        <w:rPr>
          <w:rFonts w:eastAsia="Times New Roman" w:cs="Times New Roman"/>
        </w:rPr>
        <w:t xml:space="preserve">native </w:t>
      </w:r>
      <w:r w:rsidR="12AE86F1" w:rsidRPr="247E0610">
        <w:rPr>
          <w:rFonts w:eastAsia="Times New Roman" w:cs="Times New Roman"/>
        </w:rPr>
        <w:t>bacterial, yeast and mammalian systems</w:t>
      </w:r>
      <w:r w:rsidR="00946217" w:rsidRPr="247E0610">
        <w:rPr>
          <w:rFonts w:eastAsia="Times New Roman" w:cs="Times New Roman"/>
        </w:rPr>
        <w:t xml:space="preserve">, and </w:t>
      </w:r>
      <w:r w:rsidR="1CB298DD" w:rsidRPr="247E0610">
        <w:rPr>
          <w:rFonts w:eastAsia="Times New Roman" w:cs="Times New Roman"/>
        </w:rPr>
        <w:t>allows</w:t>
      </w:r>
      <w:r w:rsidR="00946217" w:rsidRPr="247E0610">
        <w:rPr>
          <w:rFonts w:eastAsia="Times New Roman" w:cs="Times New Roman"/>
        </w:rPr>
        <w:t xml:space="preserve"> identification of binding</w:t>
      </w:r>
      <w:r w:rsidR="00474BDE" w:rsidRPr="247E0610">
        <w:rPr>
          <w:rFonts w:eastAsia="Times New Roman" w:cs="Times New Roman"/>
        </w:rPr>
        <w:t xml:space="preserve"> sites</w:t>
      </w:r>
      <w:r w:rsidR="0035059A" w:rsidRPr="247E0610">
        <w:rPr>
          <w:rFonts w:eastAsia="Times New Roman" w:cs="Times New Roman"/>
        </w:rPr>
        <w:t xml:space="preserve"> </w:t>
      </w:r>
      <w:r w:rsidR="00946217" w:rsidRPr="247E0610">
        <w:rPr>
          <w:rFonts w:eastAsia="Times New Roman" w:cs="Times New Roman"/>
        </w:rPr>
        <w:t xml:space="preserve">without chemical modification. </w:t>
      </w:r>
      <w:r w:rsidR="12AE86F1" w:rsidRPr="247E0610">
        <w:rPr>
          <w:rFonts w:eastAsia="Times New Roman" w:cs="Times New Roman"/>
        </w:rPr>
        <w:t>Here we describe a detailed</w:t>
      </w:r>
      <w:r w:rsidR="672F2BD1" w:rsidRPr="247E0610">
        <w:rPr>
          <w:rFonts w:eastAsia="Times New Roman" w:cs="Times New Roman"/>
        </w:rPr>
        <w:t xml:space="preserve"> experimental and analytical</w:t>
      </w:r>
      <w:r w:rsidR="12AE86F1" w:rsidRPr="247E0610">
        <w:rPr>
          <w:rFonts w:eastAsia="Times New Roman" w:cs="Times New Roman"/>
        </w:rPr>
        <w:t xml:space="preserve"> workflow for conducting</w:t>
      </w:r>
      <w:r w:rsidR="5A2744CA" w:rsidRPr="247E0610">
        <w:rPr>
          <w:rFonts w:eastAsia="Times New Roman" w:cs="Times New Roman"/>
        </w:rPr>
        <w:t xml:space="preserve"> </w:t>
      </w:r>
      <w:r w:rsidR="00CC5FE0" w:rsidRPr="247E0610">
        <w:rPr>
          <w:rFonts w:eastAsia="Times New Roman" w:cs="Times New Roman"/>
        </w:rPr>
        <w:t xml:space="preserve">a </w:t>
      </w:r>
      <w:r w:rsidR="12AE86F1" w:rsidRPr="247E0610">
        <w:rPr>
          <w:rFonts w:eastAsia="Times New Roman" w:cs="Times New Roman"/>
        </w:rPr>
        <w:t xml:space="preserve">LiP-MS experiment </w:t>
      </w:r>
      <w:r w:rsidR="00946217" w:rsidRPr="247E0610">
        <w:rPr>
          <w:rFonts w:eastAsia="Times New Roman" w:cs="Times New Roman"/>
        </w:rPr>
        <w:t xml:space="preserve">to </w:t>
      </w:r>
      <w:r w:rsidR="12AE86F1" w:rsidRPr="247E0610">
        <w:rPr>
          <w:rFonts w:eastAsia="Times New Roman" w:cs="Times New Roman"/>
        </w:rPr>
        <w:t>detect small molecule-protein interactions, either in a single-</w:t>
      </w:r>
      <w:r w:rsidR="48B3A1E5" w:rsidRPr="247E0610">
        <w:rPr>
          <w:rFonts w:eastAsia="Times New Roman" w:cs="Times New Roman"/>
        </w:rPr>
        <w:t>dose (LiP-SMap) or a multip</w:t>
      </w:r>
      <w:r w:rsidR="017622D5" w:rsidRPr="247E0610">
        <w:rPr>
          <w:rFonts w:eastAsia="Times New Roman" w:cs="Times New Roman"/>
        </w:rPr>
        <w:t>l</w:t>
      </w:r>
      <w:r w:rsidR="48B3A1E5" w:rsidRPr="247E0610">
        <w:rPr>
          <w:rFonts w:eastAsia="Times New Roman" w:cs="Times New Roman"/>
        </w:rPr>
        <w:t xml:space="preserve">e-dose (LiP-Quant) format. </w:t>
      </w:r>
      <w:r w:rsidR="43CA2DAB" w:rsidRPr="247E0610">
        <w:rPr>
          <w:rFonts w:eastAsia="Times New Roman" w:cs="Times New Roman"/>
        </w:rPr>
        <w:t xml:space="preserve"> </w:t>
      </w:r>
      <w:r w:rsidR="15DAB596" w:rsidRPr="247E0610">
        <w:rPr>
          <w:rFonts w:eastAsia="Times New Roman" w:cs="Times New Roman"/>
        </w:rPr>
        <w:t xml:space="preserve">LiP-Quant </w:t>
      </w:r>
      <w:r w:rsidR="6CAE29A4" w:rsidRPr="247E0610">
        <w:rPr>
          <w:rFonts w:eastAsia="Times New Roman" w:cs="Times New Roman"/>
        </w:rPr>
        <w:t>analysis combines</w:t>
      </w:r>
      <w:r w:rsidR="00144ADC" w:rsidRPr="247E0610">
        <w:rPr>
          <w:rFonts w:eastAsia="Times New Roman" w:cs="Times New Roman"/>
        </w:rPr>
        <w:t xml:space="preserve"> </w:t>
      </w:r>
      <w:r w:rsidR="00E80154" w:rsidRPr="247E0610">
        <w:rPr>
          <w:rFonts w:eastAsia="Times New Roman" w:cs="Times New Roman"/>
        </w:rPr>
        <w:t xml:space="preserve">the peptide-level resolution of LiP-MS with </w:t>
      </w:r>
      <w:r w:rsidR="0E46C764" w:rsidRPr="247E0610">
        <w:rPr>
          <w:rFonts w:eastAsia="Times New Roman" w:cs="Times New Roman"/>
        </w:rPr>
        <w:t xml:space="preserve">a </w:t>
      </w:r>
      <w:r w:rsidR="5A2744CA" w:rsidRPr="247E0610">
        <w:rPr>
          <w:rFonts w:eastAsia="Times New Roman" w:cs="Times New Roman"/>
        </w:rPr>
        <w:t xml:space="preserve">machine-learning based </w:t>
      </w:r>
      <w:r w:rsidR="1F787248" w:rsidRPr="247E0610">
        <w:rPr>
          <w:rFonts w:eastAsia="Times New Roman" w:cs="Times New Roman"/>
        </w:rPr>
        <w:t>framework</w:t>
      </w:r>
      <w:r w:rsidR="00946217" w:rsidRPr="247E0610">
        <w:rPr>
          <w:rFonts w:eastAsia="Times New Roman" w:cs="Times New Roman"/>
        </w:rPr>
        <w:t xml:space="preserve"> to prioritize true protein targets of a </w:t>
      </w:r>
      <w:r w:rsidR="0035059A" w:rsidRPr="247E0610">
        <w:rPr>
          <w:rFonts w:eastAsia="Times New Roman" w:cs="Times New Roman"/>
        </w:rPr>
        <w:t>small molecule</w:t>
      </w:r>
      <w:r w:rsidR="00946217" w:rsidRPr="247E0610">
        <w:rPr>
          <w:rFonts w:eastAsia="Times New Roman" w:cs="Times New Roman"/>
        </w:rPr>
        <w:t xml:space="preserve"> of interest</w:t>
      </w:r>
      <w:r w:rsidR="3E9831E9" w:rsidRPr="247E0610">
        <w:rPr>
          <w:rFonts w:eastAsia="Times New Roman" w:cs="Times New Roman"/>
        </w:rPr>
        <w:t>.</w:t>
      </w:r>
      <w:r w:rsidR="2398EE35" w:rsidRPr="247E0610">
        <w:rPr>
          <w:rFonts w:eastAsia="Times New Roman" w:cs="Times New Roman"/>
        </w:rPr>
        <w:t xml:space="preserve"> </w:t>
      </w:r>
      <w:r w:rsidR="6D119013" w:rsidRPr="247E0610">
        <w:rPr>
          <w:rFonts w:eastAsia="Times New Roman" w:cs="Times New Roman"/>
        </w:rPr>
        <w:t>We provide an updated R script for LiP-Quant analysis</w:t>
      </w:r>
      <w:r w:rsidR="36EC2A26" w:rsidRPr="247E0610">
        <w:rPr>
          <w:rFonts w:eastAsia="Times New Roman" w:cs="Times New Roman"/>
        </w:rPr>
        <w:t xml:space="preserve"> via a GitHub repository</w:t>
      </w:r>
      <w:r w:rsidR="005F4198" w:rsidRPr="247E0610">
        <w:rPr>
          <w:rFonts w:eastAsia="Times New Roman" w:cs="Times New Roman"/>
        </w:rPr>
        <w:t xml:space="preserve"> accessible </w:t>
      </w:r>
      <w:r w:rsidR="40304AA5" w:rsidRPr="247E0610">
        <w:rPr>
          <w:rFonts w:eastAsia="Times New Roman" w:cs="Times New Roman"/>
        </w:rPr>
        <w:t>at</w:t>
      </w:r>
      <w:r w:rsidR="005F4198" w:rsidRPr="247E0610">
        <w:rPr>
          <w:rFonts w:eastAsia="Times New Roman" w:cs="Times New Roman"/>
        </w:rPr>
        <w:t xml:space="preserve"> </w:t>
      </w:r>
      <w:hyperlink r:id="rId12">
        <w:r w:rsidR="00020D59" w:rsidRPr="247E0610">
          <w:rPr>
            <w:rStyle w:val="Hyperlink"/>
          </w:rPr>
          <w:t>https://github.com/RolandBruderer/MiMB-LiP-Quant</w:t>
        </w:r>
      </w:hyperlink>
      <w:r w:rsidR="00020D59" w:rsidRPr="247E0610">
        <w:rPr>
          <w:rStyle w:val="CommentReference"/>
        </w:rPr>
        <w:t>.</w:t>
      </w:r>
      <w:r w:rsidR="005F4198" w:rsidRPr="247E0610">
        <w:rPr>
          <w:rFonts w:eastAsia="Times New Roman" w:cs="Times New Roman"/>
        </w:rPr>
        <w:t xml:space="preserve"> </w:t>
      </w:r>
    </w:p>
    <w:p w14:paraId="1A5A6290" w14:textId="45312C18" w:rsidR="618C82BD" w:rsidRPr="00BD0527" w:rsidRDefault="67DECF77" w:rsidP="00961C30">
      <w:pPr>
        <w:rPr>
          <w:rFonts w:eastAsia="Times New Roman" w:cs="Times New Roman"/>
        </w:rPr>
      </w:pPr>
      <w:r w:rsidRPr="00BD0527">
        <w:rPr>
          <w:rFonts w:eastAsia="Times New Roman" w:cs="Times New Roman"/>
          <w:b/>
        </w:rPr>
        <w:t>Keywords</w:t>
      </w:r>
      <w:r w:rsidRPr="00BD0527">
        <w:rPr>
          <w:rFonts w:eastAsia="Times New Roman" w:cs="Times New Roman"/>
        </w:rPr>
        <w:t>:</w:t>
      </w:r>
      <w:r w:rsidR="00D07D84" w:rsidRPr="00BD0527">
        <w:rPr>
          <w:rFonts w:eastAsia="Times New Roman" w:cs="Times New Roman"/>
        </w:rPr>
        <w:t xml:space="preserve"> Metabolite-protein interactions,</w:t>
      </w:r>
      <w:r w:rsidRPr="00BD0527">
        <w:rPr>
          <w:rFonts w:eastAsia="Times New Roman" w:cs="Times New Roman"/>
        </w:rPr>
        <w:t xml:space="preserve"> </w:t>
      </w:r>
      <w:r w:rsidR="00D07D84" w:rsidRPr="00BD0527">
        <w:rPr>
          <w:rFonts w:eastAsia="Times New Roman" w:cs="Times New Roman"/>
        </w:rPr>
        <w:t>L</w:t>
      </w:r>
      <w:r w:rsidR="00961C30" w:rsidRPr="00BD0527">
        <w:rPr>
          <w:rFonts w:eastAsia="Times New Roman" w:cs="Times New Roman"/>
        </w:rPr>
        <w:t>imited proteolysis</w:t>
      </w:r>
      <w:r w:rsidR="00D07D84" w:rsidRPr="00BD0527">
        <w:rPr>
          <w:rFonts w:eastAsia="Times New Roman" w:cs="Times New Roman"/>
        </w:rPr>
        <w:t xml:space="preserve">, </w:t>
      </w:r>
      <w:r w:rsidR="00961C30" w:rsidRPr="00BD0527">
        <w:rPr>
          <w:rFonts w:eastAsia="Times New Roman" w:cs="Times New Roman"/>
        </w:rPr>
        <w:t xml:space="preserve">Mass spectrometry, </w:t>
      </w:r>
      <w:r w:rsidR="00075013">
        <w:rPr>
          <w:rFonts w:eastAsia="Times New Roman" w:cs="Times New Roman"/>
        </w:rPr>
        <w:t xml:space="preserve">LiP-SMap, </w:t>
      </w:r>
      <w:r w:rsidRPr="00BD0527">
        <w:rPr>
          <w:rFonts w:eastAsia="Times New Roman" w:cs="Times New Roman"/>
        </w:rPr>
        <w:t xml:space="preserve">LiP-Quant, </w:t>
      </w:r>
      <w:r w:rsidR="002518A3" w:rsidRPr="00BD0527">
        <w:rPr>
          <w:rFonts w:eastAsia="Times New Roman" w:cs="Times New Roman"/>
        </w:rPr>
        <w:t xml:space="preserve">Proteomics, </w:t>
      </w:r>
      <w:r w:rsidR="00961C30" w:rsidRPr="00BD0527">
        <w:rPr>
          <w:rFonts w:eastAsia="Times New Roman" w:cs="Times New Roman"/>
        </w:rPr>
        <w:t>Structural proteomics</w:t>
      </w:r>
      <w:r w:rsidRPr="00BD0527">
        <w:rPr>
          <w:rFonts w:eastAsia="Times New Roman" w:cs="Times New Roman"/>
        </w:rPr>
        <w:t xml:space="preserve">, </w:t>
      </w:r>
      <w:r w:rsidR="002518A3" w:rsidRPr="00BD0527">
        <w:rPr>
          <w:rFonts w:eastAsia="Times New Roman" w:cs="Times New Roman"/>
        </w:rPr>
        <w:t>Machine learning</w:t>
      </w:r>
    </w:p>
    <w:p w14:paraId="1F923795" w14:textId="26D3B9F7" w:rsidR="003441F8" w:rsidRPr="00075013" w:rsidRDefault="48B6937C" w:rsidP="00075013">
      <w:pPr>
        <w:pStyle w:val="Heading1"/>
        <w:numPr>
          <w:ilvl w:val="0"/>
          <w:numId w:val="22"/>
        </w:numPr>
        <w:rPr>
          <w:rFonts w:eastAsia="Times New Roman" w:cs="Times New Roman"/>
        </w:rPr>
      </w:pPr>
      <w:r w:rsidRPr="00075013">
        <w:rPr>
          <w:rFonts w:eastAsia="Times New Roman" w:cs="Times New Roman"/>
        </w:rPr>
        <w:lastRenderedPageBreak/>
        <w:t>Introduction</w:t>
      </w:r>
    </w:p>
    <w:p w14:paraId="4D528EF7" w14:textId="7F981D7F" w:rsidR="003441F8" w:rsidRPr="00BD0527" w:rsidRDefault="77105C54" w:rsidP="7A961E06">
      <w:pPr>
        <w:rPr>
          <w:rFonts w:eastAsia="Times New Roman" w:cs="Times New Roman"/>
        </w:rPr>
      </w:pPr>
      <w:r w:rsidRPr="247E0610">
        <w:rPr>
          <w:rFonts w:eastAsia="Times New Roman" w:cs="Times New Roman"/>
        </w:rPr>
        <w:t xml:space="preserve">Metabolites play </w:t>
      </w:r>
      <w:r w:rsidR="00E679AB" w:rsidRPr="247E0610">
        <w:rPr>
          <w:rFonts w:eastAsia="Times New Roman" w:cs="Times New Roman"/>
        </w:rPr>
        <w:t xml:space="preserve">multiple </w:t>
      </w:r>
      <w:r w:rsidR="036B21FD" w:rsidRPr="247E0610">
        <w:rPr>
          <w:rFonts w:eastAsia="Times New Roman" w:cs="Times New Roman"/>
        </w:rPr>
        <w:t>essential</w:t>
      </w:r>
      <w:r w:rsidRPr="247E0610">
        <w:rPr>
          <w:rFonts w:eastAsia="Times New Roman" w:cs="Times New Roman"/>
        </w:rPr>
        <w:t xml:space="preserve"> role</w:t>
      </w:r>
      <w:r w:rsidR="548C962A" w:rsidRPr="247E0610">
        <w:rPr>
          <w:rFonts w:eastAsia="Times New Roman" w:cs="Times New Roman"/>
        </w:rPr>
        <w:t>s</w:t>
      </w:r>
      <w:r w:rsidR="122B5D29" w:rsidRPr="247E0610">
        <w:rPr>
          <w:rFonts w:eastAsia="Times New Roman" w:cs="Times New Roman"/>
        </w:rPr>
        <w:t xml:space="preserve"> in</w:t>
      </w:r>
      <w:r w:rsidRPr="247E0610">
        <w:rPr>
          <w:rFonts w:eastAsia="Times New Roman" w:cs="Times New Roman"/>
        </w:rPr>
        <w:t xml:space="preserve"> living systems</w:t>
      </w:r>
      <w:r w:rsidR="5AC0C571" w:rsidRPr="247E0610">
        <w:rPr>
          <w:rFonts w:eastAsia="Times New Roman" w:cs="Times New Roman"/>
        </w:rPr>
        <w:t xml:space="preserve">. </w:t>
      </w:r>
      <w:r w:rsidR="00BF221E" w:rsidRPr="247E0610">
        <w:rPr>
          <w:rFonts w:eastAsia="Times New Roman" w:cs="Times New Roman"/>
        </w:rPr>
        <w:t>In particular, interactions</w:t>
      </w:r>
      <w:r w:rsidR="00E679AB" w:rsidRPr="247E0610">
        <w:rPr>
          <w:rFonts w:eastAsia="Times New Roman" w:cs="Times New Roman"/>
        </w:rPr>
        <w:t xml:space="preserve"> of metabolites with proteins mediate </w:t>
      </w:r>
      <w:r w:rsidR="00BF221E" w:rsidRPr="247E0610">
        <w:rPr>
          <w:rFonts w:eastAsia="Times New Roman" w:cs="Times New Roman"/>
        </w:rPr>
        <w:t>numerous</w:t>
      </w:r>
      <w:r w:rsidR="00ED19A0" w:rsidRPr="247E0610">
        <w:rPr>
          <w:rFonts w:eastAsia="Times New Roman" w:cs="Times New Roman"/>
        </w:rPr>
        <w:t xml:space="preserve"> </w:t>
      </w:r>
      <w:r w:rsidR="12AA4A61" w:rsidRPr="247E0610">
        <w:rPr>
          <w:rFonts w:eastAsia="Times New Roman" w:cs="Times New Roman"/>
        </w:rPr>
        <w:t xml:space="preserve">cellular </w:t>
      </w:r>
      <w:r w:rsidR="0035059A" w:rsidRPr="247E0610">
        <w:rPr>
          <w:rFonts w:eastAsia="Times New Roman" w:cs="Times New Roman"/>
        </w:rPr>
        <w:t>events</w:t>
      </w:r>
      <w:r w:rsidR="00E679AB" w:rsidRPr="247E0610">
        <w:rPr>
          <w:rFonts w:eastAsia="Times New Roman" w:cs="Times New Roman"/>
        </w:rPr>
        <w:t>,</w:t>
      </w:r>
      <w:r w:rsidR="12AA4A61" w:rsidRPr="247E0610">
        <w:rPr>
          <w:rFonts w:eastAsia="Times New Roman" w:cs="Times New Roman"/>
        </w:rPr>
        <w:t xml:space="preserve"> including signaling, enzyme activit</w:t>
      </w:r>
      <w:r w:rsidR="00E679AB" w:rsidRPr="247E0610">
        <w:rPr>
          <w:rFonts w:eastAsia="Times New Roman" w:cs="Times New Roman"/>
        </w:rPr>
        <w:t>y</w:t>
      </w:r>
      <w:r w:rsidR="12AA4A61" w:rsidRPr="247E0610">
        <w:rPr>
          <w:rFonts w:eastAsia="Times New Roman" w:cs="Times New Roman"/>
        </w:rPr>
        <w:t xml:space="preserve">, </w:t>
      </w:r>
      <w:r w:rsidR="00ED19A0" w:rsidRPr="247E0610">
        <w:rPr>
          <w:rFonts w:eastAsia="Times New Roman" w:cs="Times New Roman"/>
        </w:rPr>
        <w:t>a</w:t>
      </w:r>
      <w:r w:rsidR="12AA4A61" w:rsidRPr="247E0610">
        <w:rPr>
          <w:rFonts w:eastAsia="Times New Roman" w:cs="Times New Roman"/>
        </w:rPr>
        <w:t xml:space="preserve">nd </w:t>
      </w:r>
      <w:r w:rsidR="00E679AB" w:rsidRPr="247E0610">
        <w:rPr>
          <w:rFonts w:eastAsia="Times New Roman" w:cs="Times New Roman"/>
        </w:rPr>
        <w:t xml:space="preserve">assembly of </w:t>
      </w:r>
      <w:r w:rsidR="59F7763F" w:rsidRPr="247E0610">
        <w:rPr>
          <w:rFonts w:eastAsia="Times New Roman" w:cs="Times New Roman"/>
        </w:rPr>
        <w:t>protein</w:t>
      </w:r>
      <w:r w:rsidR="00E679AB" w:rsidRPr="247E0610">
        <w:rPr>
          <w:rFonts w:eastAsia="Times New Roman" w:cs="Times New Roman"/>
        </w:rPr>
        <w:t xml:space="preserve"> </w:t>
      </w:r>
      <w:r w:rsidR="59F7763F" w:rsidRPr="247E0610">
        <w:rPr>
          <w:rFonts w:eastAsia="Times New Roman" w:cs="Times New Roman"/>
        </w:rPr>
        <w:t>complex</w:t>
      </w:r>
      <w:r w:rsidR="00E679AB" w:rsidRPr="247E0610">
        <w:rPr>
          <w:rFonts w:eastAsia="Times New Roman" w:cs="Times New Roman"/>
        </w:rPr>
        <w:t>es</w:t>
      </w:r>
      <w:r w:rsidR="59F7763F" w:rsidRPr="247E0610">
        <w:rPr>
          <w:rFonts w:eastAsia="Times New Roman" w:cs="Times New Roman"/>
        </w:rPr>
        <w:t xml:space="preserve"> </w:t>
      </w:r>
      <w:r>
        <w:fldChar w:fldCharType="begin" w:fldLock="1"/>
      </w:r>
      <w:r>
        <w:instrText>ADDIN CSL_CITATION {"citationItems":[{"id":"ITEM-1","itemData":{"DOI":"10.1038/nrmicro3238","ISSN":"17401534","PMID":"24658329","abstract":"Beyond fuelling cellular activities with building blocks and energy, metabolism also integrates environmental conditions into intracellular signals. The underlying regulatory network is complex and multifaceted: it ranges from slow interactions, such as changing gene expression, to rapid ones, such as the modulation of protein activity via post-translational modification or the allosteric binding of small molecules. In this Review, we outline the coordination of common metabolic tasks, including nutrient uptake, central metabolism, the generation of energy, the supply of amino acids and protein synthesis. Increasingly, a set of key metabolites is recognized to control individual regulatory circuits, which carry out specific functions of information input and regulatory output. Such a modular view of microbial metabolism facilitates an intuitive understanding of the molecular mechanisms that underlie cellular decision making. © 2014 Macmillan Publishers Limited. All rights reserved.","author":[{"dropping-particle":"","family":"Chubukov","given":"Victor","non-dropping-particle":"","parse-names":false,"suffix":""},{"dropping-particle":"","family":"Gerosa","given":"Luca","non-dropping-particle":"","parse-names":false,"suffix":""},{"dropping-particle":"","family":"Kochanowski","given":"Karl","non-dropping-particle":"","parse-names":false,"suffix":""},{"dropping-particle":"","family":"Sauer","given":"Uwe","non-dropping-particle":"","parse-names":false,"suffix":""}],"container-title":"Nature Reviews Microbiology","id":"ITEM-1","issue":"5","issued":{"date-parts":[["2014"]]},"page":"327-340","publisher":"Nature Publishing Group","title":"Coordination of microbial metabolism","type":"article","volume":"12"},"uris":["http://www.mendeley.com/documents/?uuid=e04c61cf-bc80-3ad8-ab62-0a8136a35128"]}],"mendeley":{"formattedCitation":"[1]","plainTextFormattedCitation":"[1]","previouslyFormattedCitation":"[1]"},"properties":{"noteIndex":0},"schema":"https://github.com/citation-style-language/schema/raw/master/csl-citation.json"}</w:instrText>
      </w:r>
      <w:r>
        <w:fldChar w:fldCharType="separate"/>
      </w:r>
      <w:r w:rsidR="007F7E9F" w:rsidRPr="247E0610">
        <w:rPr>
          <w:noProof/>
        </w:rPr>
        <w:t>[1]</w:t>
      </w:r>
      <w:r>
        <w:fldChar w:fldCharType="end"/>
      </w:r>
      <w:r w:rsidR="5AC0C571" w:rsidRPr="247E0610">
        <w:rPr>
          <w:rFonts w:eastAsia="Times New Roman" w:cs="Times New Roman"/>
        </w:rPr>
        <w:t>.</w:t>
      </w:r>
      <w:r w:rsidR="7795C0B4" w:rsidRPr="247E0610">
        <w:rPr>
          <w:rFonts w:eastAsia="Times New Roman" w:cs="Times New Roman"/>
        </w:rPr>
        <w:t xml:space="preserve"> </w:t>
      </w:r>
      <w:r w:rsidR="5C4F30B7" w:rsidRPr="247E0610">
        <w:rPr>
          <w:rFonts w:eastAsia="Times New Roman" w:cs="Times New Roman"/>
        </w:rPr>
        <w:t xml:space="preserve">However, the </w:t>
      </w:r>
      <w:r w:rsidR="49AA44BB" w:rsidRPr="247E0610">
        <w:rPr>
          <w:rFonts w:eastAsia="Times New Roman" w:cs="Times New Roman"/>
        </w:rPr>
        <w:t>complexity</w:t>
      </w:r>
      <w:r w:rsidR="00BF221E" w:rsidRPr="247E0610">
        <w:rPr>
          <w:rFonts w:eastAsia="Times New Roman" w:cs="Times New Roman"/>
        </w:rPr>
        <w:t xml:space="preserve"> and vast number</w:t>
      </w:r>
      <w:r w:rsidR="00E679AB" w:rsidRPr="247E0610">
        <w:rPr>
          <w:rFonts w:eastAsia="Times New Roman" w:cs="Times New Roman"/>
        </w:rPr>
        <w:t xml:space="preserve"> </w:t>
      </w:r>
      <w:r w:rsidR="5C4F30B7" w:rsidRPr="247E0610">
        <w:rPr>
          <w:rFonts w:eastAsia="Times New Roman" w:cs="Times New Roman"/>
        </w:rPr>
        <w:t>of</w:t>
      </w:r>
      <w:r w:rsidR="72499208" w:rsidRPr="247E0610">
        <w:rPr>
          <w:rFonts w:eastAsia="Times New Roman" w:cs="Times New Roman"/>
        </w:rPr>
        <w:t xml:space="preserve"> </w:t>
      </w:r>
      <w:r w:rsidR="00E679AB" w:rsidRPr="247E0610">
        <w:rPr>
          <w:rFonts w:eastAsia="Times New Roman" w:cs="Times New Roman"/>
        </w:rPr>
        <w:t xml:space="preserve">cellular </w:t>
      </w:r>
      <w:r w:rsidR="5C4F30B7" w:rsidRPr="247E0610">
        <w:rPr>
          <w:rFonts w:eastAsia="Times New Roman" w:cs="Times New Roman"/>
        </w:rPr>
        <w:t>metabolites</w:t>
      </w:r>
      <w:r w:rsidR="00BF221E" w:rsidRPr="247E0610">
        <w:rPr>
          <w:rFonts w:eastAsia="Times New Roman" w:cs="Times New Roman"/>
        </w:rPr>
        <w:t>, as well as the transient and low-affinity nature of their interactions with proteins, make</w:t>
      </w:r>
      <w:r w:rsidR="621882D3" w:rsidRPr="247E0610">
        <w:rPr>
          <w:rFonts w:eastAsia="Times New Roman" w:cs="Times New Roman"/>
        </w:rPr>
        <w:t xml:space="preserve"> </w:t>
      </w:r>
      <w:r w:rsidR="03A9FF39" w:rsidRPr="247E0610">
        <w:rPr>
          <w:rFonts w:eastAsia="Times New Roman" w:cs="Times New Roman"/>
        </w:rPr>
        <w:t xml:space="preserve">systematic mapping of </w:t>
      </w:r>
      <w:r w:rsidR="621882D3" w:rsidRPr="247E0610">
        <w:rPr>
          <w:rFonts w:eastAsia="Times New Roman" w:cs="Times New Roman"/>
        </w:rPr>
        <w:t xml:space="preserve">metabolite-protein </w:t>
      </w:r>
      <w:r w:rsidR="61E55C98" w:rsidRPr="247E0610">
        <w:rPr>
          <w:rFonts w:eastAsia="Times New Roman" w:cs="Times New Roman"/>
        </w:rPr>
        <w:t>interactions</w:t>
      </w:r>
      <w:r w:rsidR="00BF221E" w:rsidRPr="247E0610">
        <w:rPr>
          <w:rFonts w:eastAsia="Times New Roman" w:cs="Times New Roman"/>
        </w:rPr>
        <w:t xml:space="preserve"> a substantial challenge</w:t>
      </w:r>
      <w:r w:rsidR="00DA6C1A" w:rsidRPr="247E0610">
        <w:rPr>
          <w:rFonts w:eastAsia="Times New Roman" w:cs="Times New Roman"/>
        </w:rPr>
        <w:t xml:space="preserve"> </w:t>
      </w:r>
      <w:r>
        <w:fldChar w:fldCharType="begin" w:fldLock="1"/>
      </w:r>
      <w:r w:rsidR="00113000">
        <w:instrText>ADDIN CSL_CITATION {"citationItems":[{"id":"ITEM-1","itemData":{"DOI":"10.1073/pnas.0604452103","ISSN":"00278424","PMID":"16818878","abstract":"Regulation of cellular functions can be accomplished by many mechanisms, including transcriptional regulation, alternative splicing, translational regulation, phosphorylation and other posttranslational covalent modifications, degradation, localization, protein-protein interactions, and small-molecule allosteric effectors. Largely because of advances in the techniques of molecular biology in the past few decades, our knowledge of regulation by most of these mechanisms has expanded enormously. Regulation by small-molecule, allosteric interactions is an exception. Many of the best-known allosteric regulators were discovered decades ago, when we knew little about all of these other forms of regulation. Allostery is the most direct, rapid, and efficient regulatory mechanism to sense changes in the concentration of small molecules and alter cellular responses to maintain homeostasis. In this perspective, we present the argument that allosteric regulation is underappreciated in the systems biology world and that many allosteric effectors remain to be discovered. © 2006 by The National Academy of Sciences of the USA.","author":[{"dropping-particle":"","family":"Lindsley","given":"Janet E","non-dropping-particle":"","parse-names":false,"suffix":""},{"dropping-particle":"","family":"Rutter","given":"Jared","non-dropping-particle":"","parse-names":false,"suffix":""}],"container-title":"Proceedings of the National Academy of Sciences of the United States of America","id":"ITEM-1","issue":"28","issued":{"date-parts":[["2006"]]},"page":"10533-10535","title":"Whence cometh the allosterome?","type":"article","volume":"103"},"uris":["http://www.mendeley.com/documents/?uuid=254a8f39-b6eb-3336-8a00-7bf615773a0b"]},{"id":"ITEM-2","itemData":{"DOI":"10.1038/nchembio.186","ISSN":"15524469","PMID":"19561621","abstract":"Absolute metabolite concentrations are critical to a quantitative understanding of cellular metabolism, as concentrations impact both the free energies and rates of metabolic reactions. Here we use LC-MS/MS to quantify more than 100 metabolite concentrations in aerobic, exponentially growing Escherichia coli with glucose, glycerol or acetate as the carbon source. The total observed intracellular metabolite pool was approximately 300 mM. A small number of metabolites dominate the metabolome on a molar basis, with glutamate being the most abundant. Metabolite concentration exceeds Km for most substrate-enzyme pairs. An exception is lower glycolysis, where concentrations of intermediates are near the Km of their consuming enzymes and all reactions are near equilibrium. This may facilitate efficient flux reversibility given thermodynamic and osmotic constraints. The data and analyses presented here highlight the ability to identify organizing metabolic principles from systems-level absolute metabolite concentration data.","author":[{"dropping-particle":"","family":"Bennett","given":"Bryson D.","non-dropping-particle":"","parse-names":false,"suffix":""},{"dropping-particle":"","family":"Kimball","given":"Elizabeth H.","non-dropping-particle":"","parse-names":false,"suffix":""},{"dropping-particle":"","family":"Gao","given":"Melissa","non-dropping-particle":"","parse-names":false,"suffix":""},{"dropping-particle":"","family":"Osterhout","given":"Robin","non-dropping-particle":"","parse-names":false,"suffix":""},{"dropping-particle":"","family":"Dien","given":"Stephen J.","non-dropping-particle":"Van","parse-names":false,"suffix":""},{"dropping-particle":"","family":"Rabinowitz","given":"Joshua D.","non-dropping-particle":"","parse-names":false,"suffix":""}],"container-title":"Nature Chemical Biology","id":"ITEM-2","issue":"8","issued":{"date-parts":[["2009"]]},"page":"593-599","publisher":"Nature Publishing Group","title":"Absolute metabolite concentrations and implied enzyme active site occupancy in Escherichia coli","type":"article-journal","volume":"5"},"uris":["http://www.mendeley.com/documents/?uuid=d22a5c59-f8c1-3aea-b7c2-1c5d43366a41"]}],"mendeley":{"formattedCitation":"[2, 3]","plainTextFormattedCitation":"[2, 3]","previouslyFormattedCitation":"[2, 3]"},"properties":{"noteIndex":0},"schema":"https://github.com/citation-style-language/schema/raw/master/csl-citation.json"}</w:instrText>
      </w:r>
      <w:r>
        <w:fldChar w:fldCharType="separate"/>
      </w:r>
      <w:r w:rsidR="00113000" w:rsidRPr="00113000">
        <w:rPr>
          <w:noProof/>
        </w:rPr>
        <w:t>[2, 3]</w:t>
      </w:r>
      <w:r>
        <w:fldChar w:fldCharType="end"/>
      </w:r>
      <w:r w:rsidR="00363BC3" w:rsidRPr="247E0610">
        <w:rPr>
          <w:rFonts w:eastAsia="Times New Roman" w:cs="Times New Roman"/>
        </w:rPr>
        <w:t xml:space="preserve">. </w:t>
      </w:r>
    </w:p>
    <w:p w14:paraId="1BC04117" w14:textId="61C3F223" w:rsidR="14246E68" w:rsidRPr="00BD0527" w:rsidRDefault="00E679AB" w:rsidP="002518A3">
      <w:pPr>
        <w:rPr>
          <w:rFonts w:eastAsia="Times New Roman" w:cs="Times New Roman"/>
        </w:rPr>
      </w:pPr>
      <w:r w:rsidRPr="00BD0527">
        <w:rPr>
          <w:rFonts w:eastAsia="Times New Roman" w:cs="Times New Roman"/>
        </w:rPr>
        <w:t xml:space="preserve">Several </w:t>
      </w:r>
      <w:r w:rsidR="5E90E22B" w:rsidRPr="00BD0527">
        <w:rPr>
          <w:rFonts w:eastAsia="Times New Roman" w:cs="Times New Roman"/>
        </w:rPr>
        <w:t xml:space="preserve">technological </w:t>
      </w:r>
      <w:r w:rsidR="5A6A3A80" w:rsidRPr="00BD0527">
        <w:rPr>
          <w:rFonts w:eastAsia="Times New Roman" w:cs="Times New Roman"/>
        </w:rPr>
        <w:t>advanc</w:t>
      </w:r>
      <w:r w:rsidRPr="00BD0527">
        <w:rPr>
          <w:rFonts w:eastAsia="Times New Roman" w:cs="Times New Roman"/>
        </w:rPr>
        <w:t>e</w:t>
      </w:r>
      <w:r w:rsidR="5A6A3A80" w:rsidRPr="00BD0527">
        <w:rPr>
          <w:rFonts w:eastAsia="Times New Roman" w:cs="Times New Roman"/>
        </w:rPr>
        <w:t>s</w:t>
      </w:r>
      <w:r w:rsidR="33DE5C75" w:rsidRPr="00BD0527">
        <w:rPr>
          <w:rFonts w:eastAsia="Times New Roman" w:cs="Times New Roman"/>
        </w:rPr>
        <w:t xml:space="preserve"> </w:t>
      </w:r>
      <w:r w:rsidR="2B513C4A" w:rsidRPr="00BD0527">
        <w:rPr>
          <w:rFonts w:eastAsia="Times New Roman" w:cs="Times New Roman"/>
        </w:rPr>
        <w:t xml:space="preserve">have </w:t>
      </w:r>
      <w:r w:rsidR="00BF221E" w:rsidRPr="00BD0527">
        <w:rPr>
          <w:rFonts w:eastAsia="Times New Roman" w:cs="Times New Roman"/>
        </w:rPr>
        <w:t>enabled</w:t>
      </w:r>
      <w:r w:rsidR="1F40CF4C" w:rsidRPr="00BD0527">
        <w:rPr>
          <w:rFonts w:eastAsia="Times New Roman" w:cs="Times New Roman"/>
        </w:rPr>
        <w:t xml:space="preserve"> </w:t>
      </w:r>
      <w:r w:rsidR="2B513C4A" w:rsidRPr="00BD0527">
        <w:rPr>
          <w:rFonts w:eastAsia="Times New Roman" w:cs="Times New Roman"/>
        </w:rPr>
        <w:t xml:space="preserve">identification of </w:t>
      </w:r>
      <w:r w:rsidR="002C0849" w:rsidRPr="00BD0527">
        <w:rPr>
          <w:rFonts w:eastAsia="Times New Roman" w:cs="Times New Roman"/>
        </w:rPr>
        <w:t xml:space="preserve">metabolite- and </w:t>
      </w:r>
      <w:r w:rsidR="00880AF3" w:rsidRPr="00BD0527">
        <w:rPr>
          <w:rFonts w:eastAsia="Times New Roman" w:cs="Times New Roman"/>
        </w:rPr>
        <w:t>small molecule</w:t>
      </w:r>
      <w:r w:rsidR="163ED10F" w:rsidRPr="00BD0527">
        <w:rPr>
          <w:rFonts w:eastAsia="Times New Roman" w:cs="Times New Roman"/>
        </w:rPr>
        <w:t>-</w:t>
      </w:r>
      <w:r w:rsidR="4B1ED67A" w:rsidRPr="00BD0527">
        <w:rPr>
          <w:rFonts w:eastAsia="Times New Roman" w:cs="Times New Roman"/>
        </w:rPr>
        <w:t>binding p</w:t>
      </w:r>
      <w:r w:rsidR="2B513C4A" w:rsidRPr="00BD0527">
        <w:rPr>
          <w:rFonts w:eastAsia="Times New Roman" w:cs="Times New Roman"/>
        </w:rPr>
        <w:t>rotein</w:t>
      </w:r>
      <w:r w:rsidR="5FDE1388" w:rsidRPr="00BD0527">
        <w:rPr>
          <w:rFonts w:eastAsia="Times New Roman" w:cs="Times New Roman"/>
        </w:rPr>
        <w:t>s</w:t>
      </w:r>
      <w:r w:rsidR="2F690CA9" w:rsidRPr="00BD0527">
        <w:rPr>
          <w:rFonts w:eastAsia="Times New Roman" w:cs="Times New Roman"/>
        </w:rPr>
        <w:t xml:space="preserve"> </w:t>
      </w:r>
      <w:r w:rsidR="00363BC3" w:rsidRPr="00BD0527">
        <w:fldChar w:fldCharType="begin" w:fldLock="1"/>
      </w:r>
      <w:r w:rsidR="00CE6BE2">
        <w:instrText>ADDIN CSL_CITATION {"citationItems":[{"id":"ITEM-1","itemData":{"DOI":"10.1073/pnas.0910040106","ISSN":"10916490","abstract":"Identifying the molecular targets for the beneficial or detrimental effects of small-molecule drugs is an important and currently unmet challenge. We have developed a method, drug affinity responsive target stability (DARTS), which takes advantage of a reduction in the protease susceptibility of the target protein upon drug binding. DARTS is universally applicable because it requires no modification of the drug and is independent of the mechanism of drug action. We demonstrate use of DARTS to identify known small-molecule-protein interactions and to reveal the eukaryotic translation initiation machinery as a molecular target for the longevity-enhancing plant natural product resveratrol. We envisage that DARTS will also be useful in global mapping of protein-metabolite interaction networks and in label-free screening of unlimited varieties of compounds for development as molecular imaging agents.","author":[{"dropping-particle":"","family":"Lomenick","given":"Brett","non-dropping-particle":"","parse-names":false,"suffix":""},{"dropping-particle":"","family":"Hao","given":"Rui","non-dropping-particle":"","parse-names":false,"suffix":""},{"dropping-particle":"","family":"Jonai","given":"Nao","non-dropping-particle":"","parse-names":false,"suffix":""},{"dropping-particle":"","family":"Chin","given":"Randall M","non-dropping-particle":"","parse-names":false,"suffix":""},{"dropping-particle":"","family":"Aghajan","given":"Mariam","non-dropping-particle":"","parse-names":false,"suffix":""},{"dropping-particle":"","family":"Warburton","given":"Sarah","non-dropping-particle":"","parse-names":false,"suffix":""},{"dropping-particle":"","family":"Wang","given":"Jianing","non-dropping-particle":"","parse-names":false,"suffix":""},{"dropping-particle":"","family":"Wu","given":"Raymond P","non-dropping-particle":"","parse-names":false,"suffix":""},{"dropping-particle":"","family":"Gomez","given":"Fernando","non-dropping-particle":"","parse-names":false,"suffix":""},{"dropping-particle":"","family":"Loo","given":"Joseph A","non-dropping-particle":"","parse-names":false,"suffix":""},{"dropping-particle":"","family":"Wohlschlegel","given":"James A","non-dropping-particle":"","parse-names":false,"suffix":""},{"dropping-particle":"","family":"Vondriska","given":"Thomas M","non-dropping-particle":"","parse-names":false,"suffix":""},{"dropping-particle":"","family":"Pelletier","given":"Jerry","non-dropping-particle":"","parse-names":false,"suffix":""},{"dropping-particle":"","family":"Herschman","given":"Harvey R","non-dropping-particle":"","parse-names":false,"suffix":""},{"dropping-particle":"","family":"Clardy","given":"Jon","non-dropping-particle":"","parse-names":false,"suffix":""},{"dropping-particle":"","family":"Clarke","given":"Catherine F","non-dropping-particle":"","parse-names":false,"suffix":""},{"dropping-particle":"","family":"Huang","given":"Jing","non-dropping-particle":"","parse-names":false,"suffix":""}],"container-title":"Proceedings of the National Academy of Sciences of the United States of America","id":"ITEM-1","issue":"51","issued":{"date-parts":[["2009"]]},"page":"21984-21989","title":"Target identification using drug affinity responsive target stability (DARTS)","type":"article-journal","volume":"106"},"uris":["http://www.mendeley.com/documents/?uuid=a197d1f8-e5d9-3309-8002-31799842e5da"]},{"id":"ITEM-2","itemData":{"DOI":"10.1038/msb.2010.87","ISSN":"17444292","PMID":"21119626","abstract":"Proteing-metabolite networks are central to biological systems, but are incompletely understood. Here, we report a screen to catalog proteing-lipid interactions in yeast. We used arrays of 56 metabolites to measure lipid-binding fingerprints of 172 proteins, including 91 with predicted lipid-binding domains. We identified 530 proteing-lipid associations, the majority of which are novel. To show the data set's biological value, we studied further several novel interactions with sphingolipids, a class of conserved bioactive lipids with an elusive mode of action. Integration of live-cell imaging suggests new cellular targets for these molecules, including several with pleckstrin homology (PH) domains. Validated interactions with Slm1, a regulator of actin polarization, show that PH domains can have unexpected lipid-binding specificities and can act as coincidence sensors for both phosphatidylinositol phosphates and phosphorylated sphingolipids. © 2010 EMBO and Macmillan Publishers Limited All rights reserved.","author":[{"dropping-particle":"","family":"Gallego","given":"Oriol","non-dropping-particle":"","parse-names":false,"suffix":""},{"dropping-particle":"","family":"Betts","given":"Matthew J.","non-dropping-particle":"","parse-names":false,"suffix":""},{"dropping-particle":"","family":"Gvozdenovic-Jeremic","given":"Jelena","non-dropping-particle":"","parse-names":false,"suffix":""},{"dropping-particle":"","family":"Maeda","given":"Kenji","non-dropping-particle":"","parse-names":false,"suffix":""},{"dropping-particle":"","family":"Matetzki","given":"Christian","non-dropping-particle":"","parse-names":false,"suffix":""},{"dropping-particle":"","family":"Aguilar-Gurrieri","given":"Carmen","non-dropping-particle":"","parse-names":false,"suffix":""},{"dropping-particle":"","family":"Beltran-Alvarez","given":"Pedro","non-dropping-particle":"","parse-names":false,"suffix":""},{"dropping-particle":"","family":"Bonn","given":"Stefan","non-dropping-particle":"","parse-names":false,"suffix":""},{"dropping-particle":"","family":"Fernández-Tornero","given":"Carlos","non-dropping-particle":"","parse-names":false,"suffix":""},{"dropping-particle":"","family":"Jensen","given":"Lars Juhl","non-dropping-particle":"","parse-names":false,"suffix":""},{"dropping-particle":"","family":"Kuhn","given":"Michael","non-dropping-particle":"","parse-names":false,"suffix":""},{"dropping-particle":"","family":"Trott","given":"Jamie","non-dropping-particle":"","parse-names":false,"suffix":""},{"dropping-particle":"","family":"Rybin","given":"Vladimir","non-dropping-particle":"","parse-names":false,"suffix":""},{"dropping-particle":"","family":"Müller","given":"Christoph W.","non-dropping-particle":"","parse-names":false,"suffix":""},{"dropping-particle":"","family":"Bork","given":"Peer","non-dropping-particle":"","parse-names":false,"suffix":""},{"dropping-particle":"","family":"Kaksonen","given":"Marko","non-dropping-particle":"","parse-names":false,"suffix":""},{"dropping-particle":"","family":"Russell","given":"Robert B.","non-dropping-particle":"","parse-names":false,"suffix":""},{"dropping-particle":"","family":"Gavin","given":"Anne Claude","non-dropping-particle":"","parse-names":false,"suffix":""}],"container-title":"Molecular Systems Biology","id":"ITEM-2","issued":{"date-parts":[["2010"]]},"title":"A systematic screen for proteing-lipid interactions in Saccharomyces cerevisiae","type":"article-journal","volume":"6"},"uris":["http://www.mendeley.com/documents/?uuid=b33cdca4-d63b-3565-a5ba-23c8984c7254"]},{"id":"ITEM-3","itemData":{"DOI":"10.1126/science.1255784","ISSN":"10959203","PMID":"25278616","abstract":"The thermal stability of proteins can be used to assess ligand binding in living cells. We have generalized this concept by determining the thermal profiles of more than 7000 proteins in human cells by means of mass spectrometry. Monitoring the effects of small-molecule ligands on the profiles delineated more than 50 targets for the kinase inhibitor staurosporine. We identified the heme biosynthesis enzyme ferrochelatase as a target of kinase inhibitors and suggest that its inhibition causes the phototoxicity observed with vemurafenib and alectinib. Thermal shifts were also observed for downstream effectors of drug treatment. In live cells, dasatinib induced shifts in BCR-ABL pathway proteins, including CRK/CRKL. Thermal proteome profiling provides an unbiased measure of drug-target engagement and facilitates identification of markers for drug efficacy and toxicity.","author":[{"dropping-particle":"","family":"Savitski","given":"Mikhail M.","non-dropping-particle":"","parse-names":false,"suffix":""},{"dropping-particle":"","family":"Reinhard","given":"Friedrich B.M.","non-dropping-particle":"","parse-names":false,"suffix":""},{"dropping-particle":"","family":"Franken","given":"Holger","non-dropping-particle":"","parse-names":false,"suffix":""},{"dropping-particle":"","family":"Werner","given":"Thilo","non-dropping-particle":"","parse-names":false,"suffix":""},{"dropping-particle":"","family":"Savitski","given":"Maria Fälth","non-dropping-particle":"","parse-names":false,"suffix":""},{"dropping-particle":"","family":"Eberhard","given":"Dirk","non-dropping-particle":"","parse-names":false,"suffix":""},{"dropping-particle":"","family":"Molina","given":"Daniel Martinez","non-dropping-particle":"","parse-names":false,"suffix":""},{"dropping-particle":"","family":"Jafari","given":"Rozbeh","non-dropping-particle":"","parse-names":false,"suffix":""},{"dropping-particle":"","family":"Dovega","given":"Rebecca Bakszt","non-dropping-particle":"","parse-names":false,"suffix":""},{"dropping-particle":"","family":"Klaeger","given":"Snsan","non-dropping-particle":"","parse-names":false,"suffix":""},{"dropping-particle":"","family":"Kuster","given":"Bernhard","non-dropping-particle":"","parse-names":false,"suffix":""},{"dropping-particle":"","family":"Nordlund","given":"Pär","non-dropping-particle":"","parse-names":false,"suffix":""},{"dropping-particle":"","family":"Bantscheff","given":"Marcus","non-dropping-particle":"","parse-names":false,"suffix":""},{"dropping-particle":"","family":"Drewes","given":"Gerard","non-dropping-particle":"","parse-names":false,"suffix":""}],"container-title":"Science","id":"ITEM-3","issue":"6205","issued":{"date-parts":[["2014"]]},"title":"Tracking cancer drugs in living cells by thermal profiling of the proteome","type":"article-journal","volume":"346"},"uris":["http://www.mendeley.com/documents/?uuid=8716cec8-00d1-3b9f-939e-add668a8fc4b"]},{"id":"ITEM-4","itemData":{"DOI":"10.1038/nmeth.3590","ISSN":"15487105","PMID":"26389571","abstract":"Thermal stabilization of proteins after ligand binding provides an efficient means to assess the binding of small molecules to proteins. We show here that in combination with quantitative mass spectrometry, the approach allows for the systematic survey of protein engagement by cellular metabolites and drugs. We profiled the targets of the drugs methotrexate and (S)-crizotinib and the metabolite 2'3'-cGAMP in intact cells and identified the 2'3'-cGAMP cognate transmembrane receptor STING, involved in immune signaling.","author":[{"dropping-particle":"","family":"Huber","given":"Kilian V.M.","non-dropping-particle":"","parse-names":false,"suffix":""},{"dropping-particle":"","family":"Olek","given":"Karin M.","non-dropping-particle":"","parse-names":false,"suffix":""},{"dropping-particle":"","family":"Müller","given":"André C.","non-dropping-particle":"","parse-names":false,"suffix":""},{"dropping-particle":"","family":"Tan","given":"Chris Soon Heng","non-dropping-particle":"","parse-names":false,"suffix":""},{"dropping-particle":"","family":"Bennett","given":"Keiryn L.","non-dropping-particle":"","parse-names":false,"suffix":""},{"dropping-particle":"","family":"Colinge","given":"Jacques","non-dropping-particle":"","parse-names":false,"suffix":""},{"dropping-particle":"","family":"Superti-Furga","given":"Giulio","non-dropping-particle":"","parse-names":false,"suffix":""}],"container-title":"Nature Methods","id":"ITEM-4","issue":"11","issued":{"date-parts":[["2015","11","1"]]},"page":"1055-1057","publisher":"Nature Publishing Group","title":"Proteome-wide drug and metabolite interaction mapping by thermal-stability profiling","type":"article","volume":"12"},"uris":["http://www.mendeley.com/documents/?uuid=9a6d9a97-8b95-3d0a-bca3-782d6edbc2e8"]},{"id":"ITEM-5","itemData":{"DOI":"10.1007/s13361-015-1290-z","ISSN":"18791123","PMID":"26530046","abstract":"The stability of proteins from rates of oxidation (SPROX) technique was used in combination with an isobaric mass tagging strategy to identify adenosine triphosphate (ATP) interacting proteins in the Saccharomyces cerevisiae proteome. The SPROX methodology utilized in this work enabled 373 proteins in a yeast cell lysate to be assayed for ATP interactions (both direct and indirect) using the non-hydrolyzable ATP analog, adenylyl imidodiphosphate (AMP-PNP). A total of 28 proteins were identified with AMP-PNP-induced thermodynamic stability changes. These protein hits included 14 proteins that were previously annotated as ATP-binding proteins in the Saccharomyces Genome Database (SGD). The 14 non-annotated ATP-binding proteins included nine proteins that were previously found to be ATP-sensitive in an earlier SPROX study using a stable isotope labeling with amino acids in cell culture (SILAC)-based approach. A bioinformatics analysis of the protein hits identified here and in the earlier SILAC-SPROX experiments revealed that many of the previously annotated ATP-binding protein hits were kinases, ligases, and chaperones. In contrast, many of the newly discovered ATP-sensitive proteins were not from these protein classes, but rather were hydrolases, oxidoreductases, and nucleic acid-binding proteins.","author":[{"dropping-particle":"","family":"Geer","given":"M. Ariel","non-dropping-particle":"","parse-names":false,"suffix":""},{"dropping-particle":"","family":"Fitzgerald","given":"Michael C.","non-dropping-particle":"","parse-names":false,"suffix":""}],"container-title":"Journal of the American Society for Mass Spectrometry","id":"ITEM-5","issue":"2","issued":{"date-parts":[["2016","2","1"]]},"page":"233-243","publisher":"Springer New York LLC","title":"Characterization of the Saccharomyces cerevisiae ATP-Interactome using the iTRAQ-SPROX Technique","type":"article-journal","volume":"27"},"uris":["http://www.mendeley.com/documents/?uuid=7cc253d5-e18d-3eed-ad4d-b84e36ba13ca"]},{"id":"ITEM-6","itemData":{"DOI":"10.1016/j.cell.2017.12.006","ISSN":"10974172","PMID":"29307493","abstract":"Metabolite-protein interactions control a variety of cellular processes, thereby playing a major role in maintaining cellular homeostasis. Metabolites comprise the largest fraction of molecules in cells, but our knowledge of the metabolite-protein interactome lags behind our understanding of protein-protein or protein-DNA interactomes. Here, we present a chemoproteomic workflow for the systematic identification of metabolite-protein interactions directly in their native environment. The approach identified a network of known and novel interactions and binding sites in Escherichia coli, and we demonstrated the functional relevance of a number of newly identified interactions. Our data enabled identification of new enzyme-substrate relationships and cases of metabolite-induced remodeling of protein complexes. Our metabolite-protein interactome consists of 1,678 interactions and 7,345 putative binding sites. Our data reveal functional and structural principles of chemical communication, shed light on the prevalence and mechanisms of enzyme promiscuity, and enable extraction of quantitative parameters of metabolite binding on a proteome-wide scale. A method to assess proteome-wide binding to metabolites of interest uncovers new allosteric and enzymatic functions and provides a tool to investigate drug targets in the native cellular environment.","author":[{"dropping-particle":"","family":"Piazza","given":"Ilaria","non-dropping-particle":"","parse-names":false,"suffix":""},{"dropping-particle":"","family":"Kochanowski","given":"Karl","non-dropping-particle":"","parse-names":false,"suffix":""},{"dropping-particle":"","family":"Cappelletti","given":"Valentina","non-dropping-particle":"","parse-names":false,"suffix":""},{"dropping-particle":"","family":"Fuhrer","given":"Tobias","non-dropping-particle":"","parse-names":false,"suffix":""},{"dropping-particle":"","family":"Noor","given":"Elad","non-dropping-particle":"","parse-names":false,"suffix":""},{"dropping-particle":"","family":"Sauer","given":"Uwe","non-dropping-particle":"","parse-names":false,"suffix":""},{"dropping-particle":"","family":"Picotti","given":"Paola","non-dropping-particle":"","parse-names":false,"suffix":""}],"container-title":"Cell","id":"ITEM-6","issue":"1-2","issued":{"date-parts":[["2018","1","11"]]},"page":"358-372.e23","publisher":"Cell Press","title":"A Map of Protein-Metabolite Interactions Reveals Principles of Chemical Communication","type":"article-journal","volume":"172"},"uris":["http://www.mendeley.com/documents/?uuid=e9f68966-ef0e-35df-a08d-9d5c5344ffd3"]},{"id":"ITEM-7","itemData":{"DOI":"10.15252/msb.20199008","ISSN":"1744-4292","PMID":"31464375","abstract":"© 2019 The Authors. Published under the terms of the CC BY 4.0 license Metabolite binding to proteins regulates nearly all cellular processes, but our knowledge of these interactions originates primarily from empirical in vitro studies. Here, we report the first systematic study of interactions between water-soluble proteins and polar metabolites in an entire biological subnetwork. To test the depth of our current knowledge, we chose to investigate the well-characterized Escherichia coli central metabolism. Using ligand-detected NMR, we assayed 29 enzymes towards binding events with 55 intracellular metabolites. Focusing on high-confidence interactions at a false-positive rate of 5%, we detected 98 interactions, among which purine nucleotides accounted for one-third, while 50% of all metabolites did not interact with any enzyme. In contrast, only five enzymes did not exhibit any metabolite binding and some interacted with up to 11 metabolites. About 40% of the interacting metabolites were predicted to be allosteric effectors based on low chemical similarity to their target's reactants. For five of the eight tested interactions, in vitro assays confirmed novel regulatory functions, including ATP and GTP inhibition of the first pentose phosphate pathway enzyme. With 76 new candidate regulatory interactions that have not been reported previously, we essentially doubled the number of known interactions, indicating that the presently available information about protein–metabolite interactions may only be the tip of the iceberg.","author":[{"dropping-particle":"","family":"Diether","given":"Maren","non-dropping-particle":"","parse-names":false,"suffix":""},{"dropping-particle":"","family":"Nikolaev","given":"Yaroslav","non-dropping-particle":"","parse-names":false,"suffix":""},{"dropping-particle":"","family":"Allain","given":"Frédéric HT","non-dropping-particle":"","parse-names":false,"suffix":""},{"dropping-particle":"","family":"Sauer","given":"Uwe","non-dropping-particle":"","parse-names":false,"suffix":""}],"container-title":"Molecular Systems Biology","id":"ITEM-7","issue":"8","issued":{"date-parts":[["2019","8"]]},"publisher":"EMBO","title":"Systematic mapping of protein‐metabolite interactions in central metabolism of Escherichia coli","type":"article-journal","volume":"15"},"uris":["http://www.mendeley.com/documents/?uuid=9837ed38-bd6f-348a-b40f-a78238ced239"]}],"mendeley":{"formattedCitation":"[4–10]","plainTextFormattedCitation":"[4–10]","previouslyFormattedCitation":"[4–10]"},"properties":{"noteIndex":0},"schema":"https://github.com/citation-style-language/schema/raw/master/csl-citation.json"}</w:instrText>
      </w:r>
      <w:r w:rsidR="00363BC3" w:rsidRPr="00BD0527">
        <w:fldChar w:fldCharType="separate"/>
      </w:r>
      <w:r w:rsidR="00363BC3" w:rsidRPr="00BD0527">
        <w:rPr>
          <w:noProof/>
        </w:rPr>
        <w:t>[4–10]</w:t>
      </w:r>
      <w:r w:rsidR="00363BC3" w:rsidRPr="00BD0527">
        <w:fldChar w:fldCharType="end"/>
      </w:r>
      <w:r w:rsidR="2B513C4A" w:rsidRPr="00BD0527">
        <w:rPr>
          <w:rFonts w:eastAsia="Times New Roman" w:cs="Times New Roman"/>
        </w:rPr>
        <w:t xml:space="preserve">. </w:t>
      </w:r>
      <w:r w:rsidR="00BF221E" w:rsidRPr="00BD0527">
        <w:rPr>
          <w:rFonts w:eastAsia="Times New Roman" w:cs="Times New Roman"/>
        </w:rPr>
        <w:t xml:space="preserve">In our own work, we have </w:t>
      </w:r>
      <w:r w:rsidR="002C0849" w:rsidRPr="00BD0527">
        <w:rPr>
          <w:rFonts w:eastAsia="Times New Roman" w:cs="Times New Roman"/>
        </w:rPr>
        <w:t xml:space="preserve">adapted </w:t>
      </w:r>
      <w:r w:rsidR="77CA4330" w:rsidRPr="00BD0527">
        <w:rPr>
          <w:rFonts w:eastAsia="Times New Roman" w:cs="Times New Roman"/>
        </w:rPr>
        <w:t>our</w:t>
      </w:r>
      <w:r w:rsidR="00BF221E" w:rsidRPr="00BD0527">
        <w:rPr>
          <w:rFonts w:eastAsia="Times New Roman" w:cs="Times New Roman"/>
        </w:rPr>
        <w:t xml:space="preserve"> structural proteomics approach termed limited proteolysis-mass spectrometry (LiP-MS) to </w:t>
      </w:r>
      <w:r w:rsidR="002C0849" w:rsidRPr="00BD0527">
        <w:rPr>
          <w:rFonts w:eastAsia="Times New Roman" w:cs="Times New Roman"/>
        </w:rPr>
        <w:t xml:space="preserve">systematically </w:t>
      </w:r>
      <w:r w:rsidR="5CF10545" w:rsidRPr="00BD0527">
        <w:rPr>
          <w:rFonts w:eastAsia="Times New Roman" w:cs="Times New Roman"/>
        </w:rPr>
        <w:t>describe</w:t>
      </w:r>
      <w:r w:rsidR="0061709A" w:rsidRPr="00BD0527">
        <w:rPr>
          <w:rFonts w:eastAsia="Times New Roman" w:cs="Times New Roman"/>
        </w:rPr>
        <w:t xml:space="preserve"> </w:t>
      </w:r>
      <w:r w:rsidR="004C36CC" w:rsidRPr="00BD0527">
        <w:rPr>
          <w:rFonts w:eastAsia="Times New Roman" w:cs="Times New Roman"/>
        </w:rPr>
        <w:t>metabolite-protein</w:t>
      </w:r>
      <w:r w:rsidR="5CF10545" w:rsidRPr="00BD0527">
        <w:rPr>
          <w:rFonts w:eastAsia="Times New Roman" w:cs="Times New Roman"/>
        </w:rPr>
        <w:t xml:space="preserve"> interactions </w:t>
      </w:r>
      <w:r w:rsidR="002C0849" w:rsidRPr="00BD0527">
        <w:rPr>
          <w:rFonts w:eastAsia="Times New Roman" w:cs="Times New Roman"/>
        </w:rPr>
        <w:t>in multiple systems</w:t>
      </w:r>
      <w:r w:rsidR="5CF10545" w:rsidRPr="247E0610">
        <w:rPr>
          <w:rFonts w:eastAsia="Times New Roman" w:cs="Times New Roman"/>
          <w:i/>
          <w:iCs/>
          <w:color w:val="2E2E2E"/>
        </w:rPr>
        <w:t xml:space="preserve"> </w:t>
      </w:r>
      <w:r w:rsidR="00363BC3" w:rsidRPr="00BD0527">
        <w:fldChar w:fldCharType="begin" w:fldLock="1"/>
      </w:r>
      <w:r w:rsidR="00363BC3" w:rsidRPr="00BD0527">
        <w:instrText>ADDIN CSL_CITATION {"citationItems":[{"id":"ITEM-1","itemData":{"DOI":"10.1016/j.cell.2017.12.006","ISSN":"10974172","PMID":"29307493","abstract":"Metabolite-protein interactions control a variety of cellular processes, thereby playing a major role in maintaining cellular homeostasis. Metabolites comprise the largest fraction of molecules in cells, but our knowledge of the metabolite-protein interactome lags behind our understanding of protein-protein or protein-DNA interactomes. Here, we present a chemoproteomic workflow for the systematic identification of metabolite-protein interactions directly in their native environment. The approach identified a network of known and novel interactions and binding sites in Escherichia coli, and we demonstrated the functional relevance of a number of newly identified interactions. Our data enabled identification of new enzyme-substrate relationships and cases of metabolite-induced remodeling of protein complexes. Our metabolite-protein interactome consists of 1,678 interactions and 7,345 putative binding sites. Our data reveal functional and structural principles of chemical communication, shed light on the prevalence and mechanisms of enzyme promiscuity, and enable extraction of quantitative parameters of metabolite binding on a proteome-wide scale. A method to assess proteome-wide binding to metabolites of interest uncovers new allosteric and enzymatic functions and provides a tool to investigate drug targets in the native cellular environment.","author":[{"dropping-particle":"","family":"Piazza","given":"Ilaria","non-dropping-particle":"","parse-names":false,"suffix":""},{"dropping-particle":"","family":"Kochanowski","given":"Karl","non-dropping-particle":"","parse-names":false,"suffix":""},{"dropping-particle":"","family":"Cappelletti","given":"Valentina","non-dropping-particle":"","parse-names":false,"suffix":""},{"dropping-particle":"","family":"Fuhrer","given":"Tobias","non-dropping-particle":"","parse-names":false,"suffix":""},{"dropping-particle":"","family":"Noor","given":"Elad","non-dropping-particle":"","parse-names":false,"suffix":""},{"dropping-particle":"","family":"Sauer","given":"Uwe","non-dropping-particle":"","parse-names":false,"suffix":""},{"dropping-particle":"","family":"Picotti","given":"Paola","non-dropping-particle":"","parse-names":false,"suffix":""}],"container-title":"Cell","id":"ITEM-1","issue":"1-2","issued":{"date-parts":[["2018","1","11"]]},"page":"358-372.e23","publisher":"Cell Press","title":"A Map of Protein-Metabolite Interactions Reveals Principles of Chemical Communication","type":"article-journal","volume":"172"},"uris":["http://www.mendeley.com/documents/?uuid=e9f68966-ef0e-35df-a08d-9d5c5344ffd3"]}],"mendeley":{"formattedCitation":"[9]","plainTextFormattedCitation":"[9]","previouslyFormattedCitation":"[9]"},"properties":{"noteIndex":0},"schema":"https://github.com/citation-style-language/schema/raw/master/csl-citation.json"}</w:instrText>
      </w:r>
      <w:r w:rsidR="00363BC3" w:rsidRPr="00BD0527">
        <w:fldChar w:fldCharType="separate"/>
      </w:r>
      <w:r w:rsidR="00363BC3" w:rsidRPr="00BD0527">
        <w:rPr>
          <w:noProof/>
        </w:rPr>
        <w:t>[9]</w:t>
      </w:r>
      <w:r w:rsidR="00363BC3" w:rsidRPr="00BD0527">
        <w:fldChar w:fldCharType="end"/>
      </w:r>
      <w:r w:rsidR="3D4676E5" w:rsidRPr="00BD0527">
        <w:rPr>
          <w:rFonts w:eastAsia="Times New Roman" w:cs="Times New Roman"/>
        </w:rPr>
        <w:t xml:space="preserve">. </w:t>
      </w:r>
      <w:r w:rsidR="63601953" w:rsidRPr="00BD0527">
        <w:rPr>
          <w:rFonts w:cs="Times New Roman"/>
        </w:rPr>
        <w:t>In this method</w:t>
      </w:r>
      <w:r w:rsidR="00065A46" w:rsidRPr="00BD0527">
        <w:rPr>
          <w:rFonts w:cs="Times New Roman"/>
        </w:rPr>
        <w:t xml:space="preserve"> (</w:t>
      </w:r>
      <w:r w:rsidR="00065A46" w:rsidRPr="00BD0527">
        <w:rPr>
          <w:rFonts w:cs="Times New Roman"/>
        </w:rPr>
        <w:fldChar w:fldCharType="begin"/>
      </w:r>
      <w:r w:rsidR="00065A46" w:rsidRPr="00BD0527">
        <w:rPr>
          <w:rFonts w:cs="Times New Roman"/>
        </w:rPr>
        <w:instrText xml:space="preserve"> REF _Ref83163627 \h </w:instrText>
      </w:r>
      <w:r w:rsidR="007E5333" w:rsidRPr="00BD0527">
        <w:rPr>
          <w:rFonts w:cs="Times New Roman"/>
        </w:rPr>
        <w:instrText xml:space="preserve"> \* MERGEFORMAT </w:instrText>
      </w:r>
      <w:r w:rsidR="00065A46" w:rsidRPr="00BD0527">
        <w:rPr>
          <w:rFonts w:cs="Times New Roman"/>
        </w:rPr>
      </w:r>
      <w:r w:rsidR="00065A46" w:rsidRPr="00BD0527">
        <w:rPr>
          <w:rFonts w:cs="Times New Roman"/>
        </w:rPr>
        <w:fldChar w:fldCharType="separate"/>
      </w:r>
      <w:r w:rsidR="00065A46" w:rsidRPr="00BD0527">
        <w:rPr>
          <w:rFonts w:cs="Times New Roman"/>
        </w:rPr>
        <w:t xml:space="preserve">Figure </w:t>
      </w:r>
      <w:r w:rsidR="00065A46" w:rsidRPr="00BD0527">
        <w:rPr>
          <w:rFonts w:cs="Times New Roman"/>
          <w:noProof/>
        </w:rPr>
        <w:t>1</w:t>
      </w:r>
      <w:r w:rsidR="00065A46" w:rsidRPr="00BD0527">
        <w:rPr>
          <w:rFonts w:cs="Times New Roman"/>
        </w:rPr>
        <w:fldChar w:fldCharType="end"/>
      </w:r>
      <w:r w:rsidR="00065A46" w:rsidRPr="00BD0527">
        <w:rPr>
          <w:rFonts w:eastAsia="Times New Roman" w:cs="Times New Roman"/>
        </w:rPr>
        <w:t>)</w:t>
      </w:r>
      <w:r w:rsidR="63601953" w:rsidRPr="00BD0527">
        <w:rPr>
          <w:rFonts w:eastAsia="Times New Roman" w:cs="Times New Roman"/>
        </w:rPr>
        <w:t xml:space="preserve">, </w:t>
      </w:r>
      <w:r w:rsidR="5C42B18E" w:rsidRPr="00BD0527">
        <w:rPr>
          <w:rFonts w:eastAsia="Times New Roman" w:cs="Times New Roman"/>
        </w:rPr>
        <w:t xml:space="preserve">a metabolite is </w:t>
      </w:r>
      <w:r w:rsidR="667EB8B6" w:rsidRPr="00BD0527">
        <w:rPr>
          <w:rFonts w:eastAsia="Times New Roman" w:cs="Times New Roman"/>
        </w:rPr>
        <w:t xml:space="preserve">incubated </w:t>
      </w:r>
      <w:r w:rsidR="00065A46" w:rsidRPr="00BD0527">
        <w:rPr>
          <w:rFonts w:eastAsia="Times New Roman" w:cs="Times New Roman"/>
        </w:rPr>
        <w:t xml:space="preserve">at </w:t>
      </w:r>
      <w:r w:rsidR="00D37DD2" w:rsidRPr="00BD0527">
        <w:rPr>
          <w:rFonts w:eastAsia="Times New Roman" w:cs="Times New Roman"/>
        </w:rPr>
        <w:t xml:space="preserve">either </w:t>
      </w:r>
      <w:r w:rsidR="00065A46" w:rsidRPr="00BD0527">
        <w:rPr>
          <w:rFonts w:eastAsia="Times New Roman" w:cs="Times New Roman"/>
        </w:rPr>
        <w:t xml:space="preserve">a single concentration or </w:t>
      </w:r>
      <w:r w:rsidR="00D37DD2" w:rsidRPr="00BD0527">
        <w:rPr>
          <w:rFonts w:eastAsia="Times New Roman" w:cs="Times New Roman"/>
        </w:rPr>
        <w:t xml:space="preserve">multiple </w:t>
      </w:r>
      <w:r w:rsidR="00065A46" w:rsidRPr="00BD0527">
        <w:rPr>
          <w:rFonts w:eastAsia="Times New Roman" w:cs="Times New Roman"/>
        </w:rPr>
        <w:t xml:space="preserve">concentrations </w:t>
      </w:r>
      <w:r w:rsidR="667EB8B6" w:rsidRPr="00BD0527">
        <w:rPr>
          <w:rFonts w:eastAsia="Times New Roman" w:cs="Times New Roman"/>
        </w:rPr>
        <w:t xml:space="preserve">with </w:t>
      </w:r>
      <w:r w:rsidR="5C42B18E" w:rsidRPr="00BD0527">
        <w:rPr>
          <w:rFonts w:eastAsia="Times New Roman" w:cs="Times New Roman"/>
        </w:rPr>
        <w:t xml:space="preserve">a native-like cellular </w:t>
      </w:r>
      <w:r w:rsidR="00363BC3" w:rsidRPr="00BD0527">
        <w:rPr>
          <w:rFonts w:eastAsia="Times New Roman" w:cs="Times New Roman"/>
        </w:rPr>
        <w:t>lysate</w:t>
      </w:r>
      <w:r w:rsidR="5C42B18E" w:rsidRPr="00BD0527">
        <w:rPr>
          <w:rFonts w:eastAsia="Times New Roman" w:cs="Times New Roman"/>
        </w:rPr>
        <w:t xml:space="preserve"> </w:t>
      </w:r>
      <w:r w:rsidR="5256F19A" w:rsidRPr="00BD0527">
        <w:rPr>
          <w:rFonts w:eastAsia="Times New Roman" w:cs="Times New Roman"/>
        </w:rPr>
        <w:t xml:space="preserve">and </w:t>
      </w:r>
      <w:r w:rsidR="004C36CC" w:rsidRPr="00BD0527">
        <w:rPr>
          <w:rFonts w:eastAsia="Times New Roman" w:cs="Times New Roman"/>
        </w:rPr>
        <w:t xml:space="preserve">then </w:t>
      </w:r>
      <w:r w:rsidR="00F63438" w:rsidRPr="00BD0527">
        <w:rPr>
          <w:rFonts w:eastAsia="Times New Roman" w:cs="Times New Roman"/>
        </w:rPr>
        <w:t>briefly exposed to a sequence-</w:t>
      </w:r>
      <w:r w:rsidR="6F624B29" w:rsidRPr="00BD0527">
        <w:rPr>
          <w:rFonts w:eastAsia="Times New Roman" w:cs="Times New Roman"/>
        </w:rPr>
        <w:t xml:space="preserve">unspecific protease. </w:t>
      </w:r>
      <w:r w:rsidR="004C36CC" w:rsidRPr="00BD0527">
        <w:rPr>
          <w:rFonts w:eastAsia="Times New Roman" w:cs="Times New Roman"/>
        </w:rPr>
        <w:t xml:space="preserve">Since </w:t>
      </w:r>
      <w:r w:rsidR="00D37DD2" w:rsidRPr="00BD0527">
        <w:rPr>
          <w:rFonts w:eastAsia="Times New Roman" w:cs="Times New Roman"/>
        </w:rPr>
        <w:t xml:space="preserve">metabolite </w:t>
      </w:r>
      <w:r w:rsidR="7591A268" w:rsidRPr="00BD0527">
        <w:rPr>
          <w:rFonts w:eastAsia="Times New Roman" w:cs="Times New Roman"/>
        </w:rPr>
        <w:t xml:space="preserve">binding </w:t>
      </w:r>
      <w:r w:rsidR="00D37DD2" w:rsidRPr="00BD0527">
        <w:rPr>
          <w:rFonts w:eastAsia="Times New Roman" w:cs="Times New Roman"/>
        </w:rPr>
        <w:t>to a protein</w:t>
      </w:r>
      <w:r w:rsidR="70390A0A" w:rsidRPr="00BD0527">
        <w:rPr>
          <w:rFonts w:eastAsia="Times New Roman" w:cs="Times New Roman"/>
        </w:rPr>
        <w:t xml:space="preserve"> </w:t>
      </w:r>
      <w:r w:rsidR="2F77A4E9" w:rsidRPr="00BD0527">
        <w:rPr>
          <w:rFonts w:eastAsia="Times New Roman" w:cs="Times New Roman"/>
        </w:rPr>
        <w:t>ca</w:t>
      </w:r>
      <w:r w:rsidR="70390A0A" w:rsidRPr="00BD0527">
        <w:rPr>
          <w:rFonts w:eastAsia="Times New Roman" w:cs="Times New Roman"/>
        </w:rPr>
        <w:t>n</w:t>
      </w:r>
      <w:r w:rsidR="6F624B29" w:rsidRPr="00BD0527">
        <w:rPr>
          <w:rFonts w:eastAsia="Times New Roman" w:cs="Times New Roman"/>
        </w:rPr>
        <w:t xml:space="preserve"> </w:t>
      </w:r>
      <w:r w:rsidR="3C79E202" w:rsidRPr="00BD0527">
        <w:rPr>
          <w:rFonts w:eastAsia="Times New Roman" w:cs="Times New Roman"/>
        </w:rPr>
        <w:t xml:space="preserve">result </w:t>
      </w:r>
      <w:r w:rsidR="2F77A4E9" w:rsidRPr="00BD0527">
        <w:rPr>
          <w:rFonts w:eastAsia="Times New Roman" w:cs="Times New Roman"/>
        </w:rPr>
        <w:t xml:space="preserve">in </w:t>
      </w:r>
      <w:r w:rsidR="5BAC81CE" w:rsidRPr="00BD0527">
        <w:rPr>
          <w:rFonts w:eastAsia="Times New Roman" w:cs="Times New Roman"/>
        </w:rPr>
        <w:t>altered protease accessibility</w:t>
      </w:r>
      <w:r w:rsidR="00885B4C" w:rsidRPr="00BD0527">
        <w:rPr>
          <w:rFonts w:eastAsia="Times New Roman" w:cs="Times New Roman"/>
        </w:rPr>
        <w:t xml:space="preserve"> of the protein,</w:t>
      </w:r>
      <w:r w:rsidR="004C36CC" w:rsidRPr="00BD0527">
        <w:rPr>
          <w:rFonts w:eastAsia="Times New Roman" w:cs="Times New Roman"/>
        </w:rPr>
        <w:t xml:space="preserve"> </w:t>
      </w:r>
      <w:r w:rsidR="00885B4C" w:rsidRPr="00BD0527">
        <w:rPr>
          <w:rFonts w:eastAsia="Times New Roman" w:cs="Times New Roman"/>
        </w:rPr>
        <w:t xml:space="preserve">at the binding site itself </w:t>
      </w:r>
      <w:r w:rsidR="45EE3AC5" w:rsidRPr="00BD0527">
        <w:rPr>
          <w:rFonts w:eastAsia="Times New Roman" w:cs="Times New Roman"/>
        </w:rPr>
        <w:t>and</w:t>
      </w:r>
      <w:r w:rsidR="7638D781" w:rsidRPr="00BD0527">
        <w:rPr>
          <w:rFonts w:eastAsia="Times New Roman" w:cs="Times New Roman"/>
        </w:rPr>
        <w:t>/or</w:t>
      </w:r>
      <w:r w:rsidR="45EE3AC5" w:rsidRPr="00BD0527">
        <w:rPr>
          <w:rFonts w:eastAsia="Times New Roman" w:cs="Times New Roman"/>
        </w:rPr>
        <w:t xml:space="preserve"> </w:t>
      </w:r>
      <w:r w:rsidR="004C36CC" w:rsidRPr="00BD0527">
        <w:rPr>
          <w:rFonts w:eastAsia="Times New Roman" w:cs="Times New Roman"/>
        </w:rPr>
        <w:t xml:space="preserve">at other </w:t>
      </w:r>
      <w:r w:rsidR="00885B4C" w:rsidRPr="00BD0527">
        <w:rPr>
          <w:rFonts w:eastAsia="Times New Roman" w:cs="Times New Roman"/>
        </w:rPr>
        <w:t>regions that undergo binding</w:t>
      </w:r>
      <w:r w:rsidR="004C36CC" w:rsidRPr="00BD0527">
        <w:rPr>
          <w:rFonts w:eastAsia="Times New Roman" w:cs="Times New Roman"/>
        </w:rPr>
        <w:t>-dependent conformational changes</w:t>
      </w:r>
      <w:r w:rsidR="17B3CB55" w:rsidRPr="00BD0527">
        <w:rPr>
          <w:rFonts w:eastAsia="Times New Roman" w:cs="Times New Roman"/>
        </w:rPr>
        <w:t xml:space="preserve">, </w:t>
      </w:r>
      <w:r w:rsidR="004C36CC" w:rsidRPr="00BD0527">
        <w:rPr>
          <w:rFonts w:eastAsia="Times New Roman" w:cs="Times New Roman"/>
        </w:rPr>
        <w:t>metabolite</w:t>
      </w:r>
      <w:r w:rsidR="7C9F6DE5" w:rsidRPr="00BD0527">
        <w:rPr>
          <w:rFonts w:eastAsia="Times New Roman" w:cs="Times New Roman"/>
        </w:rPr>
        <w:t xml:space="preserve"> binding</w:t>
      </w:r>
      <w:r w:rsidR="22B168D6" w:rsidRPr="00BD0527">
        <w:rPr>
          <w:rFonts w:eastAsia="Times New Roman" w:cs="Times New Roman"/>
        </w:rPr>
        <w:t xml:space="preserve">-specific </w:t>
      </w:r>
      <w:r w:rsidR="680A5862" w:rsidRPr="00BD0527">
        <w:rPr>
          <w:rFonts w:eastAsia="Times New Roman" w:cs="Times New Roman"/>
        </w:rPr>
        <w:t>fragments</w:t>
      </w:r>
      <w:r w:rsidR="1E04674D" w:rsidRPr="00BD0527">
        <w:rPr>
          <w:rFonts w:eastAsia="Times New Roman" w:cs="Times New Roman"/>
        </w:rPr>
        <w:t xml:space="preserve"> </w:t>
      </w:r>
      <w:r w:rsidR="210E85B4" w:rsidRPr="00BD0527">
        <w:rPr>
          <w:rFonts w:eastAsia="Times New Roman" w:cs="Times New Roman"/>
        </w:rPr>
        <w:t>of target proteins</w:t>
      </w:r>
      <w:r w:rsidR="73671B74" w:rsidRPr="00BD0527">
        <w:rPr>
          <w:rFonts w:eastAsia="Times New Roman" w:cs="Times New Roman"/>
        </w:rPr>
        <w:t xml:space="preserve"> </w:t>
      </w:r>
      <w:r w:rsidR="210E85B4" w:rsidRPr="00BD0527">
        <w:rPr>
          <w:rFonts w:eastAsia="Times New Roman" w:cs="Times New Roman"/>
        </w:rPr>
        <w:t>are generated</w:t>
      </w:r>
      <w:r w:rsidR="004C36CC" w:rsidRPr="00BD0527">
        <w:rPr>
          <w:rFonts w:eastAsia="Times New Roman" w:cs="Times New Roman"/>
        </w:rPr>
        <w:t xml:space="preserve"> upon limited proteolysis</w:t>
      </w:r>
      <w:r w:rsidR="210E85B4" w:rsidRPr="00BD0527">
        <w:rPr>
          <w:rFonts w:eastAsia="Times New Roman" w:cs="Times New Roman"/>
        </w:rPr>
        <w:t xml:space="preserve">. </w:t>
      </w:r>
      <w:r w:rsidR="7B7B9E6C" w:rsidRPr="00BD0527">
        <w:rPr>
          <w:rFonts w:eastAsia="Times New Roman" w:cs="Times New Roman"/>
        </w:rPr>
        <w:t>P</w:t>
      </w:r>
      <w:r w:rsidR="210E85B4" w:rsidRPr="00BD0527">
        <w:rPr>
          <w:rFonts w:eastAsia="Times New Roman" w:cs="Times New Roman"/>
        </w:rPr>
        <w:t xml:space="preserve">rotein fragments are further digested </w:t>
      </w:r>
      <w:r w:rsidR="004C36CC" w:rsidRPr="00BD0527">
        <w:rPr>
          <w:rFonts w:eastAsia="Times New Roman" w:cs="Times New Roman"/>
        </w:rPr>
        <w:t xml:space="preserve">with trypsin </w:t>
      </w:r>
      <w:r w:rsidR="22476BCA" w:rsidRPr="00BD0527">
        <w:rPr>
          <w:rFonts w:eastAsia="Times New Roman" w:cs="Times New Roman"/>
        </w:rPr>
        <w:t xml:space="preserve">to peptides </w:t>
      </w:r>
      <w:r w:rsidR="004C36CC" w:rsidRPr="00BD0527">
        <w:rPr>
          <w:rFonts w:eastAsia="Times New Roman" w:cs="Times New Roman"/>
        </w:rPr>
        <w:t>compatible with</w:t>
      </w:r>
      <w:r w:rsidR="0EF51D42" w:rsidRPr="00BD0527">
        <w:rPr>
          <w:rFonts w:eastAsia="Times New Roman" w:cs="Times New Roman"/>
        </w:rPr>
        <w:t xml:space="preserve"> </w:t>
      </w:r>
      <w:r w:rsidR="0E88DB9B" w:rsidRPr="00BD0527">
        <w:rPr>
          <w:rFonts w:eastAsia="Times New Roman" w:cs="Times New Roman"/>
        </w:rPr>
        <w:t>quantitative MS analysis</w:t>
      </w:r>
      <w:r w:rsidR="00F63438" w:rsidRPr="00BD0527">
        <w:rPr>
          <w:rFonts w:eastAsia="Times New Roman" w:cs="Times New Roman"/>
        </w:rPr>
        <w:t xml:space="preserve">, </w:t>
      </w:r>
      <w:r w:rsidR="004C36CC" w:rsidRPr="00BD0527">
        <w:rPr>
          <w:rFonts w:eastAsia="Times New Roman" w:cs="Times New Roman"/>
        </w:rPr>
        <w:t xml:space="preserve">allowing the identification of </w:t>
      </w:r>
      <w:r w:rsidR="4BA9EA5F" w:rsidRPr="00BD0527">
        <w:rPr>
          <w:rFonts w:eastAsia="Times New Roman" w:cs="Times New Roman"/>
        </w:rPr>
        <w:t>d</w:t>
      </w:r>
      <w:r w:rsidR="21B329D3" w:rsidRPr="00BD0527">
        <w:rPr>
          <w:rFonts w:eastAsia="Times New Roman" w:cs="Times New Roman"/>
        </w:rPr>
        <w:t>ifferential</w:t>
      </w:r>
      <w:r w:rsidR="00F63438" w:rsidRPr="00BD0527">
        <w:rPr>
          <w:rFonts w:eastAsia="Times New Roman" w:cs="Times New Roman"/>
        </w:rPr>
        <w:t xml:space="preserve">ly abundant </w:t>
      </w:r>
      <w:r w:rsidR="7EC86755" w:rsidRPr="00BD0527">
        <w:rPr>
          <w:rFonts w:eastAsia="Times New Roman" w:cs="Times New Roman"/>
        </w:rPr>
        <w:t>peptide</w:t>
      </w:r>
      <w:r w:rsidR="00F63438" w:rsidRPr="00BD0527">
        <w:rPr>
          <w:rFonts w:eastAsia="Times New Roman" w:cs="Times New Roman"/>
        </w:rPr>
        <w:t>s in</w:t>
      </w:r>
      <w:r w:rsidR="081348E6" w:rsidRPr="00BD0527">
        <w:rPr>
          <w:rFonts w:eastAsia="Times New Roman" w:cs="Times New Roman"/>
        </w:rPr>
        <w:t xml:space="preserve"> metabolite-treated </w:t>
      </w:r>
      <w:r w:rsidR="00F63438" w:rsidRPr="00BD0527">
        <w:rPr>
          <w:rFonts w:eastAsia="Times New Roman" w:cs="Times New Roman"/>
        </w:rPr>
        <w:t xml:space="preserve">relative to untreated </w:t>
      </w:r>
      <w:r w:rsidR="081348E6" w:rsidRPr="00BD0527">
        <w:rPr>
          <w:rFonts w:eastAsia="Times New Roman" w:cs="Times New Roman"/>
        </w:rPr>
        <w:t>sample</w:t>
      </w:r>
      <w:r w:rsidR="00F63438" w:rsidRPr="00BD0527">
        <w:rPr>
          <w:rFonts w:eastAsia="Times New Roman" w:cs="Times New Roman"/>
        </w:rPr>
        <w:t>s</w:t>
      </w:r>
      <w:r w:rsidR="447C114B" w:rsidRPr="00BD0527">
        <w:rPr>
          <w:rFonts w:eastAsia="Times New Roman" w:cs="Times New Roman"/>
        </w:rPr>
        <w:t xml:space="preserve">. </w:t>
      </w:r>
    </w:p>
    <w:p w14:paraId="27126AA7" w14:textId="23FAC3BB" w:rsidR="7EA72A8A" w:rsidRPr="00BD0527" w:rsidRDefault="002C0849" w:rsidP="3D0BF785">
      <w:pPr>
        <w:rPr>
          <w:rFonts w:eastAsia="Times New Roman" w:cs="Times New Roman"/>
        </w:rPr>
      </w:pPr>
      <w:r w:rsidRPr="247E0610">
        <w:rPr>
          <w:rFonts w:eastAsia="Times New Roman" w:cs="Times New Roman"/>
        </w:rPr>
        <w:t xml:space="preserve">We have applied this principle to profile metabolite-protein binding in two different </w:t>
      </w:r>
      <w:r w:rsidR="00277A53" w:rsidRPr="247E0610">
        <w:rPr>
          <w:rFonts w:eastAsia="Times New Roman" w:cs="Times New Roman"/>
        </w:rPr>
        <w:t>ways</w:t>
      </w:r>
      <w:r w:rsidRPr="247E0610">
        <w:rPr>
          <w:rFonts w:eastAsia="Times New Roman" w:cs="Times New Roman"/>
        </w:rPr>
        <w:t xml:space="preserve">. </w:t>
      </w:r>
      <w:r w:rsidR="00277A53" w:rsidRPr="247E0610">
        <w:rPr>
          <w:rFonts w:eastAsia="Times New Roman" w:cs="Times New Roman"/>
        </w:rPr>
        <w:t xml:space="preserve">Using the </w:t>
      </w:r>
      <w:r w:rsidRPr="247E0610">
        <w:rPr>
          <w:rFonts w:eastAsia="Times New Roman" w:cs="Times New Roman"/>
        </w:rPr>
        <w:t>LiP</w:t>
      </w:r>
      <w:r w:rsidR="00277A53" w:rsidRPr="247E0610">
        <w:rPr>
          <w:rFonts w:eastAsia="Times New Roman" w:cs="Times New Roman"/>
        </w:rPr>
        <w:t xml:space="preserve">-SMap approach, in which a </w:t>
      </w:r>
      <w:r w:rsidR="00C65F27" w:rsidRPr="247E0610">
        <w:rPr>
          <w:rFonts w:eastAsia="Times New Roman" w:cs="Times New Roman"/>
        </w:rPr>
        <w:t>native</w:t>
      </w:r>
      <w:r w:rsidR="00EC19B2" w:rsidRPr="247E0610">
        <w:rPr>
          <w:rFonts w:eastAsia="Times New Roman" w:cs="Times New Roman"/>
        </w:rPr>
        <w:t>-like</w:t>
      </w:r>
      <w:r w:rsidR="00C65F27" w:rsidRPr="247E0610">
        <w:rPr>
          <w:rFonts w:eastAsia="Times New Roman" w:cs="Times New Roman"/>
        </w:rPr>
        <w:t xml:space="preserve"> </w:t>
      </w:r>
      <w:r w:rsidR="00277A53" w:rsidRPr="247E0610">
        <w:rPr>
          <w:rFonts w:eastAsia="Times New Roman" w:cs="Times New Roman"/>
        </w:rPr>
        <w:t>lysate is incubated with a single metabolite</w:t>
      </w:r>
      <w:r w:rsidR="00885B4C" w:rsidRPr="247E0610">
        <w:rPr>
          <w:rFonts w:eastAsia="Times New Roman" w:cs="Times New Roman"/>
        </w:rPr>
        <w:t xml:space="preserve"> concentration</w:t>
      </w:r>
      <w:r w:rsidR="00277A53" w:rsidRPr="247E0610">
        <w:rPr>
          <w:rFonts w:eastAsia="Times New Roman" w:cs="Times New Roman"/>
        </w:rPr>
        <w:t xml:space="preserve">, we have systematically mapped 1,678 metabolite-protein interactions and 7,345 putative binding sites in </w:t>
      </w:r>
      <w:r w:rsidR="00277A53" w:rsidRPr="247E0610">
        <w:rPr>
          <w:rFonts w:eastAsia="Times New Roman" w:cs="Times New Roman"/>
          <w:i/>
          <w:iCs/>
        </w:rPr>
        <w:t>E. coli</w:t>
      </w:r>
      <w:r w:rsidR="005A6921" w:rsidRPr="247E0610">
        <w:rPr>
          <w:rFonts w:eastAsia="Times New Roman" w:cs="Times New Roman"/>
        </w:rPr>
        <w:t xml:space="preserve"> </w:t>
      </w:r>
      <w:r w:rsidRPr="247E0610">
        <w:rPr>
          <w:rFonts w:eastAsia="Times New Roman" w:cs="Times New Roman"/>
        </w:rPr>
        <w:fldChar w:fldCharType="begin" w:fldLock="1"/>
      </w:r>
      <w:r w:rsidRPr="247E0610">
        <w:rPr>
          <w:rFonts w:eastAsia="Times New Roman" w:cs="Times New Roman"/>
        </w:rPr>
        <w:instrText>ADDIN CSL_CITATION {"citationItems":[{"id":"ITEM-1","itemData":{"DOI":"10.1016/j.cell.2017.12.006","ISSN":"10974172","PMID":"29307493","abstract":"Metabolite-protein interactions control a variety of cellular processes, thereby playing a major role in maintaining cellular homeostasis. Metabolites comprise the largest fraction of molecules in cells, but our knowledge of the metabolite-protein interactome lags behind our understanding of protein-protein or protein-DNA interactomes. Here, we present a chemoproteomic workflow for the systematic identification of metabolite-protein interactions directly in their native environment. The approach identified a network of known and novel interactions and binding sites in Escherichia coli, and we demonstrated the functional relevance of a number of newly identified interactions. Our data enabled identification of new enzyme-substrate relationships and cases of metabolite-induced remodeling of protein complexes. Our metabolite-protein interactome consists of 1,678 interactions and 7,345 putative binding sites. Our data reveal functional and structural principles of chemical communication, shed light on the prevalence and mechanisms of enzyme promiscuity, and enable extraction of quantitative parameters of metabolite binding on a proteome-wide scale. A method to assess proteome-wide binding to metabolites of interest uncovers new allosteric and enzymatic functions and provides a tool to investigate drug targets in the native cellular environment.","author":[{"dropping-particle":"","family":"Piazza","given":"Ilaria","non-dropping-particle":"","parse-names":false,"suffix":""},{"dropping-particle":"","family":"Kochanowski","given":"Karl","non-dropping-particle":"","parse-names":false,"suffix":""},{"dropping-particle":"","family":"Cappelletti","given":"Valentina","non-dropping-particle":"","parse-names":false,"suffix":""},{"dropping-particle":"","family":"Fuhrer","given":"Tobias","non-dropping-particle":"","parse-names":false,"suffix":""},{"dropping-particle":"","family":"Noor","given":"Elad","non-dropping-particle":"","parse-names":false,"suffix":""},{"dropping-particle":"","family":"Sauer","given":"Uwe","non-dropping-particle":"","parse-names":false,"suffix":""},{"dropping-particle":"","family":"Picotti","given":"Paola","non-dropping-particle":"","parse-names":false,"suffix":""}],"container-title":"Cell","id":"ITEM-1","issue":"1-2","issued":{"date-parts":[["2018","1","11"]]},"page":"358-372.e23","publisher":"Cell Press","title":"A Map of Protein-Metabolite Interactions Reveals Principles of Chemical Communication","type":"article-journal","volume":"172"},"uris":["http://www.mendeley.com/documents/?uuid=e9f68966-ef0e-35df-a08d-9d5c5344ffd3"]}],"mendeley":{"formattedCitation":"[9]","plainTextFormattedCitation":"[9]","previouslyFormattedCitation":"[9]"},"properties":{"noteIndex":0},"schema":"https://github.com/citation-style-language/schema/raw/master/csl-citation.json"}</w:instrText>
      </w:r>
      <w:r w:rsidRPr="247E0610">
        <w:rPr>
          <w:rFonts w:eastAsia="Times New Roman" w:cs="Times New Roman"/>
        </w:rPr>
        <w:fldChar w:fldCharType="separate"/>
      </w:r>
      <w:r w:rsidR="005A6921" w:rsidRPr="247E0610">
        <w:rPr>
          <w:rFonts w:eastAsia="Times New Roman" w:cs="Times New Roman"/>
          <w:noProof/>
        </w:rPr>
        <w:t>[9]</w:t>
      </w:r>
      <w:r w:rsidRPr="247E0610">
        <w:rPr>
          <w:rFonts w:eastAsia="Times New Roman" w:cs="Times New Roman"/>
        </w:rPr>
        <w:fldChar w:fldCharType="end"/>
      </w:r>
      <w:r w:rsidR="00277A53" w:rsidRPr="247E0610">
        <w:rPr>
          <w:rFonts w:eastAsia="Times New Roman" w:cs="Times New Roman"/>
        </w:rPr>
        <w:t xml:space="preserve">. We recently extended this principle </w:t>
      </w:r>
      <w:r w:rsidR="003C01F1" w:rsidRPr="247E0610">
        <w:rPr>
          <w:rFonts w:eastAsia="Times New Roman" w:cs="Times New Roman"/>
        </w:rPr>
        <w:t xml:space="preserve">in the LiP-Quant approach </w:t>
      </w:r>
      <w:r w:rsidRPr="247E0610">
        <w:rPr>
          <w:rFonts w:eastAsia="Times New Roman" w:cs="Times New Roman"/>
        </w:rPr>
        <w:fldChar w:fldCharType="begin" w:fldLock="1"/>
      </w:r>
      <w:r w:rsidRPr="247E0610">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Pr="247E0610">
        <w:rPr>
          <w:rFonts w:eastAsia="Times New Roman" w:cs="Times New Roman"/>
        </w:rPr>
        <w:fldChar w:fldCharType="separate"/>
      </w:r>
      <w:r w:rsidR="005A6921" w:rsidRPr="247E0610">
        <w:rPr>
          <w:rFonts w:eastAsia="Times New Roman" w:cs="Times New Roman"/>
          <w:noProof/>
        </w:rPr>
        <w:t>[11]</w:t>
      </w:r>
      <w:r w:rsidRPr="247E0610">
        <w:rPr>
          <w:rFonts w:eastAsia="Times New Roman" w:cs="Times New Roman"/>
        </w:rPr>
        <w:fldChar w:fldCharType="end"/>
      </w:r>
      <w:r w:rsidR="003C01F1" w:rsidRPr="247E0610">
        <w:rPr>
          <w:rFonts w:eastAsia="Times New Roman" w:cs="Times New Roman"/>
        </w:rPr>
        <w:t xml:space="preserve">, in which a </w:t>
      </w:r>
      <w:r w:rsidR="00075013" w:rsidRPr="247E0610">
        <w:rPr>
          <w:rFonts w:eastAsia="Times New Roman" w:cs="Times New Roman"/>
        </w:rPr>
        <w:t xml:space="preserve">native-like cellular </w:t>
      </w:r>
      <w:r w:rsidR="00277A53" w:rsidRPr="247E0610">
        <w:rPr>
          <w:rFonts w:eastAsia="Times New Roman" w:cs="Times New Roman"/>
        </w:rPr>
        <w:t>lysate is incubated with a concentration range of a small molecule</w:t>
      </w:r>
      <w:r w:rsidR="003C01F1" w:rsidRPr="247E0610">
        <w:rPr>
          <w:rFonts w:eastAsia="Times New Roman" w:cs="Times New Roman"/>
        </w:rPr>
        <w:t>. This enables</w:t>
      </w:r>
      <w:r w:rsidR="00277A53" w:rsidRPr="247E0610">
        <w:rPr>
          <w:rFonts w:eastAsia="Times New Roman" w:cs="Times New Roman"/>
        </w:rPr>
        <w:t xml:space="preserve"> prioritization of true protein targets based on a composite score (termed the LiP-Quant score) that</w:t>
      </w:r>
      <w:r w:rsidR="003C01F1" w:rsidRPr="247E0610">
        <w:rPr>
          <w:rFonts w:eastAsia="Times New Roman" w:cs="Times New Roman"/>
        </w:rPr>
        <w:t xml:space="preserve"> </w:t>
      </w:r>
      <w:r w:rsidR="0061709A" w:rsidRPr="247E0610">
        <w:rPr>
          <w:rFonts w:eastAsia="Times New Roman" w:cs="Times New Roman"/>
        </w:rPr>
        <w:t>favors</w:t>
      </w:r>
      <w:r w:rsidR="003C01F1" w:rsidRPr="247E0610">
        <w:rPr>
          <w:rFonts w:eastAsia="Times New Roman" w:cs="Times New Roman"/>
        </w:rPr>
        <w:t xml:space="preserve"> </w:t>
      </w:r>
      <w:r w:rsidR="00885B4C" w:rsidRPr="247E0610">
        <w:rPr>
          <w:rFonts w:eastAsia="Times New Roman" w:cs="Times New Roman"/>
        </w:rPr>
        <w:t xml:space="preserve">metabolite-dependent </w:t>
      </w:r>
      <w:r w:rsidR="003C01F1" w:rsidRPr="247E0610">
        <w:rPr>
          <w:rFonts w:eastAsia="Times New Roman" w:cs="Times New Roman"/>
        </w:rPr>
        <w:t xml:space="preserve">LiP peptides where the intensity changes show a </w:t>
      </w:r>
      <w:r w:rsidR="007B4CE0" w:rsidRPr="247E0610">
        <w:rPr>
          <w:rFonts w:eastAsia="Times New Roman" w:cs="Times New Roman"/>
        </w:rPr>
        <w:t xml:space="preserve">sigmoidal </w:t>
      </w:r>
      <w:r w:rsidR="003C01F1" w:rsidRPr="247E0610">
        <w:rPr>
          <w:rFonts w:eastAsia="Times New Roman" w:cs="Times New Roman"/>
        </w:rPr>
        <w:t>dose-response behavior with changing metabolite concentration. The LiP-Quant score also incorporates other machine learning-derived measures, and serves overall to reduce false positives and facilitate identification of true protein targets in</w:t>
      </w:r>
      <w:r w:rsidR="007B4CE0" w:rsidRPr="247E0610">
        <w:rPr>
          <w:rFonts w:eastAsia="Times New Roman" w:cs="Times New Roman"/>
        </w:rPr>
        <w:t xml:space="preserve"> complex proteomes. We have shown that LiP-Quant identifies known targets of </w:t>
      </w:r>
      <w:r w:rsidR="006C4714" w:rsidRPr="247E0610">
        <w:rPr>
          <w:rFonts w:eastAsia="Times New Roman" w:cs="Times New Roman"/>
        </w:rPr>
        <w:lastRenderedPageBreak/>
        <w:t xml:space="preserve">both specific and </w:t>
      </w:r>
      <w:r w:rsidR="007B4CE0" w:rsidRPr="247E0610">
        <w:rPr>
          <w:rFonts w:eastAsia="Times New Roman" w:cs="Times New Roman"/>
        </w:rPr>
        <w:t>promiscuous small molecule binders in complex eukaryotic (i</w:t>
      </w:r>
      <w:r w:rsidR="0061709A" w:rsidRPr="247E0610">
        <w:rPr>
          <w:rFonts w:eastAsia="Times New Roman" w:cs="Times New Roman"/>
        </w:rPr>
        <w:t>.</w:t>
      </w:r>
      <w:r w:rsidR="007B4CE0" w:rsidRPr="247E0610">
        <w:rPr>
          <w:rFonts w:eastAsia="Times New Roman" w:cs="Times New Roman"/>
        </w:rPr>
        <w:t>e</w:t>
      </w:r>
      <w:r w:rsidR="0061709A" w:rsidRPr="247E0610">
        <w:rPr>
          <w:rFonts w:eastAsia="Times New Roman" w:cs="Times New Roman"/>
        </w:rPr>
        <w:t>.</w:t>
      </w:r>
      <w:r w:rsidR="00075013" w:rsidRPr="247E0610">
        <w:rPr>
          <w:rFonts w:eastAsia="Times New Roman" w:cs="Times New Roman"/>
        </w:rPr>
        <w:t>,</w:t>
      </w:r>
      <w:r w:rsidR="007B4CE0" w:rsidRPr="247E0610">
        <w:rPr>
          <w:rFonts w:eastAsia="Times New Roman" w:cs="Times New Roman"/>
        </w:rPr>
        <w:t xml:space="preserve"> human and yeast) proteomes, </w:t>
      </w:r>
      <w:r w:rsidR="00D069F8" w:rsidRPr="247E0610">
        <w:rPr>
          <w:rFonts w:eastAsia="Times New Roman" w:cs="Times New Roman"/>
        </w:rPr>
        <w:t xml:space="preserve">distinguishes relative binding affinities of a small molecule to </w:t>
      </w:r>
      <w:r w:rsidR="00883B6D" w:rsidRPr="247E0610">
        <w:rPr>
          <w:rFonts w:eastAsia="Times New Roman" w:cs="Times New Roman"/>
        </w:rPr>
        <w:t>different</w:t>
      </w:r>
      <w:r w:rsidR="220A95A1" w:rsidRPr="247E0610">
        <w:rPr>
          <w:rFonts w:eastAsia="Times New Roman" w:cs="Times New Roman"/>
        </w:rPr>
        <w:t xml:space="preserve"> proteins</w:t>
      </w:r>
      <w:r w:rsidR="00883B6D" w:rsidRPr="247E0610">
        <w:rPr>
          <w:rFonts w:eastAsia="Times New Roman" w:cs="Times New Roman"/>
        </w:rPr>
        <w:t xml:space="preserve">, including </w:t>
      </w:r>
      <w:r w:rsidR="00D069F8" w:rsidRPr="247E0610">
        <w:rPr>
          <w:rFonts w:eastAsia="Times New Roman" w:cs="Times New Roman"/>
        </w:rPr>
        <w:t>homologous proteins</w:t>
      </w:r>
      <w:r w:rsidR="4A8B60B1" w:rsidRPr="247E0610">
        <w:rPr>
          <w:rFonts w:eastAsia="Times New Roman" w:cs="Times New Roman"/>
        </w:rPr>
        <w:t>,</w:t>
      </w:r>
      <w:r w:rsidR="00D069F8" w:rsidRPr="247E0610">
        <w:rPr>
          <w:rFonts w:eastAsia="Times New Roman" w:cs="Times New Roman"/>
        </w:rPr>
        <w:t xml:space="preserve"> </w:t>
      </w:r>
      <w:r w:rsidR="00E67AA1" w:rsidRPr="247E0610">
        <w:rPr>
          <w:rFonts w:eastAsia="Times New Roman" w:cs="Times New Roman"/>
        </w:rPr>
        <w:t xml:space="preserve">present </w:t>
      </w:r>
      <w:r w:rsidR="005F4198" w:rsidRPr="247E0610">
        <w:rPr>
          <w:rFonts w:eastAsia="Times New Roman" w:cs="Times New Roman"/>
        </w:rPr>
        <w:t>in the lysate</w:t>
      </w:r>
      <w:r w:rsidR="3879CA42" w:rsidRPr="247E0610">
        <w:rPr>
          <w:rFonts w:eastAsia="Times New Roman" w:cs="Times New Roman"/>
        </w:rPr>
        <w:t>,</w:t>
      </w:r>
      <w:r w:rsidR="005F4198" w:rsidRPr="247E0610">
        <w:rPr>
          <w:rFonts w:eastAsia="Times New Roman" w:cs="Times New Roman"/>
        </w:rPr>
        <w:t xml:space="preserve"> </w:t>
      </w:r>
      <w:r w:rsidR="00D069F8" w:rsidRPr="247E0610">
        <w:rPr>
          <w:rFonts w:eastAsia="Times New Roman" w:cs="Times New Roman"/>
        </w:rPr>
        <w:t xml:space="preserve">and have used the approach to </w:t>
      </w:r>
      <w:r w:rsidR="007B4CE0" w:rsidRPr="247E0610">
        <w:rPr>
          <w:rFonts w:eastAsia="Times New Roman" w:cs="Times New Roman"/>
        </w:rPr>
        <w:t>identify</w:t>
      </w:r>
      <w:r w:rsidR="00883B6D" w:rsidRPr="247E0610">
        <w:rPr>
          <w:rFonts w:eastAsia="Times New Roman" w:cs="Times New Roman"/>
        </w:rPr>
        <w:t xml:space="preserve"> a previously unknown</w:t>
      </w:r>
      <w:r w:rsidR="007B4CE0" w:rsidRPr="247E0610">
        <w:rPr>
          <w:rFonts w:eastAsia="Times New Roman" w:cs="Times New Roman"/>
        </w:rPr>
        <w:t xml:space="preserve"> target of a fungicide </w:t>
      </w:r>
      <w:r w:rsidRPr="247E0610">
        <w:rPr>
          <w:rFonts w:eastAsia="Times New Roman" w:cs="Times New Roman"/>
        </w:rPr>
        <w:fldChar w:fldCharType="begin" w:fldLock="1"/>
      </w:r>
      <w:r w:rsidRPr="247E0610">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Pr="247E0610">
        <w:rPr>
          <w:rFonts w:eastAsia="Times New Roman" w:cs="Times New Roman"/>
        </w:rPr>
        <w:fldChar w:fldCharType="separate"/>
      </w:r>
      <w:r w:rsidR="005A6921" w:rsidRPr="247E0610">
        <w:rPr>
          <w:rFonts w:eastAsia="Times New Roman" w:cs="Times New Roman"/>
          <w:noProof/>
        </w:rPr>
        <w:t>[11]</w:t>
      </w:r>
      <w:r w:rsidRPr="247E0610">
        <w:rPr>
          <w:rFonts w:eastAsia="Times New Roman" w:cs="Times New Roman"/>
        </w:rPr>
        <w:fldChar w:fldCharType="end"/>
      </w:r>
      <w:r w:rsidR="007B4CE0" w:rsidRPr="247E0610">
        <w:rPr>
          <w:rFonts w:eastAsia="Times New Roman" w:cs="Times New Roman"/>
        </w:rPr>
        <w:t>.</w:t>
      </w:r>
      <w:r w:rsidR="115A0201" w:rsidRPr="247E0610">
        <w:rPr>
          <w:rFonts w:eastAsia="Times New Roman" w:cs="Times New Roman"/>
        </w:rPr>
        <w:t xml:space="preserve"> While the LiP-Quant pipeline more robustly identifies true positive interactions, it also requires more samples and MS runs</w:t>
      </w:r>
      <w:r w:rsidR="4FFEE732" w:rsidRPr="247E0610">
        <w:rPr>
          <w:rFonts w:eastAsia="Times New Roman" w:cs="Times New Roman"/>
        </w:rPr>
        <w:t xml:space="preserve">; for exploratory analyses in particular, the LiP-SMap approach may be sufficient. Users should </w:t>
      </w:r>
      <w:r w:rsidR="115A0201" w:rsidRPr="247E0610">
        <w:rPr>
          <w:rFonts w:eastAsia="Times New Roman" w:cs="Times New Roman"/>
        </w:rPr>
        <w:t>select which of Li</w:t>
      </w:r>
      <w:r w:rsidR="646379F3" w:rsidRPr="247E0610">
        <w:rPr>
          <w:rFonts w:eastAsia="Times New Roman" w:cs="Times New Roman"/>
        </w:rPr>
        <w:t>P-SMap or LiP-Quant are more appropriate</w:t>
      </w:r>
      <w:r w:rsidR="7BF43B59" w:rsidRPr="247E0610">
        <w:rPr>
          <w:rFonts w:eastAsia="Times New Roman" w:cs="Times New Roman"/>
        </w:rPr>
        <w:t xml:space="preserve"> based on the goal of their experiment and sample/instrument availability.</w:t>
      </w:r>
      <w:r w:rsidR="005F4198" w:rsidRPr="247E0610">
        <w:rPr>
          <w:rFonts w:eastAsia="Times New Roman" w:cs="Times New Roman"/>
        </w:rPr>
        <w:t xml:space="preserve"> </w:t>
      </w:r>
      <w:r w:rsidR="4D93571C" w:rsidRPr="247E0610">
        <w:rPr>
          <w:rFonts w:eastAsia="Times New Roman" w:cs="Times New Roman"/>
        </w:rPr>
        <w:t>Both</w:t>
      </w:r>
      <w:r w:rsidR="00B93360" w:rsidRPr="247E0610">
        <w:rPr>
          <w:rFonts w:eastAsia="Times New Roman" w:cs="Times New Roman"/>
        </w:rPr>
        <w:t xml:space="preserve"> LiP-MS approaches provide a list of putative small molecule binding proteins; identified targets </w:t>
      </w:r>
      <w:r w:rsidR="646F1E69" w:rsidRPr="247E0610">
        <w:rPr>
          <w:rFonts w:eastAsia="Times New Roman" w:cs="Times New Roman"/>
        </w:rPr>
        <w:t>must be further</w:t>
      </w:r>
      <w:r w:rsidR="00B93360" w:rsidRPr="247E0610">
        <w:rPr>
          <w:rFonts w:eastAsia="Times New Roman" w:cs="Times New Roman"/>
        </w:rPr>
        <w:t xml:space="preserve"> validat</w:t>
      </w:r>
      <w:r w:rsidR="5207A458" w:rsidRPr="247E0610">
        <w:rPr>
          <w:rFonts w:eastAsia="Times New Roman" w:cs="Times New Roman"/>
        </w:rPr>
        <w:t>ed</w:t>
      </w:r>
      <w:r w:rsidR="00B93360" w:rsidRPr="247E0610">
        <w:rPr>
          <w:rFonts w:eastAsia="Times New Roman" w:cs="Times New Roman"/>
        </w:rPr>
        <w:t xml:space="preserve"> using orthogonal methods.</w:t>
      </w:r>
      <w:r w:rsidR="001070DF" w:rsidRPr="247E0610">
        <w:rPr>
          <w:rFonts w:eastAsia="Times New Roman" w:cs="Times New Roman"/>
        </w:rPr>
        <w:t xml:space="preserve"> </w:t>
      </w:r>
    </w:p>
    <w:p w14:paraId="757D94F6" w14:textId="554C79A9" w:rsidR="7EA72A8A" w:rsidRPr="00BD0527" w:rsidRDefault="0204C74E" w:rsidP="002518A3">
      <w:pPr>
        <w:rPr>
          <w:rFonts w:eastAsia="Times New Roman" w:cs="Times New Roman"/>
        </w:rPr>
      </w:pPr>
      <w:r w:rsidRPr="00BD0527">
        <w:rPr>
          <w:rFonts w:eastAsia="Times New Roman" w:cs="Times New Roman"/>
        </w:rPr>
        <w:t xml:space="preserve">In </w:t>
      </w:r>
      <w:r w:rsidR="703091BF" w:rsidRPr="00BD0527">
        <w:rPr>
          <w:rFonts w:eastAsia="Times New Roman" w:cs="Times New Roman"/>
        </w:rPr>
        <w:t xml:space="preserve">comparison </w:t>
      </w:r>
      <w:r w:rsidR="7D869148" w:rsidRPr="00BD0527">
        <w:rPr>
          <w:rFonts w:eastAsia="Times New Roman" w:cs="Times New Roman"/>
        </w:rPr>
        <w:t xml:space="preserve">to </w:t>
      </w:r>
      <w:r w:rsidR="703091BF" w:rsidRPr="00BD0527">
        <w:rPr>
          <w:rFonts w:eastAsia="Times New Roman" w:cs="Times New Roman"/>
        </w:rPr>
        <w:t xml:space="preserve">other proteomic </w:t>
      </w:r>
      <w:r w:rsidR="39399CCA" w:rsidRPr="00BD0527">
        <w:rPr>
          <w:rFonts w:eastAsia="Times New Roman" w:cs="Times New Roman"/>
        </w:rPr>
        <w:t>approaches</w:t>
      </w:r>
      <w:r w:rsidRPr="00BD0527">
        <w:rPr>
          <w:rFonts w:eastAsia="Times New Roman" w:cs="Times New Roman"/>
        </w:rPr>
        <w:t>,</w:t>
      </w:r>
      <w:r w:rsidR="00063D13" w:rsidRPr="00BD0527">
        <w:rPr>
          <w:rFonts w:eastAsia="Times New Roman" w:cs="Times New Roman"/>
        </w:rPr>
        <w:t xml:space="preserve"> </w:t>
      </w:r>
      <w:r w:rsidR="00D069F8" w:rsidRPr="00BD0527">
        <w:rPr>
          <w:rFonts w:eastAsia="Times New Roman" w:cs="Times New Roman"/>
        </w:rPr>
        <w:t xml:space="preserve">the </w:t>
      </w:r>
      <w:r w:rsidR="00063D13" w:rsidRPr="00BD0527">
        <w:rPr>
          <w:rFonts w:eastAsia="Times New Roman" w:cs="Times New Roman"/>
        </w:rPr>
        <w:t xml:space="preserve">LiP-MS based </w:t>
      </w:r>
      <w:r w:rsidR="00D069F8" w:rsidRPr="00BD0527">
        <w:rPr>
          <w:rFonts w:eastAsia="Times New Roman" w:cs="Times New Roman"/>
        </w:rPr>
        <w:t>methods</w:t>
      </w:r>
      <w:r w:rsidR="0061709A" w:rsidRPr="00BD0527">
        <w:rPr>
          <w:rFonts w:eastAsia="Times New Roman" w:cs="Times New Roman"/>
        </w:rPr>
        <w:t xml:space="preserve"> </w:t>
      </w:r>
      <w:r w:rsidR="00D069F8" w:rsidRPr="00BD0527">
        <w:rPr>
          <w:rFonts w:eastAsia="Times New Roman" w:cs="Times New Roman"/>
        </w:rPr>
        <w:t>combine</w:t>
      </w:r>
      <w:r w:rsidR="00885B4C" w:rsidRPr="00BD0527">
        <w:rPr>
          <w:rFonts w:eastAsia="Times New Roman" w:cs="Times New Roman"/>
        </w:rPr>
        <w:t xml:space="preserve"> the ability to identify metabolite-protein interactions in</w:t>
      </w:r>
      <w:r w:rsidR="00063D13" w:rsidRPr="00BD0527">
        <w:rPr>
          <w:rFonts w:eastAsia="Times New Roman" w:cs="Times New Roman"/>
        </w:rPr>
        <w:t xml:space="preserve"> complex lysates, </w:t>
      </w:r>
      <w:r w:rsidR="00885B4C" w:rsidRPr="00BD0527">
        <w:rPr>
          <w:rFonts w:eastAsia="Times New Roman" w:cs="Times New Roman"/>
        </w:rPr>
        <w:t xml:space="preserve">to identify metabolite </w:t>
      </w:r>
      <w:r w:rsidRPr="00BD0527">
        <w:rPr>
          <w:rFonts w:eastAsia="Times New Roman" w:cs="Times New Roman"/>
        </w:rPr>
        <w:t>binding site</w:t>
      </w:r>
      <w:r w:rsidR="08EBF223" w:rsidRPr="00BD0527">
        <w:rPr>
          <w:rFonts w:eastAsia="Times New Roman" w:cs="Times New Roman"/>
        </w:rPr>
        <w:t>s</w:t>
      </w:r>
      <w:r w:rsidR="00D069F8" w:rsidRPr="00BD0527">
        <w:rPr>
          <w:rFonts w:eastAsia="Times New Roman" w:cs="Times New Roman"/>
        </w:rPr>
        <w:t xml:space="preserve"> without chemical modification</w:t>
      </w:r>
      <w:r w:rsidR="00063D13" w:rsidRPr="00BD0527">
        <w:rPr>
          <w:rFonts w:eastAsia="Times New Roman" w:cs="Times New Roman"/>
        </w:rPr>
        <w:t>,</w:t>
      </w:r>
      <w:r w:rsidR="06DB36CC" w:rsidRPr="00BD0527">
        <w:rPr>
          <w:rFonts w:eastAsia="Times New Roman" w:cs="Times New Roman"/>
        </w:rPr>
        <w:t xml:space="preserve"> </w:t>
      </w:r>
      <w:r w:rsidR="636364F7" w:rsidRPr="00BD0527">
        <w:rPr>
          <w:rFonts w:eastAsia="Times New Roman" w:cs="Times New Roman"/>
        </w:rPr>
        <w:t xml:space="preserve">and </w:t>
      </w:r>
      <w:r w:rsidR="00885B4C" w:rsidRPr="00BD0527">
        <w:rPr>
          <w:rFonts w:eastAsia="Times New Roman" w:cs="Times New Roman"/>
        </w:rPr>
        <w:t>to determine</w:t>
      </w:r>
      <w:r w:rsidR="00063D13" w:rsidRPr="00BD0527">
        <w:rPr>
          <w:rFonts w:eastAsia="Times New Roman" w:cs="Times New Roman"/>
        </w:rPr>
        <w:t xml:space="preserve"> the </w:t>
      </w:r>
      <w:r w:rsidR="636364F7" w:rsidRPr="00BD0527">
        <w:rPr>
          <w:rFonts w:eastAsia="Times New Roman" w:cs="Times New Roman"/>
        </w:rPr>
        <w:t>affinity</w:t>
      </w:r>
      <w:r w:rsidR="5C417C11" w:rsidRPr="00BD0527">
        <w:rPr>
          <w:rFonts w:eastAsia="Times New Roman" w:cs="Times New Roman"/>
        </w:rPr>
        <w:t xml:space="preserve"> of </w:t>
      </w:r>
      <w:r w:rsidR="00063D13" w:rsidRPr="00BD0527">
        <w:rPr>
          <w:rFonts w:eastAsia="Times New Roman" w:cs="Times New Roman"/>
        </w:rPr>
        <w:t xml:space="preserve">a </w:t>
      </w:r>
      <w:r w:rsidR="00885B4C" w:rsidRPr="00BD0527">
        <w:rPr>
          <w:rFonts w:eastAsia="Times New Roman" w:cs="Times New Roman"/>
        </w:rPr>
        <w:t>metabolite</w:t>
      </w:r>
      <w:r w:rsidR="00063D13" w:rsidRPr="00BD0527">
        <w:rPr>
          <w:rFonts w:eastAsia="Times New Roman" w:cs="Times New Roman"/>
        </w:rPr>
        <w:t xml:space="preserve"> for its </w:t>
      </w:r>
      <w:r w:rsidR="5C417C11" w:rsidRPr="00BD0527">
        <w:rPr>
          <w:rFonts w:eastAsia="Times New Roman" w:cs="Times New Roman"/>
        </w:rPr>
        <w:t>target protein</w:t>
      </w:r>
      <w:r w:rsidR="00063D13" w:rsidRPr="00BD0527">
        <w:rPr>
          <w:rFonts w:eastAsia="Times New Roman" w:cs="Times New Roman"/>
        </w:rPr>
        <w:t>(</w:t>
      </w:r>
      <w:r w:rsidR="5C417C11" w:rsidRPr="00BD0527">
        <w:rPr>
          <w:rFonts w:eastAsia="Times New Roman" w:cs="Times New Roman"/>
        </w:rPr>
        <w:t>s</w:t>
      </w:r>
      <w:r w:rsidR="00063D13" w:rsidRPr="00BD0527">
        <w:rPr>
          <w:rFonts w:eastAsia="Times New Roman" w:cs="Times New Roman"/>
        </w:rPr>
        <w:t>)</w:t>
      </w:r>
      <w:r w:rsidR="636364F7" w:rsidRPr="00BD0527">
        <w:rPr>
          <w:rFonts w:eastAsia="Times New Roman" w:cs="Times New Roman"/>
        </w:rPr>
        <w:t xml:space="preserve">. </w:t>
      </w:r>
      <w:r w:rsidR="00063D13" w:rsidRPr="00BD0527">
        <w:rPr>
          <w:rFonts w:eastAsia="Times New Roman" w:cs="Times New Roman"/>
        </w:rPr>
        <w:t xml:space="preserve">Nevertheless, identifying </w:t>
      </w:r>
      <w:r w:rsidR="7EA72A8A" w:rsidRPr="00BD0527">
        <w:rPr>
          <w:rFonts w:eastAsia="Times New Roman" w:cs="Times New Roman"/>
        </w:rPr>
        <w:t>metabolite interactions with proteins of low abundance has remained challenging</w:t>
      </w:r>
      <w:r w:rsidR="00603120" w:rsidRPr="00BD0527">
        <w:rPr>
          <w:rFonts w:eastAsia="Times New Roman" w:cs="Times New Roman"/>
        </w:rPr>
        <w:t xml:space="preserve">, especially in </w:t>
      </w:r>
      <w:r w:rsidR="00063D13" w:rsidRPr="00BD0527">
        <w:rPr>
          <w:rFonts w:eastAsia="Times New Roman" w:cs="Times New Roman"/>
        </w:rPr>
        <w:t xml:space="preserve">complex </w:t>
      </w:r>
      <w:r w:rsidR="00885B4C" w:rsidRPr="00BD0527">
        <w:rPr>
          <w:rFonts w:eastAsia="Times New Roman" w:cs="Times New Roman"/>
        </w:rPr>
        <w:t>proteomes</w:t>
      </w:r>
      <w:r w:rsidR="7EA72A8A" w:rsidRPr="00BD0527">
        <w:rPr>
          <w:rFonts w:eastAsia="Times New Roman" w:cs="Times New Roman"/>
        </w:rPr>
        <w:t xml:space="preserve">, such as human. </w:t>
      </w:r>
      <w:r w:rsidR="00063D13" w:rsidRPr="00BD0527">
        <w:rPr>
          <w:rFonts w:eastAsia="Times New Roman" w:cs="Times New Roman"/>
        </w:rPr>
        <w:t>F</w:t>
      </w:r>
      <w:r w:rsidR="7EA72A8A" w:rsidRPr="00BD0527">
        <w:rPr>
          <w:rFonts w:eastAsia="Times New Roman" w:cs="Times New Roman"/>
        </w:rPr>
        <w:t>ractionation techniques can be employed to increase the coverage of a given proteome</w:t>
      </w:r>
      <w:r w:rsidR="00063D13" w:rsidRPr="00BD0527">
        <w:rPr>
          <w:rFonts w:eastAsia="Times New Roman" w:cs="Times New Roman"/>
        </w:rPr>
        <w:t>, including of membrane proteins</w:t>
      </w:r>
      <w:r w:rsidR="00880AF3" w:rsidRPr="00BD0527">
        <w:rPr>
          <w:rFonts w:eastAsia="Times New Roman" w:cs="Times New Roman"/>
        </w:rPr>
        <w:t xml:space="preserve"> </w:t>
      </w:r>
      <w:r w:rsidR="002C0849" w:rsidRPr="00BD0527">
        <w:rPr>
          <w:rFonts w:eastAsia="Times New Roman" w:cs="Times New Roman"/>
        </w:rPr>
        <w:fldChar w:fldCharType="begin" w:fldLock="1"/>
      </w:r>
      <w:r w:rsidR="00113000">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proteomes","type":"article-journal","volume":"11"},"uris":["http://www.mendeley.com/documents/?uuid=675eb074-5d61-3630-ade5-97cbe79903af"]},{"id":"ITEM-2","itemData":{"DOI":"10.1038/nprot.2007.261","ISSN":"17542189","PMID":"17703201","abstract":"Mass spectrometry (MS)-based proteomics measures peptides derived from proteins by proteolytic cleavage. Before performing the analysis by matrix-assisted laser desorption/ionization-tandem mass spectrometry (MALDI-MS/MS), nanoelectrospray-MS/MS (NanoES-MS/MS) or liquid chromatography-MS/MS (LC-MS/MS), the peptide mixtures need to be cleaned, concentrated and often selectively enriched or pre-fractionated, for which we employ simple, self-made and extremely economical stop-and-go-extraction tips (StageTips). StageTips are ordinary pipette tips containing very small disks made of beads with reversed phase, cation-exchange or anion-exchange surfaces embedded in a Teflon mesh. The fixed nature of the beads allows flexible combination of disks with different surfaces to obtain multi-functional tips. Disks containing different surface functionalities and loose beads such as titania and zirconia for phosphopeptide enrichment can be combined. Incorporation into an automated workflow has also been demonstrated. Desalting and concentration takes approximately 5 min while fractionation or enrichment takes approximately 30 min.","author":[{"dropping-particle":"","family":"Rappsilber","given":"Juri","non-dropping-particle":"","parse-names":false,"suffix":""},{"dropping-particle":"","family":"Mann","given":"Matthias","non-dropping-particle":"","parse-names":false,"suffix":""},{"dropping-particle":"","family":"Ishihama","given":"Yasushi","non-dropping-particle":"","parse-names":false,"suffix":""}],"container-title":"Nature Protocols","id":"ITEM-2","issue":"8","issued":{"date-parts":[["2007","8"]]},"page":"1896-1906","title":"Protocol for micro-purification, enrichment, pre-fractionation and storage of peptides for proteomics using StageTips","type":"article-journal","volume":"2"},"uris":["http://www.mendeley.com/documents/?uuid=ce18557e-56ab-397f-b210-76d797c6bd21"]}],"mendeley":{"formattedCitation":"[11, 12]","plainTextFormattedCitation":"[11, 12]","previouslyFormattedCitation":"[11, 12]"},"properties":{"noteIndex":0},"schema":"https://github.com/citation-style-language/schema/raw/master/csl-citation.json"}</w:instrText>
      </w:r>
      <w:r w:rsidR="002C0849" w:rsidRPr="00BD0527">
        <w:rPr>
          <w:rFonts w:eastAsia="Times New Roman" w:cs="Times New Roman"/>
        </w:rPr>
        <w:fldChar w:fldCharType="separate"/>
      </w:r>
      <w:r w:rsidR="00113000" w:rsidRPr="00113000">
        <w:rPr>
          <w:rFonts w:eastAsia="Times New Roman" w:cs="Times New Roman"/>
          <w:noProof/>
        </w:rPr>
        <w:t>[11, 12]</w:t>
      </w:r>
      <w:r w:rsidR="002C0849" w:rsidRPr="00BD0527">
        <w:rPr>
          <w:rFonts w:eastAsia="Times New Roman" w:cs="Times New Roman"/>
        </w:rPr>
        <w:fldChar w:fldCharType="end"/>
      </w:r>
      <w:r w:rsidR="005A6921" w:rsidRPr="00BD0527">
        <w:t>.</w:t>
      </w:r>
    </w:p>
    <w:p w14:paraId="17BE65C1" w14:textId="5A3A2264" w:rsidR="003441F8" w:rsidRPr="00BD0527" w:rsidRDefault="2241598B" w:rsidP="002518A3">
      <w:pPr>
        <w:rPr>
          <w:rFonts w:eastAsia="Times New Roman" w:cs="Times New Roman"/>
        </w:rPr>
      </w:pPr>
      <w:r w:rsidRPr="00BD0527">
        <w:rPr>
          <w:rFonts w:eastAsia="Times New Roman" w:cs="Times New Roman"/>
        </w:rPr>
        <w:t xml:space="preserve">In this chapter, we describe a </w:t>
      </w:r>
      <w:r w:rsidR="15056DB2" w:rsidRPr="00BD0527">
        <w:rPr>
          <w:rFonts w:eastAsia="Times New Roman" w:cs="Times New Roman"/>
        </w:rPr>
        <w:t>step-by-step workflow</w:t>
      </w:r>
      <w:r w:rsidR="791AD0F4" w:rsidRPr="00BD0527">
        <w:rPr>
          <w:rFonts w:eastAsia="Times New Roman" w:cs="Times New Roman"/>
        </w:rPr>
        <w:t xml:space="preserve"> </w:t>
      </w:r>
      <w:r w:rsidRPr="00BD0527">
        <w:rPr>
          <w:rFonts w:eastAsia="Times New Roman" w:cs="Times New Roman"/>
        </w:rPr>
        <w:t>to identify metabolite-protein interactions in a co</w:t>
      </w:r>
      <w:r w:rsidR="0F4C3EC5" w:rsidRPr="00BD0527">
        <w:rPr>
          <w:rFonts w:eastAsia="Times New Roman" w:cs="Times New Roman"/>
        </w:rPr>
        <w:t>mplex cellular environment</w:t>
      </w:r>
      <w:r w:rsidR="00885B4C" w:rsidRPr="00BD0527">
        <w:rPr>
          <w:rFonts w:eastAsia="Times New Roman" w:cs="Times New Roman"/>
        </w:rPr>
        <w:t xml:space="preserve"> based on the LiP-MS principle</w:t>
      </w:r>
      <w:r w:rsidR="0F4C3EC5" w:rsidRPr="00BD0527">
        <w:rPr>
          <w:rFonts w:eastAsia="Times New Roman" w:cs="Times New Roman"/>
        </w:rPr>
        <w:t xml:space="preserve">. </w:t>
      </w:r>
      <w:r w:rsidR="15169B89" w:rsidRPr="00BD0527">
        <w:rPr>
          <w:rFonts w:eastAsia="Times New Roman" w:cs="Times New Roman"/>
        </w:rPr>
        <w:t xml:space="preserve">We </w:t>
      </w:r>
      <w:r w:rsidR="1C1623BA" w:rsidRPr="00BD0527">
        <w:rPr>
          <w:rFonts w:eastAsia="Times New Roman" w:cs="Times New Roman"/>
        </w:rPr>
        <w:t xml:space="preserve">discuss </w:t>
      </w:r>
      <w:r w:rsidR="15169B89" w:rsidRPr="00BD0527">
        <w:rPr>
          <w:rFonts w:eastAsia="Times New Roman" w:cs="Times New Roman"/>
        </w:rPr>
        <w:t>all</w:t>
      </w:r>
      <w:r w:rsidR="37E8F7FA" w:rsidRPr="00BD0527">
        <w:rPr>
          <w:rFonts w:eastAsia="Times New Roman" w:cs="Times New Roman"/>
        </w:rPr>
        <w:t xml:space="preserve"> </w:t>
      </w:r>
      <w:r w:rsidR="15169B89" w:rsidRPr="00BD0527">
        <w:rPr>
          <w:rFonts w:eastAsia="Times New Roman" w:cs="Times New Roman"/>
        </w:rPr>
        <w:t>step</w:t>
      </w:r>
      <w:r w:rsidR="75F48335" w:rsidRPr="00BD0527">
        <w:rPr>
          <w:rFonts w:eastAsia="Times New Roman" w:cs="Times New Roman"/>
        </w:rPr>
        <w:t>s</w:t>
      </w:r>
      <w:r w:rsidR="2CF5F197" w:rsidRPr="00BD0527">
        <w:rPr>
          <w:rFonts w:eastAsia="Times New Roman" w:cs="Times New Roman"/>
        </w:rPr>
        <w:t xml:space="preserve"> </w:t>
      </w:r>
      <w:r w:rsidR="25D98E78" w:rsidRPr="00BD0527">
        <w:rPr>
          <w:rFonts w:eastAsia="Times New Roman" w:cs="Times New Roman"/>
        </w:rPr>
        <w:t>in</w:t>
      </w:r>
      <w:r w:rsidR="2CF5F197" w:rsidRPr="00BD0527">
        <w:rPr>
          <w:rFonts w:eastAsia="Times New Roman" w:cs="Times New Roman"/>
        </w:rPr>
        <w:t xml:space="preserve"> the LiP-MS </w:t>
      </w:r>
      <w:r w:rsidR="737A54E0" w:rsidRPr="00BD0527">
        <w:rPr>
          <w:rFonts w:eastAsia="Times New Roman" w:cs="Times New Roman"/>
        </w:rPr>
        <w:t xml:space="preserve">pipeline </w:t>
      </w:r>
      <w:r w:rsidR="15169B89" w:rsidRPr="00BD0527">
        <w:rPr>
          <w:rFonts w:eastAsia="Times New Roman" w:cs="Times New Roman"/>
        </w:rPr>
        <w:t>including e</w:t>
      </w:r>
      <w:r w:rsidR="37670DC6" w:rsidRPr="00BD0527">
        <w:rPr>
          <w:rFonts w:eastAsia="Times New Roman" w:cs="Times New Roman"/>
        </w:rPr>
        <w:t xml:space="preserve">xperimental design, </w:t>
      </w:r>
      <w:r w:rsidR="3D8763B2" w:rsidRPr="00BD0527">
        <w:rPr>
          <w:rFonts w:eastAsia="Times New Roman" w:cs="Times New Roman"/>
        </w:rPr>
        <w:t xml:space="preserve">analytical </w:t>
      </w:r>
      <w:r w:rsidR="37670DC6" w:rsidRPr="00BD0527">
        <w:rPr>
          <w:rFonts w:eastAsia="Times New Roman" w:cs="Times New Roman"/>
        </w:rPr>
        <w:t>procedures and data analysis</w:t>
      </w:r>
      <w:r w:rsidR="3ED44337" w:rsidRPr="00BD0527">
        <w:rPr>
          <w:rFonts w:eastAsia="Times New Roman" w:cs="Times New Roman"/>
        </w:rPr>
        <w:t xml:space="preserve"> for single- and multiple-dosage LiP experiments</w:t>
      </w:r>
      <w:r w:rsidR="46E21B31" w:rsidRPr="00BD0527">
        <w:rPr>
          <w:rFonts w:eastAsia="Times New Roman" w:cs="Times New Roman"/>
        </w:rPr>
        <w:t xml:space="preserve">. We focus in particular on the LiP-Quant approach since it more </w:t>
      </w:r>
      <w:r w:rsidR="424AE60C" w:rsidRPr="00BD0527">
        <w:rPr>
          <w:rFonts w:eastAsia="Times New Roman" w:cs="Times New Roman"/>
        </w:rPr>
        <w:t>robustly identifies true positive interactions,</w:t>
      </w:r>
      <w:r w:rsidR="19EB9324" w:rsidRPr="00BD0527">
        <w:rPr>
          <w:rFonts w:eastAsia="Times New Roman" w:cs="Times New Roman"/>
        </w:rPr>
        <w:t xml:space="preserve"> and </w:t>
      </w:r>
      <w:r w:rsidR="006E65F0" w:rsidRPr="00BD0527">
        <w:rPr>
          <w:rFonts w:eastAsia="Times New Roman" w:cs="Times New Roman"/>
        </w:rPr>
        <w:t>w</w:t>
      </w:r>
      <w:r w:rsidR="00885B4C" w:rsidRPr="00BD0527">
        <w:rPr>
          <w:rFonts w:eastAsia="Times New Roman" w:cs="Times New Roman"/>
        </w:rPr>
        <w:t xml:space="preserve">e </w:t>
      </w:r>
      <w:r w:rsidR="03338DFC" w:rsidRPr="00BD0527">
        <w:rPr>
          <w:rFonts w:eastAsia="Times New Roman" w:cs="Times New Roman"/>
        </w:rPr>
        <w:t>provide a</w:t>
      </w:r>
      <w:r w:rsidR="00880AF3" w:rsidRPr="00BD0527">
        <w:rPr>
          <w:rFonts w:eastAsia="Times New Roman" w:cs="Times New Roman"/>
        </w:rPr>
        <w:t xml:space="preserve"> revised</w:t>
      </w:r>
      <w:r w:rsidR="03338DFC" w:rsidRPr="00BD0527">
        <w:rPr>
          <w:rFonts w:eastAsia="Times New Roman" w:cs="Times New Roman"/>
        </w:rPr>
        <w:t xml:space="preserve"> </w:t>
      </w:r>
      <w:r w:rsidR="00885B4C" w:rsidRPr="00BD0527">
        <w:rPr>
          <w:rFonts w:eastAsia="Times New Roman" w:cs="Times New Roman"/>
        </w:rPr>
        <w:t xml:space="preserve">R script </w:t>
      </w:r>
      <w:r w:rsidR="70588552" w:rsidRPr="00BD0527">
        <w:rPr>
          <w:rFonts w:eastAsia="Times New Roman" w:cs="Times New Roman"/>
        </w:rPr>
        <w:t xml:space="preserve">for </w:t>
      </w:r>
      <w:r w:rsidR="1E18F5AF" w:rsidRPr="00BD0527">
        <w:rPr>
          <w:rFonts w:eastAsia="Times New Roman" w:cs="Times New Roman"/>
        </w:rPr>
        <w:t xml:space="preserve">these </w:t>
      </w:r>
      <w:r w:rsidR="70588552" w:rsidRPr="00BD0527">
        <w:rPr>
          <w:rFonts w:eastAsia="Times New Roman" w:cs="Times New Roman"/>
        </w:rPr>
        <w:t>multiple</w:t>
      </w:r>
      <w:r w:rsidR="0EC26232" w:rsidRPr="00BD0527">
        <w:rPr>
          <w:rFonts w:eastAsia="Times New Roman" w:cs="Times New Roman"/>
        </w:rPr>
        <w:t xml:space="preserve"> dose </w:t>
      </w:r>
      <w:r w:rsidR="00880AF3" w:rsidRPr="00BD0527">
        <w:rPr>
          <w:rFonts w:eastAsia="Times New Roman" w:cs="Times New Roman"/>
        </w:rPr>
        <w:t xml:space="preserve">LiP-Quant </w:t>
      </w:r>
      <w:r w:rsidR="0EC26232" w:rsidRPr="00BD0527">
        <w:rPr>
          <w:rFonts w:eastAsia="Times New Roman" w:cs="Times New Roman"/>
        </w:rPr>
        <w:t>assay</w:t>
      </w:r>
      <w:r w:rsidR="13CC46A4" w:rsidRPr="00BD0527">
        <w:rPr>
          <w:rFonts w:eastAsia="Times New Roman" w:cs="Times New Roman"/>
        </w:rPr>
        <w:t>s</w:t>
      </w:r>
      <w:r w:rsidR="273A1B31" w:rsidRPr="00BD0527">
        <w:rPr>
          <w:rFonts w:eastAsia="Times New Roman" w:cs="Times New Roman"/>
        </w:rPr>
        <w:t xml:space="preserve">. </w:t>
      </w:r>
    </w:p>
    <w:p w14:paraId="7CD88EBD" w14:textId="77777777" w:rsidR="0032162E" w:rsidRPr="00BD0527" w:rsidRDefault="04A1E842" w:rsidP="002518A3">
      <w:pPr>
        <w:pStyle w:val="Heading1"/>
        <w:rPr>
          <w:rFonts w:eastAsia="Times New Roman" w:cs="Times New Roman"/>
        </w:rPr>
      </w:pPr>
      <w:r w:rsidRPr="00BD0527">
        <w:rPr>
          <w:rFonts w:eastAsia="Times New Roman" w:cs="Times New Roman"/>
        </w:rPr>
        <w:t>Materials</w:t>
      </w:r>
    </w:p>
    <w:p w14:paraId="6CFB8367" w14:textId="4D4BABBF" w:rsidR="002518A3" w:rsidRPr="00BD0527" w:rsidRDefault="002518A3" w:rsidP="0032162E">
      <w:pPr>
        <w:rPr>
          <w:rFonts w:eastAsia="Times New Roman" w:cs="Times New Roman"/>
        </w:rPr>
      </w:pPr>
      <w:r w:rsidRPr="00BD0527">
        <w:rPr>
          <w:rFonts w:eastAsia="Times New Roman" w:cs="Times New Roman"/>
        </w:rPr>
        <w:t>Prepare all solutions using ultrapure water (18</w:t>
      </w:r>
      <w:r w:rsidR="00067E7E">
        <w:rPr>
          <w:rFonts w:eastAsia="Times New Roman" w:cs="Times New Roman"/>
        </w:rPr>
        <w:t> </w:t>
      </w:r>
      <w:r w:rsidRPr="00BD0527">
        <w:rPr>
          <w:rFonts w:eastAsia="Times New Roman" w:cs="Times New Roman"/>
        </w:rPr>
        <w:t>MΩ-cm at 25</w:t>
      </w:r>
      <w:r w:rsidR="00067E7E">
        <w:rPr>
          <w:rFonts w:eastAsia="Times New Roman" w:cs="Times New Roman"/>
        </w:rPr>
        <w:t> </w:t>
      </w:r>
      <w:r w:rsidRPr="00BD0527">
        <w:rPr>
          <w:rFonts w:eastAsia="Times New Roman" w:cs="Times New Roman"/>
        </w:rPr>
        <w:t>°C). Prepare and store all reagents at room</w:t>
      </w:r>
      <w:r w:rsidR="0032162E" w:rsidRPr="00BD0527">
        <w:rPr>
          <w:rFonts w:eastAsia="Times New Roman" w:cs="Times New Roman"/>
        </w:rPr>
        <w:t xml:space="preserve"> </w:t>
      </w:r>
      <w:r w:rsidRPr="00BD0527">
        <w:rPr>
          <w:rFonts w:eastAsia="Times New Roman" w:cs="Times New Roman"/>
        </w:rPr>
        <w:t xml:space="preserve">temperature (unless </w:t>
      </w:r>
      <w:r w:rsidR="0032162E" w:rsidRPr="00BD0527">
        <w:rPr>
          <w:rFonts w:eastAsia="Times New Roman" w:cs="Times New Roman"/>
        </w:rPr>
        <w:t>stated</w:t>
      </w:r>
      <w:r w:rsidRPr="00BD0527">
        <w:rPr>
          <w:rFonts w:eastAsia="Times New Roman" w:cs="Times New Roman"/>
        </w:rPr>
        <w:t xml:space="preserve"> otherwise).</w:t>
      </w:r>
      <w:r w:rsidR="00DA3AB2" w:rsidRPr="00BD0527">
        <w:rPr>
          <w:rFonts w:eastAsia="Times New Roman" w:cs="Times New Roman"/>
        </w:rPr>
        <w:t xml:space="preserve">   </w:t>
      </w:r>
    </w:p>
    <w:p w14:paraId="4E0141D2" w14:textId="28B07EAA" w:rsidR="05FCDB0F" w:rsidRPr="00BD0527" w:rsidRDefault="05FCDB0F" w:rsidP="05E28A89">
      <w:pPr>
        <w:pStyle w:val="Heading2"/>
        <w:rPr>
          <w:rFonts w:eastAsia="Times New Roman" w:cs="Times New Roman"/>
        </w:rPr>
      </w:pPr>
      <w:r w:rsidRPr="00BD0527">
        <w:rPr>
          <w:rFonts w:eastAsia="Times New Roman" w:cs="Times New Roman"/>
        </w:rPr>
        <w:t>Cell lysis under native conditions</w:t>
      </w:r>
    </w:p>
    <w:p w14:paraId="1CE35199" w14:textId="3E0A730F" w:rsidR="008E15AD" w:rsidRPr="00BD0527" w:rsidRDefault="008E15AD" w:rsidP="005F70FB">
      <w:pPr>
        <w:pStyle w:val="ListParagraph"/>
        <w:numPr>
          <w:ilvl w:val="0"/>
          <w:numId w:val="5"/>
        </w:numPr>
        <w:rPr>
          <w:rFonts w:eastAsia="Times New Roman" w:cs="Times New Roman"/>
        </w:rPr>
      </w:pPr>
      <w:r w:rsidRPr="00BD0527">
        <w:rPr>
          <w:rFonts w:eastAsia="Times New Roman" w:cs="Times New Roman"/>
        </w:rPr>
        <w:t xml:space="preserve">HEPES </w:t>
      </w:r>
      <w:proofErr w:type="spellStart"/>
      <w:r w:rsidRPr="00BD0527">
        <w:rPr>
          <w:rFonts w:eastAsia="Times New Roman" w:cs="Times New Roman"/>
        </w:rPr>
        <w:t>BioPerformance</w:t>
      </w:r>
      <w:proofErr w:type="spellEnd"/>
      <w:r w:rsidRPr="00BD0527">
        <w:rPr>
          <w:rFonts w:eastAsia="Times New Roman" w:cs="Times New Roman"/>
        </w:rPr>
        <w:t>, certified 99.5% (Sigma-Aldrich, cat. no. H4034).</w:t>
      </w:r>
    </w:p>
    <w:p w14:paraId="31ECDF77" w14:textId="004FCB65" w:rsidR="008E15AD" w:rsidRPr="00BD0527" w:rsidRDefault="008E15AD" w:rsidP="005F70FB">
      <w:pPr>
        <w:pStyle w:val="ListParagraph"/>
        <w:numPr>
          <w:ilvl w:val="0"/>
          <w:numId w:val="5"/>
        </w:numPr>
        <w:rPr>
          <w:rFonts w:eastAsia="Times New Roman" w:cs="Times New Roman"/>
        </w:rPr>
      </w:pPr>
      <w:r w:rsidRPr="00BD0527">
        <w:rPr>
          <w:rFonts w:eastAsia="Times New Roman" w:cs="Times New Roman"/>
        </w:rPr>
        <w:lastRenderedPageBreak/>
        <w:t xml:space="preserve">Potassium chloride (Merck, cat. no. 104.936.1000). </w:t>
      </w:r>
    </w:p>
    <w:p w14:paraId="103A9578" w14:textId="3F21E9E9" w:rsidR="008E15AD" w:rsidRPr="00BD0527" w:rsidRDefault="008E15AD" w:rsidP="005F70FB">
      <w:pPr>
        <w:pStyle w:val="ListParagraph"/>
        <w:numPr>
          <w:ilvl w:val="0"/>
          <w:numId w:val="5"/>
        </w:numPr>
        <w:rPr>
          <w:rFonts w:eastAsia="Times New Roman" w:cs="Times New Roman"/>
        </w:rPr>
      </w:pPr>
      <w:r w:rsidRPr="00BD0527">
        <w:rPr>
          <w:rFonts w:eastAsia="Times New Roman" w:cs="Times New Roman"/>
        </w:rPr>
        <w:t xml:space="preserve">Magnesium chloride hexahydrate, </w:t>
      </w:r>
      <w:proofErr w:type="spellStart"/>
      <w:r w:rsidRPr="00BD0527">
        <w:rPr>
          <w:rFonts w:eastAsia="Times New Roman" w:cs="Times New Roman"/>
        </w:rPr>
        <w:t>puriss</w:t>
      </w:r>
      <w:proofErr w:type="spellEnd"/>
      <w:r w:rsidRPr="00BD0527">
        <w:rPr>
          <w:rFonts w:eastAsia="Times New Roman" w:cs="Times New Roman"/>
        </w:rPr>
        <w:t>. p.a. (</w:t>
      </w:r>
      <w:proofErr w:type="spellStart"/>
      <w:r w:rsidRPr="00BD0527">
        <w:rPr>
          <w:rFonts w:eastAsia="Times New Roman" w:cs="Times New Roman"/>
        </w:rPr>
        <w:t>Fluka</w:t>
      </w:r>
      <w:proofErr w:type="spellEnd"/>
      <w:r w:rsidRPr="00BD0527">
        <w:rPr>
          <w:rFonts w:eastAsia="Times New Roman" w:cs="Times New Roman"/>
        </w:rPr>
        <w:t>, cat. no. 63072).</w:t>
      </w:r>
    </w:p>
    <w:p w14:paraId="04D709B5" w14:textId="0E3D3D87" w:rsidR="53582BCC" w:rsidRPr="00BD0527" w:rsidRDefault="53582BCC" w:rsidP="005F70FB">
      <w:pPr>
        <w:pStyle w:val="ListParagraph"/>
        <w:numPr>
          <w:ilvl w:val="0"/>
          <w:numId w:val="5"/>
        </w:numPr>
        <w:rPr>
          <w:rFonts w:eastAsia="Times New Roman" w:cs="Times New Roman"/>
        </w:rPr>
      </w:pPr>
      <w:r w:rsidRPr="00BD0527">
        <w:rPr>
          <w:rFonts w:eastAsia="Times New Roman" w:cs="Times New Roman"/>
        </w:rPr>
        <w:t>LiP</w:t>
      </w:r>
      <w:r w:rsidR="58D1ED92" w:rsidRPr="00BD0527">
        <w:rPr>
          <w:rFonts w:eastAsia="Times New Roman" w:cs="Times New Roman"/>
        </w:rPr>
        <w:t xml:space="preserve"> buffer</w:t>
      </w:r>
      <w:r w:rsidR="00F821C6" w:rsidRPr="00BD0527">
        <w:rPr>
          <w:rFonts w:eastAsia="Times New Roman" w:cs="Times New Roman"/>
        </w:rPr>
        <w:t xml:space="preserve">: </w:t>
      </w:r>
      <w:r w:rsidR="69F1F2C8" w:rsidRPr="00BD0527">
        <w:rPr>
          <w:rFonts w:eastAsia="Times New Roman" w:cs="Times New Roman"/>
        </w:rPr>
        <w:t>100</w:t>
      </w:r>
      <w:r w:rsidR="00067E7E">
        <w:rPr>
          <w:rFonts w:eastAsia="Times New Roman" w:cs="Times New Roman"/>
        </w:rPr>
        <w:t> </w:t>
      </w:r>
      <w:r w:rsidR="69F1F2C8" w:rsidRPr="00BD0527">
        <w:rPr>
          <w:rFonts w:eastAsia="Times New Roman" w:cs="Times New Roman"/>
        </w:rPr>
        <w:t>mM HEPES pH 7.</w:t>
      </w:r>
      <w:r w:rsidR="0632143E" w:rsidRPr="00BD0527">
        <w:rPr>
          <w:rFonts w:eastAsia="Times New Roman" w:cs="Times New Roman"/>
        </w:rPr>
        <w:t>4</w:t>
      </w:r>
      <w:r w:rsidR="69F1F2C8" w:rsidRPr="00BD0527">
        <w:rPr>
          <w:rFonts w:eastAsia="Times New Roman" w:cs="Times New Roman"/>
        </w:rPr>
        <w:t>, 150</w:t>
      </w:r>
      <w:r w:rsidR="00067E7E">
        <w:rPr>
          <w:rFonts w:eastAsia="Times New Roman" w:cs="Times New Roman"/>
        </w:rPr>
        <w:t> </w:t>
      </w:r>
      <w:r w:rsidR="69F1F2C8" w:rsidRPr="00BD0527">
        <w:rPr>
          <w:rFonts w:eastAsia="Times New Roman" w:cs="Times New Roman"/>
        </w:rPr>
        <w:t>mM KCl, 1</w:t>
      </w:r>
      <w:r w:rsidR="00067E7E">
        <w:rPr>
          <w:rFonts w:eastAsia="Times New Roman" w:cs="Times New Roman"/>
        </w:rPr>
        <w:t> </w:t>
      </w:r>
      <w:r w:rsidR="69F1F2C8" w:rsidRPr="00BD0527">
        <w:rPr>
          <w:rFonts w:eastAsia="Times New Roman" w:cs="Times New Roman"/>
        </w:rPr>
        <w:t>mM MgCl</w:t>
      </w:r>
      <w:r w:rsidR="69F1F2C8" w:rsidRPr="00BD0527">
        <w:rPr>
          <w:rFonts w:eastAsia="Times New Roman" w:cs="Times New Roman"/>
          <w:vertAlign w:val="subscript"/>
        </w:rPr>
        <w:t>2</w:t>
      </w:r>
      <w:r w:rsidR="69F1F2C8" w:rsidRPr="00BD0527">
        <w:rPr>
          <w:rFonts w:eastAsia="Times New Roman" w:cs="Times New Roman"/>
        </w:rPr>
        <w:t xml:space="preserve">. </w:t>
      </w:r>
      <w:r w:rsidR="00790354" w:rsidRPr="00BD0527">
        <w:rPr>
          <w:rFonts w:eastAsia="Times New Roman" w:cs="Times New Roman"/>
        </w:rPr>
        <w:t>The buffer should be freshly prepared.</w:t>
      </w:r>
      <w:r w:rsidR="000333F8" w:rsidRPr="00BD0527">
        <w:rPr>
          <w:rFonts w:eastAsia="Times New Roman" w:cs="Times New Roman"/>
        </w:rPr>
        <w:t xml:space="preserve"> The pH </w:t>
      </w:r>
      <w:r w:rsidR="00970BA5" w:rsidRPr="00BD0527">
        <w:rPr>
          <w:rFonts w:eastAsia="Times New Roman" w:cs="Times New Roman"/>
        </w:rPr>
        <w:t xml:space="preserve">can </w:t>
      </w:r>
      <w:r w:rsidR="000333F8" w:rsidRPr="00BD0527">
        <w:rPr>
          <w:rFonts w:eastAsia="Times New Roman" w:cs="Times New Roman"/>
        </w:rPr>
        <w:t xml:space="preserve">be adjusted with </w:t>
      </w:r>
      <w:r w:rsidR="00970BA5" w:rsidRPr="00BD0527">
        <w:rPr>
          <w:rFonts w:eastAsia="Times New Roman" w:cs="Times New Roman"/>
        </w:rPr>
        <w:t>1</w:t>
      </w:r>
      <w:r w:rsidR="00067E7E">
        <w:rPr>
          <w:rFonts w:eastAsia="Times New Roman" w:cs="Times New Roman"/>
        </w:rPr>
        <w:t> </w:t>
      </w:r>
      <w:r w:rsidR="00970BA5" w:rsidRPr="00BD0527">
        <w:rPr>
          <w:rFonts w:eastAsia="Times New Roman" w:cs="Times New Roman"/>
        </w:rPr>
        <w:t>M KOH or 37% HCl</w:t>
      </w:r>
      <w:r w:rsidR="000333F8" w:rsidRPr="00BD0527">
        <w:rPr>
          <w:rFonts w:eastAsia="Times New Roman" w:cs="Times New Roman"/>
        </w:rPr>
        <w:t>.</w:t>
      </w:r>
    </w:p>
    <w:p w14:paraId="62E7C272" w14:textId="1D314757" w:rsidR="1545B9EE" w:rsidRPr="00BD0527" w:rsidRDefault="1545B9EE" w:rsidP="005F70FB">
      <w:pPr>
        <w:pStyle w:val="ListParagraph"/>
        <w:numPr>
          <w:ilvl w:val="0"/>
          <w:numId w:val="5"/>
        </w:numPr>
        <w:rPr>
          <w:rFonts w:eastAsia="Times New Roman" w:cs="Times New Roman"/>
        </w:rPr>
      </w:pPr>
      <w:r w:rsidRPr="00BD0527">
        <w:rPr>
          <w:rFonts w:eastAsia="Times New Roman" w:cs="Times New Roman"/>
        </w:rPr>
        <w:t>Acid-washed glass beads 425-600</w:t>
      </w:r>
      <w:r w:rsidR="00067E7E">
        <w:rPr>
          <w:rFonts w:eastAsia="Times New Roman" w:cs="Times New Roman"/>
        </w:rPr>
        <w:t> </w:t>
      </w:r>
      <w:r w:rsidRPr="00BD0527">
        <w:rPr>
          <w:rFonts w:eastAsia="Times New Roman" w:cs="Times New Roman"/>
        </w:rPr>
        <w:t xml:space="preserve">μm (Sigma Aldrich, </w:t>
      </w:r>
      <w:r w:rsidR="000333F8" w:rsidRPr="00BD0527">
        <w:rPr>
          <w:rFonts w:eastAsia="Times New Roman" w:cs="Times New Roman"/>
        </w:rPr>
        <w:t xml:space="preserve">cat. no. </w:t>
      </w:r>
      <w:r w:rsidRPr="00BD0527">
        <w:rPr>
          <w:rFonts w:eastAsia="Times New Roman" w:cs="Times New Roman"/>
        </w:rPr>
        <w:t>G8772)</w:t>
      </w:r>
      <w:r w:rsidR="38B54E5D" w:rsidRPr="00BD0527">
        <w:rPr>
          <w:rFonts w:eastAsia="Times New Roman" w:cs="Times New Roman"/>
        </w:rPr>
        <w:t>.</w:t>
      </w:r>
    </w:p>
    <w:p w14:paraId="75990FEB" w14:textId="78F2A7B7" w:rsidR="183AB438" w:rsidRPr="00BD0527" w:rsidRDefault="183AB438" w:rsidP="005F70FB">
      <w:pPr>
        <w:pStyle w:val="ListParagraph"/>
        <w:numPr>
          <w:ilvl w:val="0"/>
          <w:numId w:val="5"/>
        </w:numPr>
        <w:spacing w:after="0"/>
        <w:rPr>
          <w:rFonts w:eastAsia="Times New Roman" w:cs="Times New Roman"/>
        </w:rPr>
      </w:pPr>
      <w:r w:rsidRPr="00BD0527">
        <w:rPr>
          <w:rFonts w:eastAsia="Times New Roman" w:cs="Times New Roman"/>
        </w:rPr>
        <w:t>FastPrep-24™ 5G bead beating grinder (</w:t>
      </w:r>
      <w:r w:rsidR="3B579F02" w:rsidRPr="00BD0527">
        <w:rPr>
          <w:rFonts w:eastAsia="Times New Roman" w:cs="Times New Roman"/>
        </w:rPr>
        <w:t>MP Biomedicals)</w:t>
      </w:r>
      <w:r w:rsidR="38B54E5D" w:rsidRPr="00BD0527">
        <w:rPr>
          <w:rFonts w:eastAsia="Times New Roman" w:cs="Times New Roman"/>
        </w:rPr>
        <w:t>.</w:t>
      </w:r>
    </w:p>
    <w:p w14:paraId="17A83B18" w14:textId="4FCCBAEC" w:rsidR="18ACDD72" w:rsidRPr="00BD0527" w:rsidRDefault="5CA37CF0" w:rsidP="005F70FB">
      <w:pPr>
        <w:pStyle w:val="ListParagraph"/>
        <w:numPr>
          <w:ilvl w:val="0"/>
          <w:numId w:val="5"/>
        </w:numPr>
        <w:spacing w:after="0"/>
        <w:rPr>
          <w:rFonts w:eastAsia="Times New Roman" w:cs="Times New Roman"/>
        </w:rPr>
      </w:pPr>
      <w:r w:rsidRPr="00BD0527">
        <w:rPr>
          <w:rFonts w:eastAsia="Times New Roman" w:cs="Times New Roman"/>
        </w:rPr>
        <w:t>Kimble</w:t>
      </w:r>
      <w:r w:rsidR="17287585" w:rsidRPr="00BD0527">
        <w:rPr>
          <w:rFonts w:eastAsia="Times New Roman" w:cs="Times New Roman"/>
        </w:rPr>
        <w:t>®</w:t>
      </w:r>
      <w:r w:rsidRPr="00BD0527">
        <w:rPr>
          <w:rFonts w:eastAsia="Times New Roman" w:cs="Times New Roman"/>
        </w:rPr>
        <w:t xml:space="preserve"> p</w:t>
      </w:r>
      <w:r w:rsidR="18ACDD72" w:rsidRPr="00BD0527">
        <w:rPr>
          <w:rFonts w:eastAsia="Times New Roman" w:cs="Times New Roman"/>
        </w:rPr>
        <w:t>ellet pestle</w:t>
      </w:r>
      <w:r w:rsidR="1BB4B1AE" w:rsidRPr="00BD0527">
        <w:rPr>
          <w:rFonts w:eastAsia="Times New Roman" w:cs="Times New Roman"/>
        </w:rPr>
        <w:t xml:space="preserve"> cordless motor (Sigma </w:t>
      </w:r>
      <w:r w:rsidR="3051FA99" w:rsidRPr="00BD0527">
        <w:rPr>
          <w:rFonts w:eastAsia="Times New Roman" w:cs="Times New Roman"/>
        </w:rPr>
        <w:t xml:space="preserve">Aldrich, </w:t>
      </w:r>
      <w:r w:rsidR="000333F8" w:rsidRPr="00BD0527">
        <w:rPr>
          <w:rFonts w:eastAsia="Times New Roman" w:cs="Times New Roman"/>
        </w:rPr>
        <w:t xml:space="preserve">cat. no. </w:t>
      </w:r>
      <w:r w:rsidR="3051FA99" w:rsidRPr="00BD0527">
        <w:rPr>
          <w:rFonts w:eastAsia="Times New Roman" w:cs="Times New Roman"/>
        </w:rPr>
        <w:t>Z</w:t>
      </w:r>
      <w:r w:rsidR="5E9ED673" w:rsidRPr="00BD0527">
        <w:rPr>
          <w:rFonts w:eastAsia="Times New Roman" w:cs="Times New Roman"/>
        </w:rPr>
        <w:t>359971)</w:t>
      </w:r>
      <w:r w:rsidR="341C7B52" w:rsidRPr="00BD0527">
        <w:rPr>
          <w:rFonts w:eastAsia="Times New Roman" w:cs="Times New Roman"/>
        </w:rPr>
        <w:t>.</w:t>
      </w:r>
    </w:p>
    <w:p w14:paraId="7E236562" w14:textId="7C2BDDBA" w:rsidR="3B023191" w:rsidRPr="00BD0527" w:rsidRDefault="3B023191" w:rsidP="005F70FB">
      <w:pPr>
        <w:pStyle w:val="ListParagraph"/>
        <w:numPr>
          <w:ilvl w:val="0"/>
          <w:numId w:val="5"/>
        </w:numPr>
        <w:spacing w:after="0"/>
        <w:rPr>
          <w:rFonts w:eastAsia="Times New Roman" w:cs="Times New Roman"/>
        </w:rPr>
      </w:pPr>
      <w:r w:rsidRPr="00BD0527">
        <w:rPr>
          <w:rFonts w:eastAsia="Times New Roman" w:cs="Times New Roman"/>
        </w:rPr>
        <w:t>Kimble</w:t>
      </w:r>
      <w:r w:rsidR="0E8C5748" w:rsidRPr="00BD0527">
        <w:rPr>
          <w:rFonts w:eastAsia="Times New Roman" w:cs="Times New Roman"/>
        </w:rPr>
        <w:t xml:space="preserve">® pellet pestle </w:t>
      </w:r>
      <w:r w:rsidR="0E8C5748" w:rsidRPr="00BD0527">
        <w:rPr>
          <w:rFonts w:eastAsia="Times New Roman" w:cs="Times New Roman"/>
          <w:color w:val="000000" w:themeColor="text1"/>
        </w:rPr>
        <w:t xml:space="preserve">CTFE/stainless steel (Sigma Aldrich, </w:t>
      </w:r>
      <w:r w:rsidR="000333F8" w:rsidRPr="00BD0527">
        <w:rPr>
          <w:rFonts w:eastAsia="Times New Roman" w:cs="Times New Roman"/>
        </w:rPr>
        <w:t xml:space="preserve">cat. no. </w:t>
      </w:r>
      <w:r w:rsidR="0E8C5748" w:rsidRPr="00BD0527">
        <w:rPr>
          <w:rFonts w:eastAsia="Times New Roman" w:cs="Times New Roman"/>
          <w:color w:val="000000" w:themeColor="text1"/>
        </w:rPr>
        <w:t xml:space="preserve">Z359963). </w:t>
      </w:r>
    </w:p>
    <w:p w14:paraId="6EEE3589" w14:textId="59801324" w:rsidR="2E14CC67" w:rsidRPr="00BD0527" w:rsidRDefault="2E14CC67" w:rsidP="005F70FB">
      <w:pPr>
        <w:pStyle w:val="ListParagraph"/>
        <w:numPr>
          <w:ilvl w:val="0"/>
          <w:numId w:val="5"/>
        </w:numPr>
        <w:rPr>
          <w:rFonts w:eastAsia="Times New Roman" w:cs="Times New Roman"/>
        </w:rPr>
      </w:pPr>
      <w:proofErr w:type="spellStart"/>
      <w:r w:rsidRPr="00BD0527">
        <w:rPr>
          <w:rFonts w:eastAsia="Times New Roman" w:cs="Times New Roman"/>
        </w:rPr>
        <w:t>Zeba</w:t>
      </w:r>
      <w:proofErr w:type="spellEnd"/>
      <w:r w:rsidRPr="00BD0527">
        <w:rPr>
          <w:rFonts w:eastAsia="Times New Roman" w:cs="Times New Roman"/>
        </w:rPr>
        <w:t>™ Spin Desalting Columns, 7K MWCO, 0.5</w:t>
      </w:r>
      <w:r w:rsidR="00067E7E">
        <w:rPr>
          <w:rFonts w:eastAsia="Times New Roman" w:cs="Times New Roman"/>
        </w:rPr>
        <w:t> </w:t>
      </w:r>
      <w:r w:rsidRPr="00BD0527">
        <w:rPr>
          <w:rFonts w:eastAsia="Times New Roman" w:cs="Times New Roman"/>
        </w:rPr>
        <w:t>mL (Sigma</w:t>
      </w:r>
      <w:r w:rsidR="5EBC5CB7" w:rsidRPr="00BD0527">
        <w:rPr>
          <w:rFonts w:eastAsia="Times New Roman" w:cs="Times New Roman"/>
        </w:rPr>
        <w:t xml:space="preserve"> Aldrich</w:t>
      </w:r>
      <w:r w:rsidRPr="00BD0527">
        <w:rPr>
          <w:rFonts w:eastAsia="Times New Roman" w:cs="Times New Roman"/>
        </w:rPr>
        <w:t>)</w:t>
      </w:r>
      <w:r w:rsidR="57DBE8DD" w:rsidRPr="00BD0527">
        <w:rPr>
          <w:rFonts w:eastAsia="Times New Roman" w:cs="Times New Roman"/>
        </w:rPr>
        <w:t>.</w:t>
      </w:r>
    </w:p>
    <w:p w14:paraId="25021714" w14:textId="28F7DDC3" w:rsidR="6F3BBCD3" w:rsidRPr="00BD0527" w:rsidRDefault="6F3BBCD3" w:rsidP="005F70FB">
      <w:pPr>
        <w:pStyle w:val="ListParagraph"/>
        <w:numPr>
          <w:ilvl w:val="0"/>
          <w:numId w:val="5"/>
        </w:numPr>
        <w:rPr>
          <w:rFonts w:eastAsiaTheme="minorEastAsia" w:cs="Times New Roman"/>
        </w:rPr>
      </w:pPr>
      <w:r w:rsidRPr="00BD0527">
        <w:rPr>
          <w:rFonts w:eastAsia="Times New Roman" w:cs="Times New Roman"/>
        </w:rPr>
        <w:t>Pierce BCA Protein Assay Kit (Thermo Scientific).</w:t>
      </w:r>
    </w:p>
    <w:p w14:paraId="71F31BD3" w14:textId="0B738C50" w:rsidR="5702CB31" w:rsidRPr="00BD0527" w:rsidRDefault="5702CB31" w:rsidP="05E28A89">
      <w:pPr>
        <w:pStyle w:val="Heading2"/>
        <w:rPr>
          <w:rFonts w:eastAsia="Times New Roman" w:cs="Times New Roman"/>
        </w:rPr>
      </w:pPr>
      <w:r w:rsidRPr="00BD0527">
        <w:rPr>
          <w:rFonts w:eastAsia="Times New Roman" w:cs="Times New Roman"/>
        </w:rPr>
        <w:t>Preparation of stock solutions of metabolites</w:t>
      </w:r>
    </w:p>
    <w:p w14:paraId="0336607E" w14:textId="1D39F993" w:rsidR="5702CB31" w:rsidRPr="00BD0527" w:rsidRDefault="5702CB31" w:rsidP="005F70FB">
      <w:pPr>
        <w:pStyle w:val="ListParagraph"/>
        <w:numPr>
          <w:ilvl w:val="0"/>
          <w:numId w:val="7"/>
        </w:numPr>
        <w:rPr>
          <w:rFonts w:eastAsia="Times New Roman" w:cs="Times New Roman"/>
        </w:rPr>
      </w:pPr>
      <w:r w:rsidRPr="00BD0527">
        <w:rPr>
          <w:rFonts w:eastAsia="Times New Roman" w:cs="Times New Roman"/>
        </w:rPr>
        <w:t>100</w:t>
      </w:r>
      <w:r w:rsidR="00067E7E">
        <w:rPr>
          <w:rFonts w:eastAsia="Times New Roman" w:cs="Times New Roman"/>
        </w:rPr>
        <w:t> </w:t>
      </w:r>
      <w:r w:rsidRPr="00BD0527">
        <w:rPr>
          <w:rFonts w:eastAsia="Times New Roman" w:cs="Times New Roman"/>
        </w:rPr>
        <w:t>mM HEPES, pH</w:t>
      </w:r>
      <w:r w:rsidR="00067E7E">
        <w:rPr>
          <w:rFonts w:eastAsia="Times New Roman" w:cs="Times New Roman"/>
        </w:rPr>
        <w:t> </w:t>
      </w:r>
      <w:r w:rsidRPr="00BD0527">
        <w:rPr>
          <w:rFonts w:eastAsia="Times New Roman" w:cs="Times New Roman"/>
        </w:rPr>
        <w:t>7.</w:t>
      </w:r>
      <w:r w:rsidR="339A1FDA" w:rsidRPr="00BD0527">
        <w:rPr>
          <w:rFonts w:eastAsia="Times New Roman" w:cs="Times New Roman"/>
        </w:rPr>
        <w:t>4</w:t>
      </w:r>
      <w:r w:rsidR="57F6D362" w:rsidRPr="00BD0527">
        <w:rPr>
          <w:rFonts w:eastAsia="Times New Roman" w:cs="Times New Roman"/>
        </w:rPr>
        <w:t xml:space="preserve"> (Sigma Aldrich</w:t>
      </w:r>
      <w:r w:rsidR="3C184087" w:rsidRPr="00BD0527">
        <w:rPr>
          <w:rFonts w:eastAsia="Times New Roman" w:cs="Times New Roman"/>
        </w:rPr>
        <w:t xml:space="preserve">, </w:t>
      </w:r>
      <w:r w:rsidR="000333F8" w:rsidRPr="00BD0527">
        <w:rPr>
          <w:rFonts w:eastAsia="Times New Roman" w:cs="Times New Roman"/>
        </w:rPr>
        <w:t xml:space="preserve">cat. no. </w:t>
      </w:r>
      <w:r w:rsidR="3C184087" w:rsidRPr="00BD0527">
        <w:rPr>
          <w:rFonts w:eastAsia="Times New Roman" w:cs="Times New Roman"/>
        </w:rPr>
        <w:t>H3375</w:t>
      </w:r>
      <w:r w:rsidR="57F6D362" w:rsidRPr="00BD0527">
        <w:rPr>
          <w:rFonts w:eastAsia="Times New Roman" w:cs="Times New Roman"/>
        </w:rPr>
        <w:t>)</w:t>
      </w:r>
      <w:r w:rsidRPr="00BD0527">
        <w:rPr>
          <w:rFonts w:eastAsia="Times New Roman" w:cs="Times New Roman"/>
        </w:rPr>
        <w:t>.</w:t>
      </w:r>
    </w:p>
    <w:p w14:paraId="03B0BD0E" w14:textId="77777777" w:rsidR="003441F8" w:rsidRPr="00BD0527" w:rsidRDefault="04A1E842" w:rsidP="05E28A89">
      <w:pPr>
        <w:pStyle w:val="Heading2"/>
        <w:rPr>
          <w:rFonts w:eastAsia="Times New Roman" w:cs="Times New Roman"/>
        </w:rPr>
      </w:pPr>
      <w:r w:rsidRPr="00BD0527">
        <w:rPr>
          <w:rFonts w:eastAsia="Times New Roman" w:cs="Times New Roman"/>
        </w:rPr>
        <w:t>Limited proteolysis under native conditions</w:t>
      </w:r>
    </w:p>
    <w:p w14:paraId="7C69F390" w14:textId="4BB19CF4" w:rsidR="7B7319BF" w:rsidRPr="00BD0527" w:rsidRDefault="7B7319BF" w:rsidP="005F70FB">
      <w:pPr>
        <w:pStyle w:val="ListParagraph"/>
        <w:numPr>
          <w:ilvl w:val="0"/>
          <w:numId w:val="18"/>
        </w:numPr>
        <w:rPr>
          <w:rFonts w:eastAsia="Times New Roman" w:cs="Times New Roman"/>
        </w:rPr>
      </w:pPr>
      <w:r w:rsidRPr="00BD0527">
        <w:rPr>
          <w:rFonts w:eastAsia="Times New Roman" w:cs="Times New Roman"/>
        </w:rPr>
        <w:t xml:space="preserve">Thin-walled PCR tubes (Thermo Scientific, </w:t>
      </w:r>
      <w:r w:rsidR="000333F8" w:rsidRPr="00BD0527">
        <w:rPr>
          <w:rFonts w:eastAsia="Times New Roman" w:cs="Times New Roman"/>
        </w:rPr>
        <w:t xml:space="preserve">cat. no. </w:t>
      </w:r>
      <w:r w:rsidRPr="00BD0527">
        <w:rPr>
          <w:rFonts w:eastAsia="Times New Roman" w:cs="Times New Roman"/>
        </w:rPr>
        <w:t>AB-1182)</w:t>
      </w:r>
      <w:r w:rsidR="05D35FE4" w:rsidRPr="00BD0527">
        <w:rPr>
          <w:rFonts w:eastAsia="Times New Roman" w:cs="Times New Roman"/>
        </w:rPr>
        <w:t>.</w:t>
      </w:r>
    </w:p>
    <w:p w14:paraId="70C3857D" w14:textId="37F5B52F" w:rsidR="35A03694" w:rsidRPr="00BD0527" w:rsidRDefault="35A03694" w:rsidP="005F70FB">
      <w:pPr>
        <w:pStyle w:val="ListParagraph"/>
        <w:numPr>
          <w:ilvl w:val="0"/>
          <w:numId w:val="18"/>
        </w:numPr>
        <w:rPr>
          <w:rFonts w:eastAsia="Times New Roman" w:cs="Times New Roman"/>
        </w:rPr>
      </w:pPr>
      <w:r w:rsidRPr="00BD0527">
        <w:rPr>
          <w:rFonts w:eastAsia="Times New Roman" w:cs="Times New Roman"/>
        </w:rPr>
        <w:t>P</w:t>
      </w:r>
      <w:r w:rsidR="56BD1016" w:rsidRPr="00BD0527">
        <w:rPr>
          <w:rFonts w:eastAsia="Times New Roman" w:cs="Times New Roman"/>
        </w:rPr>
        <w:t xml:space="preserve">roteinase K (PK) from </w:t>
      </w:r>
      <w:proofErr w:type="spellStart"/>
      <w:r w:rsidR="6344DAB7" w:rsidRPr="00BD0527">
        <w:rPr>
          <w:rFonts w:eastAsia="Times New Roman" w:cs="Times New Roman"/>
          <w:i/>
        </w:rPr>
        <w:t>Tritirachium</w:t>
      </w:r>
      <w:proofErr w:type="spellEnd"/>
      <w:r w:rsidR="6344DAB7" w:rsidRPr="00BD0527">
        <w:rPr>
          <w:rFonts w:eastAsia="Times New Roman" w:cs="Times New Roman"/>
          <w:i/>
        </w:rPr>
        <w:t xml:space="preserve"> </w:t>
      </w:r>
      <w:r w:rsidR="433B10DE" w:rsidRPr="00BD0527">
        <w:rPr>
          <w:rFonts w:eastAsia="Times New Roman" w:cs="Times New Roman"/>
          <w:i/>
        </w:rPr>
        <w:t>album</w:t>
      </w:r>
      <w:r w:rsidR="56BD1016" w:rsidRPr="00BD0527">
        <w:rPr>
          <w:rFonts w:eastAsia="Times New Roman" w:cs="Times New Roman"/>
        </w:rPr>
        <w:t xml:space="preserve"> (Sigma Aldrich</w:t>
      </w:r>
      <w:r w:rsidR="2B0A9193" w:rsidRPr="00BD0527">
        <w:rPr>
          <w:rFonts w:eastAsia="Times New Roman" w:cs="Times New Roman"/>
        </w:rPr>
        <w:t xml:space="preserve">, </w:t>
      </w:r>
      <w:r w:rsidR="000333F8" w:rsidRPr="00BD0527">
        <w:rPr>
          <w:rFonts w:eastAsia="Times New Roman" w:cs="Times New Roman"/>
        </w:rPr>
        <w:t xml:space="preserve">cat. no. </w:t>
      </w:r>
      <w:r w:rsidR="2B0A9193" w:rsidRPr="00BD0527">
        <w:rPr>
          <w:rFonts w:eastAsia="Times New Roman" w:cs="Times New Roman"/>
        </w:rPr>
        <w:t>P2308</w:t>
      </w:r>
      <w:r w:rsidR="56BD1016" w:rsidRPr="00BD0527">
        <w:rPr>
          <w:rFonts w:eastAsia="Times New Roman" w:cs="Times New Roman"/>
        </w:rPr>
        <w:t>)</w:t>
      </w:r>
      <w:r w:rsidR="6E90246E" w:rsidRPr="00BD0527">
        <w:rPr>
          <w:rFonts w:eastAsia="Times New Roman" w:cs="Times New Roman"/>
        </w:rPr>
        <w:t>.</w:t>
      </w:r>
      <w:r w:rsidR="462D8F4D" w:rsidRPr="00BD0527">
        <w:rPr>
          <w:rFonts w:eastAsia="Times New Roman" w:cs="Times New Roman"/>
        </w:rPr>
        <w:t xml:space="preserve"> </w:t>
      </w:r>
      <w:r w:rsidR="5FD9130E" w:rsidRPr="00BD0527">
        <w:rPr>
          <w:rFonts w:eastAsia="Times New Roman" w:cs="Times New Roman"/>
        </w:rPr>
        <w:t>Prepare a stock by d</w:t>
      </w:r>
      <w:r w:rsidR="462D8F4D" w:rsidRPr="00BD0527">
        <w:rPr>
          <w:rFonts w:eastAsia="Times New Roman" w:cs="Times New Roman"/>
        </w:rPr>
        <w:t>issolv</w:t>
      </w:r>
      <w:r w:rsidR="6503F6DA" w:rsidRPr="00BD0527">
        <w:rPr>
          <w:rFonts w:eastAsia="Times New Roman" w:cs="Times New Roman"/>
        </w:rPr>
        <w:t>ing</w:t>
      </w:r>
      <w:r w:rsidR="462D8F4D" w:rsidRPr="00BD0527">
        <w:rPr>
          <w:rFonts w:eastAsia="Times New Roman" w:cs="Times New Roman"/>
        </w:rPr>
        <w:t xml:space="preserve"> the lyophilized enzyme in </w:t>
      </w:r>
      <w:r w:rsidR="008863E2" w:rsidRPr="00BD0527">
        <w:rPr>
          <w:rFonts w:eastAsia="Times New Roman" w:cs="Times New Roman"/>
        </w:rPr>
        <w:t xml:space="preserve">ultrapure </w:t>
      </w:r>
      <w:r w:rsidR="462D8F4D" w:rsidRPr="00BD0527">
        <w:rPr>
          <w:rFonts w:eastAsia="Times New Roman" w:cs="Times New Roman"/>
        </w:rPr>
        <w:t>water</w:t>
      </w:r>
      <w:r w:rsidR="018DE8E2" w:rsidRPr="00BD0527">
        <w:rPr>
          <w:rFonts w:eastAsia="Times New Roman" w:cs="Times New Roman"/>
        </w:rPr>
        <w:t xml:space="preserve"> to reach a final concentration of 1.0</w:t>
      </w:r>
      <w:r w:rsidR="00970BA5" w:rsidRPr="00BD0527">
        <w:rPr>
          <w:rFonts w:eastAsia="Times New Roman" w:cs="Times New Roman"/>
        </w:rPr>
        <w:t> </w:t>
      </w:r>
      <w:r w:rsidR="018DE8E2" w:rsidRPr="00BD0527">
        <w:rPr>
          <w:rFonts w:eastAsia="Times New Roman" w:cs="Times New Roman"/>
        </w:rPr>
        <w:t>µg/µL</w:t>
      </w:r>
      <w:r w:rsidR="462D8F4D" w:rsidRPr="00BD0527">
        <w:rPr>
          <w:rFonts w:eastAsia="Times New Roman" w:cs="Times New Roman"/>
        </w:rPr>
        <w:t>.</w:t>
      </w:r>
      <w:r w:rsidR="4B1A95E9" w:rsidRPr="00BD0527">
        <w:rPr>
          <w:rFonts w:eastAsia="Times New Roman" w:cs="Times New Roman"/>
        </w:rPr>
        <w:t xml:space="preserve"> Freeze in liquid nitrogen and store at </w:t>
      </w:r>
      <w:r w:rsidR="00067E7E">
        <w:rPr>
          <w:rFonts w:eastAsia="Times New Roman" w:cs="Times New Roman"/>
        </w:rPr>
        <w:t>-</w:t>
      </w:r>
      <w:r w:rsidR="4B1A95E9" w:rsidRPr="00BD0527">
        <w:rPr>
          <w:rFonts w:eastAsia="Times New Roman" w:cs="Times New Roman"/>
        </w:rPr>
        <w:t>20</w:t>
      </w:r>
      <w:r w:rsidR="00067E7E">
        <w:rPr>
          <w:rFonts w:eastAsia="Times New Roman" w:cs="Times New Roman"/>
        </w:rPr>
        <w:t> </w:t>
      </w:r>
      <w:r w:rsidR="4B1A95E9" w:rsidRPr="00BD0527">
        <w:rPr>
          <w:rFonts w:eastAsia="Times New Roman" w:cs="Times New Roman"/>
        </w:rPr>
        <w:t>ºC prior to further use</w:t>
      </w:r>
      <w:r w:rsidR="00D92DCA" w:rsidRPr="00BD0527">
        <w:rPr>
          <w:rFonts w:eastAsia="Times New Roman" w:cs="Times New Roman"/>
        </w:rPr>
        <w:t xml:space="preserve"> </w:t>
      </w:r>
      <w:r w:rsidR="00D92DCA" w:rsidRPr="00BD0527">
        <w:rPr>
          <w:rFonts w:eastAsia="Times New Roman" w:cs="Times New Roman"/>
          <w:color w:val="000000" w:themeColor="text1"/>
        </w:rPr>
        <w:t xml:space="preserve">(see </w:t>
      </w:r>
      <w:r w:rsidR="00D92DCA" w:rsidRPr="00BD0527">
        <w:rPr>
          <w:rFonts w:eastAsia="Times New Roman" w:cs="Times New Roman"/>
          <w:b/>
          <w:i/>
          <w:color w:val="000000" w:themeColor="text1"/>
        </w:rPr>
        <w:t xml:space="preserve">Note </w:t>
      </w:r>
      <w:r w:rsidR="0022197A" w:rsidRPr="00BD0527">
        <w:rPr>
          <w:rFonts w:eastAsia="Times New Roman" w:cs="Times New Roman"/>
          <w:b/>
          <w:i/>
          <w:color w:val="000000" w:themeColor="text1"/>
        </w:rPr>
        <w:t>1</w:t>
      </w:r>
      <w:r w:rsidR="00D92DCA" w:rsidRPr="00BD0527">
        <w:rPr>
          <w:rFonts w:eastAsia="Times New Roman" w:cs="Times New Roman"/>
          <w:color w:val="000000" w:themeColor="text1"/>
        </w:rPr>
        <w:t>).</w:t>
      </w:r>
    </w:p>
    <w:p w14:paraId="5E457FBB" w14:textId="73D795F4" w:rsidR="6E90246E" w:rsidRPr="00BD0527" w:rsidRDefault="6E90246E" w:rsidP="005F70FB">
      <w:pPr>
        <w:pStyle w:val="ListParagraph"/>
        <w:numPr>
          <w:ilvl w:val="0"/>
          <w:numId w:val="18"/>
        </w:numPr>
        <w:rPr>
          <w:rFonts w:eastAsia="Times New Roman" w:cs="Times New Roman"/>
        </w:rPr>
      </w:pPr>
      <w:r w:rsidRPr="00BD0527">
        <w:rPr>
          <w:rFonts w:eastAsia="Times New Roman" w:cs="Times New Roman"/>
        </w:rPr>
        <w:t>10</w:t>
      </w:r>
      <w:r w:rsidR="00067E7E">
        <w:rPr>
          <w:rFonts w:eastAsia="Times New Roman" w:cs="Times New Roman"/>
        </w:rPr>
        <w:t> </w:t>
      </w:r>
      <w:r w:rsidRPr="00BD0527">
        <w:rPr>
          <w:rFonts w:eastAsia="Times New Roman" w:cs="Times New Roman"/>
        </w:rPr>
        <w:t>% (wt/v</w:t>
      </w:r>
      <w:r w:rsidR="734661FE" w:rsidRPr="00BD0527">
        <w:rPr>
          <w:rFonts w:eastAsia="Times New Roman" w:cs="Times New Roman"/>
        </w:rPr>
        <w:t>ol</w:t>
      </w:r>
      <w:r w:rsidRPr="00BD0527">
        <w:rPr>
          <w:rFonts w:eastAsia="Times New Roman" w:cs="Times New Roman"/>
        </w:rPr>
        <w:t>) sodium deoxycholate</w:t>
      </w:r>
      <w:r w:rsidR="6CC2821E" w:rsidRPr="00BD0527">
        <w:rPr>
          <w:rFonts w:eastAsia="Times New Roman" w:cs="Times New Roman"/>
        </w:rPr>
        <w:t xml:space="preserve"> (DOC</w:t>
      </w:r>
      <w:r w:rsidR="2A0982AC" w:rsidRPr="00BD0527">
        <w:rPr>
          <w:rFonts w:eastAsia="Times New Roman" w:cs="Times New Roman"/>
        </w:rPr>
        <w:t>) (</w:t>
      </w:r>
      <w:r w:rsidR="6CC2821E" w:rsidRPr="00BD0527">
        <w:rPr>
          <w:rFonts w:eastAsia="Times New Roman" w:cs="Times New Roman"/>
        </w:rPr>
        <w:t>Sigma Aldrich</w:t>
      </w:r>
      <w:r w:rsidR="37798C18" w:rsidRPr="00BD0527">
        <w:rPr>
          <w:rFonts w:eastAsia="Times New Roman" w:cs="Times New Roman"/>
        </w:rPr>
        <w:t xml:space="preserve">, </w:t>
      </w:r>
      <w:r w:rsidR="000333F8" w:rsidRPr="00BD0527">
        <w:rPr>
          <w:rFonts w:eastAsia="Times New Roman" w:cs="Times New Roman"/>
        </w:rPr>
        <w:t xml:space="preserve">cat. no. </w:t>
      </w:r>
      <w:r w:rsidR="37798C18" w:rsidRPr="00BD0527">
        <w:rPr>
          <w:rFonts w:eastAsia="Times New Roman" w:cs="Times New Roman"/>
        </w:rPr>
        <w:t>D6750</w:t>
      </w:r>
      <w:r w:rsidR="6CC2821E" w:rsidRPr="00BD0527">
        <w:rPr>
          <w:rFonts w:eastAsia="Times New Roman" w:cs="Times New Roman"/>
        </w:rPr>
        <w:t>)</w:t>
      </w:r>
      <w:r w:rsidRPr="00BD0527">
        <w:rPr>
          <w:rFonts w:eastAsia="Times New Roman" w:cs="Times New Roman"/>
        </w:rPr>
        <w:t>.</w:t>
      </w:r>
      <w:r w:rsidR="00DA3AB2" w:rsidRPr="00BD0527">
        <w:rPr>
          <w:rFonts w:eastAsia="Times New Roman" w:cs="Times New Roman"/>
        </w:rPr>
        <w:t xml:space="preserve"> </w:t>
      </w:r>
      <w:r w:rsidR="00790354" w:rsidRPr="00BD0527">
        <w:rPr>
          <w:rFonts w:eastAsia="Times New Roman" w:cs="Times New Roman"/>
        </w:rPr>
        <w:t>The solution can be stored at room temperature (20-24</w:t>
      </w:r>
      <w:r w:rsidR="00067E7E">
        <w:rPr>
          <w:rFonts w:eastAsia="Times New Roman" w:cs="Times New Roman"/>
        </w:rPr>
        <w:t> </w:t>
      </w:r>
      <w:r w:rsidR="5DE7E4CB" w:rsidRPr="00BD0527">
        <w:rPr>
          <w:rFonts w:eastAsia="Times New Roman" w:cs="Times New Roman"/>
        </w:rPr>
        <w:t>°</w:t>
      </w:r>
      <w:r w:rsidR="00790354" w:rsidRPr="00BD0527">
        <w:rPr>
          <w:rFonts w:eastAsia="Times New Roman" w:cs="Times New Roman"/>
        </w:rPr>
        <w:t>C) for at least 1 month.</w:t>
      </w:r>
    </w:p>
    <w:p w14:paraId="7A0880B0" w14:textId="3B855434" w:rsidR="4DC00EC2" w:rsidRPr="00BD0527" w:rsidRDefault="4DC00EC2" w:rsidP="005F70FB">
      <w:pPr>
        <w:pStyle w:val="ListParagraph"/>
        <w:numPr>
          <w:ilvl w:val="0"/>
          <w:numId w:val="18"/>
        </w:numPr>
        <w:rPr>
          <w:rFonts w:eastAsia="Times New Roman" w:cs="Times New Roman"/>
        </w:rPr>
      </w:pPr>
      <w:r w:rsidRPr="00BD0527">
        <w:rPr>
          <w:rFonts w:eastAsia="Times New Roman" w:cs="Times New Roman"/>
        </w:rPr>
        <w:t>Multichannel pipette (Eppendorf, cat. No. 3125000010 and 3125000052)</w:t>
      </w:r>
      <w:r w:rsidR="42D2F281" w:rsidRPr="00BD0527">
        <w:rPr>
          <w:rFonts w:eastAsia="Times New Roman" w:cs="Times New Roman"/>
        </w:rPr>
        <w:t>.</w:t>
      </w:r>
    </w:p>
    <w:p w14:paraId="5E4569CA" w14:textId="00DC1CE9" w:rsidR="384F66C2" w:rsidRPr="00BD0527" w:rsidRDefault="384F66C2" w:rsidP="005F70FB">
      <w:pPr>
        <w:pStyle w:val="ListParagraph"/>
        <w:numPr>
          <w:ilvl w:val="0"/>
          <w:numId w:val="18"/>
        </w:numPr>
        <w:rPr>
          <w:rFonts w:eastAsia="Times New Roman" w:cs="Times New Roman"/>
        </w:rPr>
      </w:pPr>
      <w:proofErr w:type="spellStart"/>
      <w:r w:rsidRPr="00BD0527">
        <w:rPr>
          <w:rFonts w:eastAsia="Times New Roman" w:cs="Times New Roman"/>
        </w:rPr>
        <w:t>Biometra</w:t>
      </w:r>
      <w:proofErr w:type="spellEnd"/>
      <w:r w:rsidRPr="00BD0527">
        <w:rPr>
          <w:rFonts w:eastAsia="Times New Roman" w:cs="Times New Roman"/>
        </w:rPr>
        <w:t xml:space="preserve"> TRIO t</w:t>
      </w:r>
      <w:r w:rsidR="0ED35974" w:rsidRPr="00BD0527">
        <w:rPr>
          <w:rFonts w:eastAsia="Times New Roman" w:cs="Times New Roman"/>
        </w:rPr>
        <w:t>herm</w:t>
      </w:r>
      <w:r w:rsidR="63D51706" w:rsidRPr="00BD0527">
        <w:rPr>
          <w:rFonts w:eastAsia="Times New Roman" w:cs="Times New Roman"/>
        </w:rPr>
        <w:t>al</w:t>
      </w:r>
      <w:r w:rsidR="0ED35974" w:rsidRPr="00BD0527">
        <w:rPr>
          <w:rFonts w:eastAsia="Times New Roman" w:cs="Times New Roman"/>
        </w:rPr>
        <w:t xml:space="preserve"> </w:t>
      </w:r>
      <w:r w:rsidR="63D51706" w:rsidRPr="00BD0527">
        <w:rPr>
          <w:rFonts w:eastAsia="Times New Roman" w:cs="Times New Roman"/>
        </w:rPr>
        <w:t>cycler (</w:t>
      </w:r>
      <w:proofErr w:type="spellStart"/>
      <w:r w:rsidR="5696F067" w:rsidRPr="00BD0527">
        <w:rPr>
          <w:rFonts w:eastAsia="Times New Roman" w:cs="Times New Roman"/>
        </w:rPr>
        <w:t>Analytik</w:t>
      </w:r>
      <w:proofErr w:type="spellEnd"/>
      <w:r w:rsidR="5696F067" w:rsidRPr="00BD0527">
        <w:rPr>
          <w:rFonts w:eastAsia="Times New Roman" w:cs="Times New Roman"/>
        </w:rPr>
        <w:t xml:space="preserve"> Jena GmbH). </w:t>
      </w:r>
    </w:p>
    <w:p w14:paraId="2E518779" w14:textId="2497864D" w:rsidR="003441F8" w:rsidRPr="00BD0527" w:rsidRDefault="008E0550" w:rsidP="05E28A89">
      <w:pPr>
        <w:pStyle w:val="Heading2"/>
        <w:rPr>
          <w:rFonts w:eastAsia="Times New Roman" w:cs="Times New Roman"/>
        </w:rPr>
      </w:pPr>
      <w:r w:rsidRPr="00BD0527">
        <w:rPr>
          <w:rFonts w:eastAsia="Times New Roman" w:cs="Times New Roman"/>
        </w:rPr>
        <w:t>Sample preparation</w:t>
      </w:r>
      <w:r w:rsidR="000275DD" w:rsidRPr="00BD0527">
        <w:rPr>
          <w:rFonts w:eastAsia="Times New Roman" w:cs="Times New Roman"/>
        </w:rPr>
        <w:t xml:space="preserve"> prior to MS analysis</w:t>
      </w:r>
    </w:p>
    <w:p w14:paraId="5D3FA7EF" w14:textId="70E804E4" w:rsidR="7B166983" w:rsidRPr="00BD0527" w:rsidRDefault="7CDBE750" w:rsidP="005F70FB">
      <w:pPr>
        <w:pStyle w:val="ListParagraph"/>
        <w:numPr>
          <w:ilvl w:val="0"/>
          <w:numId w:val="17"/>
        </w:numPr>
        <w:rPr>
          <w:rFonts w:eastAsia="Times New Roman" w:cs="Times New Roman"/>
        </w:rPr>
      </w:pPr>
      <w:r w:rsidRPr="00BD0527">
        <w:rPr>
          <w:rFonts w:eastAsia="Times New Roman" w:cs="Times New Roman"/>
        </w:rPr>
        <w:t xml:space="preserve">Reduction buffer: </w:t>
      </w:r>
      <w:r w:rsidR="60BE84B7" w:rsidRPr="00BD0527">
        <w:rPr>
          <w:rFonts w:eastAsia="Times New Roman" w:cs="Times New Roman"/>
        </w:rPr>
        <w:t>300</w:t>
      </w:r>
      <w:r w:rsidR="00067E7E">
        <w:rPr>
          <w:rFonts w:eastAsia="Times New Roman" w:cs="Times New Roman"/>
        </w:rPr>
        <w:t> </w:t>
      </w:r>
      <w:r w:rsidR="60BE84B7" w:rsidRPr="00BD0527">
        <w:rPr>
          <w:rFonts w:eastAsia="Times New Roman" w:cs="Times New Roman"/>
        </w:rPr>
        <w:t xml:space="preserve">mM </w:t>
      </w:r>
      <w:r w:rsidR="616AA775" w:rsidRPr="00BD0527">
        <w:rPr>
          <w:rFonts w:eastAsia="Times New Roman" w:cs="Times New Roman"/>
        </w:rPr>
        <w:t>tris(2-</w:t>
      </w:r>
      <w:proofErr w:type="gramStart"/>
      <w:r w:rsidR="616AA775" w:rsidRPr="00BD0527">
        <w:rPr>
          <w:rFonts w:eastAsia="Times New Roman" w:cs="Times New Roman"/>
        </w:rPr>
        <w:t>carboxyethyl)phosphine</w:t>
      </w:r>
      <w:proofErr w:type="gramEnd"/>
      <w:r w:rsidR="00B20231" w:rsidRPr="00BD0527">
        <w:rPr>
          <w:rFonts w:eastAsia="Times New Roman" w:cs="Times New Roman"/>
        </w:rPr>
        <w:t xml:space="preserve"> </w:t>
      </w:r>
      <w:r w:rsidR="616AA775" w:rsidRPr="00BD0527">
        <w:rPr>
          <w:rFonts w:eastAsia="Times New Roman" w:cs="Times New Roman"/>
        </w:rPr>
        <w:t>hydrochloride (</w:t>
      </w:r>
      <w:r w:rsidR="60BE84B7" w:rsidRPr="00BD0527">
        <w:rPr>
          <w:rFonts w:eastAsia="Times New Roman" w:cs="Times New Roman"/>
        </w:rPr>
        <w:t>TCEP</w:t>
      </w:r>
      <w:r w:rsidR="00880AF3" w:rsidRPr="00BD0527">
        <w:rPr>
          <w:rFonts w:eastAsia="Times New Roman" w:cs="Times New Roman"/>
        </w:rPr>
        <w:t>-HCl</w:t>
      </w:r>
      <w:r w:rsidR="25E73FF8" w:rsidRPr="00BD0527">
        <w:rPr>
          <w:rFonts w:eastAsia="Times New Roman" w:cs="Times New Roman"/>
        </w:rPr>
        <w:t>)</w:t>
      </w:r>
      <w:r w:rsidR="76E268BA" w:rsidRPr="00BD0527">
        <w:rPr>
          <w:rFonts w:eastAsia="Times New Roman" w:cs="Times New Roman"/>
        </w:rPr>
        <w:t>.</w:t>
      </w:r>
      <w:r w:rsidR="25E73FF8" w:rsidRPr="00BD0527">
        <w:rPr>
          <w:rFonts w:eastAsia="Times New Roman" w:cs="Times New Roman"/>
        </w:rPr>
        <w:t xml:space="preserve"> (</w:t>
      </w:r>
      <w:proofErr w:type="spellStart"/>
      <w:r w:rsidR="551A08B9" w:rsidRPr="00BD0527">
        <w:rPr>
          <w:rFonts w:eastAsia="Times New Roman" w:cs="Times New Roman"/>
        </w:rPr>
        <w:t>ThermoFisher</w:t>
      </w:r>
      <w:proofErr w:type="spellEnd"/>
      <w:r w:rsidR="551A08B9" w:rsidRPr="00BD0527">
        <w:rPr>
          <w:rFonts w:eastAsia="Times New Roman" w:cs="Times New Roman"/>
        </w:rPr>
        <w:t xml:space="preserve"> Scientific</w:t>
      </w:r>
      <w:r w:rsidR="77C4C210" w:rsidRPr="00BD0527">
        <w:rPr>
          <w:rFonts w:eastAsia="Times New Roman" w:cs="Times New Roman"/>
        </w:rPr>
        <w:t xml:space="preserve">, </w:t>
      </w:r>
      <w:r w:rsidR="000333F8" w:rsidRPr="00BD0527">
        <w:rPr>
          <w:rFonts w:eastAsia="Times New Roman" w:cs="Times New Roman"/>
        </w:rPr>
        <w:t xml:space="preserve">cat. no. </w:t>
      </w:r>
      <w:r w:rsidR="77C4C210" w:rsidRPr="00BD0527">
        <w:rPr>
          <w:rFonts w:eastAsia="Times New Roman" w:cs="Times New Roman"/>
        </w:rPr>
        <w:t>20490</w:t>
      </w:r>
      <w:r w:rsidR="14BDF829" w:rsidRPr="00BD0527">
        <w:rPr>
          <w:rFonts w:eastAsia="Times New Roman" w:cs="Times New Roman"/>
        </w:rPr>
        <w:t>)</w:t>
      </w:r>
      <w:r w:rsidR="6C182910" w:rsidRPr="00BD0527">
        <w:rPr>
          <w:rFonts w:eastAsia="Times New Roman" w:cs="Times New Roman"/>
        </w:rPr>
        <w:t>.</w:t>
      </w:r>
      <w:r w:rsidR="66849880" w:rsidRPr="00BD0527">
        <w:rPr>
          <w:rFonts w:eastAsia="Times New Roman" w:cs="Times New Roman"/>
        </w:rPr>
        <w:t xml:space="preserve"> Dissolve TCEP</w:t>
      </w:r>
      <w:r w:rsidR="00E67AA1">
        <w:rPr>
          <w:rFonts w:eastAsia="Times New Roman" w:cs="Times New Roman"/>
        </w:rPr>
        <w:t>-HCl</w:t>
      </w:r>
      <w:r w:rsidR="66849880" w:rsidRPr="00BD0527">
        <w:rPr>
          <w:rFonts w:eastAsia="Times New Roman" w:cs="Times New Roman"/>
        </w:rPr>
        <w:t xml:space="preserve"> in 1</w:t>
      </w:r>
      <w:r w:rsidR="00067E7E">
        <w:rPr>
          <w:rFonts w:eastAsia="Times New Roman" w:cs="Times New Roman"/>
        </w:rPr>
        <w:t> </w:t>
      </w:r>
      <w:r w:rsidR="66849880" w:rsidRPr="00BD0527">
        <w:rPr>
          <w:rFonts w:eastAsia="Times New Roman" w:cs="Times New Roman"/>
        </w:rPr>
        <w:t>M HEPES pH</w:t>
      </w:r>
      <w:r w:rsidR="00067E7E">
        <w:rPr>
          <w:rFonts w:eastAsia="Times New Roman" w:cs="Times New Roman"/>
        </w:rPr>
        <w:t> </w:t>
      </w:r>
      <w:r w:rsidR="66849880" w:rsidRPr="00BD0527">
        <w:rPr>
          <w:rFonts w:eastAsia="Times New Roman" w:cs="Times New Roman"/>
        </w:rPr>
        <w:t xml:space="preserve">7.4 </w:t>
      </w:r>
      <w:r w:rsidR="00477B5D" w:rsidRPr="00BD0527">
        <w:rPr>
          <w:rFonts w:eastAsia="Times New Roman" w:cs="Times New Roman"/>
          <w:color w:val="000000" w:themeColor="text1"/>
        </w:rPr>
        <w:t xml:space="preserve">(see </w:t>
      </w:r>
      <w:r w:rsidR="00477B5D" w:rsidRPr="00BD0527">
        <w:rPr>
          <w:rFonts w:eastAsia="Times New Roman" w:cs="Times New Roman"/>
          <w:b/>
          <w:i/>
          <w:color w:val="000000" w:themeColor="text1"/>
        </w:rPr>
        <w:t xml:space="preserve">Note </w:t>
      </w:r>
      <w:r w:rsidR="0022197A" w:rsidRPr="00BD0527">
        <w:rPr>
          <w:rFonts w:eastAsia="Times New Roman" w:cs="Times New Roman"/>
          <w:b/>
          <w:i/>
          <w:color w:val="000000" w:themeColor="text1"/>
        </w:rPr>
        <w:t>2</w:t>
      </w:r>
      <w:r w:rsidR="00477B5D" w:rsidRPr="00BD0527">
        <w:rPr>
          <w:rFonts w:eastAsia="Times New Roman" w:cs="Times New Roman"/>
          <w:color w:val="000000" w:themeColor="text1"/>
        </w:rPr>
        <w:t xml:space="preserve">). </w:t>
      </w:r>
    </w:p>
    <w:p w14:paraId="2540CC06" w14:textId="2632C4D6" w:rsidR="0F9686AE" w:rsidRPr="00BD0527" w:rsidRDefault="4F996E21" w:rsidP="005F70FB">
      <w:pPr>
        <w:pStyle w:val="ListParagraph"/>
        <w:numPr>
          <w:ilvl w:val="0"/>
          <w:numId w:val="17"/>
        </w:numPr>
        <w:rPr>
          <w:rFonts w:eastAsia="Times New Roman" w:cs="Times New Roman"/>
        </w:rPr>
      </w:pPr>
      <w:r w:rsidRPr="00BD0527">
        <w:rPr>
          <w:rFonts w:eastAsia="Times New Roman" w:cs="Times New Roman"/>
        </w:rPr>
        <w:t xml:space="preserve">Alkylation buffer: </w:t>
      </w:r>
      <w:r w:rsidR="14BDF829" w:rsidRPr="00BD0527">
        <w:rPr>
          <w:rFonts w:eastAsia="Times New Roman" w:cs="Times New Roman"/>
        </w:rPr>
        <w:t>1</w:t>
      </w:r>
      <w:r w:rsidR="00067E7E">
        <w:rPr>
          <w:rFonts w:eastAsia="Times New Roman" w:cs="Times New Roman"/>
        </w:rPr>
        <w:t> </w:t>
      </w:r>
      <w:r w:rsidR="14BDF829" w:rsidRPr="00BD0527">
        <w:rPr>
          <w:rFonts w:eastAsia="Times New Roman" w:cs="Times New Roman"/>
        </w:rPr>
        <w:t>M iodoacetamide</w:t>
      </w:r>
      <w:r w:rsidR="7201CB6E" w:rsidRPr="00BD0527">
        <w:rPr>
          <w:rFonts w:eastAsia="Times New Roman" w:cs="Times New Roman"/>
        </w:rPr>
        <w:t xml:space="preserve"> (IAA</w:t>
      </w:r>
      <w:r w:rsidR="16575F73" w:rsidRPr="00BD0527">
        <w:rPr>
          <w:rFonts w:eastAsia="Times New Roman" w:cs="Times New Roman"/>
        </w:rPr>
        <w:t>) (</w:t>
      </w:r>
      <w:r w:rsidR="4E9673C4" w:rsidRPr="00BD0527">
        <w:rPr>
          <w:rFonts w:eastAsia="Times New Roman" w:cs="Times New Roman"/>
        </w:rPr>
        <w:t>Sigma Aldrich</w:t>
      </w:r>
      <w:r w:rsidR="0A89C14F" w:rsidRPr="00BD0527">
        <w:rPr>
          <w:rFonts w:eastAsia="Times New Roman" w:cs="Times New Roman"/>
        </w:rPr>
        <w:t xml:space="preserve">, </w:t>
      </w:r>
      <w:r w:rsidR="000333F8" w:rsidRPr="00BD0527">
        <w:rPr>
          <w:rFonts w:eastAsia="Times New Roman" w:cs="Times New Roman"/>
        </w:rPr>
        <w:t xml:space="preserve">cat. no. </w:t>
      </w:r>
      <w:r w:rsidR="0A89C14F" w:rsidRPr="00BD0527">
        <w:rPr>
          <w:rFonts w:eastAsia="Times New Roman" w:cs="Times New Roman"/>
        </w:rPr>
        <w:t>I1149</w:t>
      </w:r>
      <w:r w:rsidR="7201CB6E" w:rsidRPr="00BD0527">
        <w:rPr>
          <w:rFonts w:eastAsia="Times New Roman" w:cs="Times New Roman"/>
        </w:rPr>
        <w:t>)</w:t>
      </w:r>
      <w:r w:rsidR="6C182910" w:rsidRPr="00BD0527">
        <w:rPr>
          <w:rFonts w:eastAsia="Times New Roman" w:cs="Times New Roman"/>
        </w:rPr>
        <w:t>.</w:t>
      </w:r>
      <w:r w:rsidR="008863E2" w:rsidRPr="00BD0527">
        <w:rPr>
          <w:rFonts w:eastAsia="Times New Roman" w:cs="Times New Roman"/>
        </w:rPr>
        <w:t xml:space="preserve"> </w:t>
      </w:r>
    </w:p>
    <w:p w14:paraId="5ADF6BF0" w14:textId="637A80E5" w:rsidR="08598F54" w:rsidRPr="00BD0527" w:rsidRDefault="7201CB6E" w:rsidP="005F70FB">
      <w:pPr>
        <w:pStyle w:val="ListParagraph"/>
        <w:numPr>
          <w:ilvl w:val="0"/>
          <w:numId w:val="17"/>
        </w:numPr>
        <w:rPr>
          <w:rFonts w:eastAsia="Times New Roman" w:cs="Times New Roman"/>
        </w:rPr>
      </w:pPr>
      <w:r w:rsidRPr="00BD0527">
        <w:rPr>
          <w:rFonts w:eastAsia="Times New Roman" w:cs="Times New Roman"/>
        </w:rPr>
        <w:lastRenderedPageBreak/>
        <w:t>100</w:t>
      </w:r>
      <w:r w:rsidR="00067E7E">
        <w:rPr>
          <w:rFonts w:eastAsia="Times New Roman" w:cs="Times New Roman"/>
        </w:rPr>
        <w:t> </w:t>
      </w:r>
      <w:r w:rsidRPr="00BD0527">
        <w:rPr>
          <w:rFonts w:eastAsia="Times New Roman" w:cs="Times New Roman"/>
        </w:rPr>
        <w:t xml:space="preserve">mM </w:t>
      </w:r>
      <w:r w:rsidR="0214DD7C" w:rsidRPr="00BD0527">
        <w:rPr>
          <w:rFonts w:eastAsia="Times New Roman" w:cs="Times New Roman"/>
        </w:rPr>
        <w:t>a</w:t>
      </w:r>
      <w:r w:rsidRPr="00BD0527">
        <w:rPr>
          <w:rFonts w:eastAsia="Times New Roman" w:cs="Times New Roman"/>
        </w:rPr>
        <w:t xml:space="preserve">mmonium bicarbonate </w:t>
      </w:r>
      <w:r w:rsidR="06AD1811" w:rsidRPr="00BD0527">
        <w:rPr>
          <w:rFonts w:eastAsia="Times New Roman" w:cs="Times New Roman"/>
        </w:rPr>
        <w:t>(</w:t>
      </w:r>
      <w:proofErr w:type="spellStart"/>
      <w:r w:rsidR="42F7035F" w:rsidRPr="00BD0527">
        <w:rPr>
          <w:rFonts w:eastAsia="Times New Roman" w:cs="Times New Roman"/>
        </w:rPr>
        <w:t>Fluka</w:t>
      </w:r>
      <w:proofErr w:type="spellEnd"/>
      <w:r w:rsidR="42F7035F" w:rsidRPr="00BD0527">
        <w:rPr>
          <w:rFonts w:eastAsia="Times New Roman" w:cs="Times New Roman"/>
        </w:rPr>
        <w:t xml:space="preserve"> Analytical, cat. no. 40867</w:t>
      </w:r>
      <w:r w:rsidR="06AD1811" w:rsidRPr="00BD0527">
        <w:rPr>
          <w:rFonts w:eastAsia="Times New Roman" w:cs="Times New Roman"/>
        </w:rPr>
        <w:t>)</w:t>
      </w:r>
      <w:r w:rsidR="6A3B285A" w:rsidRPr="00BD0527">
        <w:rPr>
          <w:rFonts w:eastAsia="Times New Roman" w:cs="Times New Roman"/>
        </w:rPr>
        <w:t>.</w:t>
      </w:r>
    </w:p>
    <w:p w14:paraId="493FD193" w14:textId="5A99A9ED" w:rsidR="7B166983" w:rsidRPr="00BD0527" w:rsidRDefault="60BE84B7" w:rsidP="005F70FB">
      <w:pPr>
        <w:pStyle w:val="ListParagraph"/>
        <w:numPr>
          <w:ilvl w:val="0"/>
          <w:numId w:val="17"/>
        </w:numPr>
        <w:rPr>
          <w:rFonts w:eastAsia="Times New Roman" w:cs="Times New Roman"/>
        </w:rPr>
      </w:pPr>
      <w:r w:rsidRPr="00BD0527">
        <w:rPr>
          <w:rFonts w:eastAsia="Times New Roman" w:cs="Times New Roman"/>
        </w:rPr>
        <w:t>0.5</w:t>
      </w:r>
      <w:r w:rsidR="00067E7E">
        <w:rPr>
          <w:rFonts w:eastAsia="Times New Roman" w:cs="Times New Roman"/>
        </w:rPr>
        <w:t> </w:t>
      </w:r>
      <w:r w:rsidRPr="00BD0527">
        <w:rPr>
          <w:rFonts w:eastAsia="Times New Roman" w:cs="Times New Roman"/>
        </w:rPr>
        <w:t xml:space="preserve">µg/µL </w:t>
      </w:r>
      <w:r w:rsidR="4A2529EE" w:rsidRPr="00BD0527">
        <w:rPr>
          <w:rFonts w:eastAsia="Times New Roman" w:cs="Times New Roman"/>
        </w:rPr>
        <w:t xml:space="preserve">sequencing-grade </w:t>
      </w:r>
      <w:r w:rsidR="520D24EA" w:rsidRPr="00BD0527">
        <w:rPr>
          <w:rFonts w:eastAsia="Times New Roman" w:cs="Times New Roman"/>
        </w:rPr>
        <w:t>porcine t</w:t>
      </w:r>
      <w:r w:rsidRPr="00BD0527">
        <w:rPr>
          <w:rFonts w:eastAsia="Times New Roman" w:cs="Times New Roman"/>
        </w:rPr>
        <w:t>rypsin (</w:t>
      </w:r>
      <w:r w:rsidR="5B7E8BF3" w:rsidRPr="00BD0527">
        <w:rPr>
          <w:rFonts w:eastAsia="Times New Roman" w:cs="Times New Roman"/>
        </w:rPr>
        <w:t>Promega</w:t>
      </w:r>
      <w:r w:rsidR="717A59A9" w:rsidRPr="00BD0527">
        <w:rPr>
          <w:rFonts w:eastAsia="Times New Roman" w:cs="Times New Roman"/>
        </w:rPr>
        <w:t xml:space="preserve">, </w:t>
      </w:r>
      <w:r w:rsidR="000333F8" w:rsidRPr="00BD0527">
        <w:rPr>
          <w:rFonts w:eastAsia="Times New Roman" w:cs="Times New Roman"/>
        </w:rPr>
        <w:t xml:space="preserve">cat. no. </w:t>
      </w:r>
      <w:r w:rsidR="717A59A9" w:rsidRPr="00BD0527">
        <w:rPr>
          <w:rFonts w:eastAsia="Times New Roman" w:cs="Times New Roman"/>
        </w:rPr>
        <w:t>V5113</w:t>
      </w:r>
      <w:r w:rsidRPr="00BD0527">
        <w:rPr>
          <w:rFonts w:eastAsia="Times New Roman" w:cs="Times New Roman"/>
        </w:rPr>
        <w:t>)</w:t>
      </w:r>
      <w:r w:rsidR="6A3B285A" w:rsidRPr="00BD0527">
        <w:rPr>
          <w:rFonts w:eastAsia="Times New Roman" w:cs="Times New Roman"/>
        </w:rPr>
        <w:t>.</w:t>
      </w:r>
    </w:p>
    <w:p w14:paraId="025C4818" w14:textId="5B35EAA6" w:rsidR="7B166983" w:rsidRPr="00BD0527" w:rsidRDefault="4E7F5A5B" w:rsidP="005F70FB">
      <w:pPr>
        <w:pStyle w:val="ListParagraph"/>
        <w:numPr>
          <w:ilvl w:val="0"/>
          <w:numId w:val="17"/>
        </w:numPr>
        <w:rPr>
          <w:rFonts w:eastAsia="Times New Roman" w:cs="Times New Roman"/>
        </w:rPr>
      </w:pPr>
      <w:r w:rsidRPr="00BD0527">
        <w:rPr>
          <w:rFonts w:eastAsia="Times New Roman" w:cs="Times New Roman"/>
        </w:rPr>
        <w:t>E</w:t>
      </w:r>
      <w:r w:rsidR="60BE84B7" w:rsidRPr="00BD0527">
        <w:rPr>
          <w:rFonts w:eastAsia="Times New Roman" w:cs="Times New Roman"/>
        </w:rPr>
        <w:t xml:space="preserve">ndoproteinase Lys-C </w:t>
      </w:r>
      <w:r w:rsidR="0CC152F4" w:rsidRPr="00BD0527">
        <w:rPr>
          <w:rFonts w:eastAsia="Times New Roman" w:cs="Times New Roman"/>
        </w:rPr>
        <w:t xml:space="preserve">from </w:t>
      </w:r>
      <w:proofErr w:type="spellStart"/>
      <w:r w:rsidR="0CC152F4" w:rsidRPr="00BD0527">
        <w:rPr>
          <w:rFonts w:eastAsia="Times New Roman" w:cs="Times New Roman"/>
          <w:i/>
          <w:iCs/>
        </w:rPr>
        <w:t>Lysobacter</w:t>
      </w:r>
      <w:proofErr w:type="spellEnd"/>
      <w:r w:rsidR="0CC152F4" w:rsidRPr="00BD0527">
        <w:rPr>
          <w:rFonts w:eastAsia="Times New Roman" w:cs="Times New Roman"/>
          <w:i/>
          <w:iCs/>
        </w:rPr>
        <w:t xml:space="preserve"> </w:t>
      </w:r>
      <w:proofErr w:type="spellStart"/>
      <w:r w:rsidR="0CC152F4" w:rsidRPr="00BD0527">
        <w:rPr>
          <w:rFonts w:eastAsia="Times New Roman" w:cs="Times New Roman"/>
          <w:i/>
          <w:iCs/>
        </w:rPr>
        <w:t>enzymogenes</w:t>
      </w:r>
      <w:proofErr w:type="spellEnd"/>
      <w:r w:rsidR="41524A48" w:rsidRPr="00BD0527">
        <w:rPr>
          <w:rFonts w:eastAsia="Times New Roman" w:cs="Times New Roman"/>
          <w:i/>
          <w:iCs/>
        </w:rPr>
        <w:t xml:space="preserve"> </w:t>
      </w:r>
      <w:r w:rsidR="41524A48" w:rsidRPr="00BD0527">
        <w:rPr>
          <w:rFonts w:eastAsia="Times New Roman" w:cs="Times New Roman"/>
        </w:rPr>
        <w:t>(</w:t>
      </w:r>
      <w:r w:rsidR="34B2DA0B" w:rsidRPr="00BD0527">
        <w:rPr>
          <w:rFonts w:eastAsia="Times New Roman" w:cs="Times New Roman"/>
        </w:rPr>
        <w:t xml:space="preserve">FUJIFILM Wako Pure Chemical Corporation, </w:t>
      </w:r>
      <w:r w:rsidR="000333F8" w:rsidRPr="00BD0527">
        <w:rPr>
          <w:rFonts w:eastAsia="Times New Roman" w:cs="Times New Roman"/>
        </w:rPr>
        <w:t xml:space="preserve">cat. no. </w:t>
      </w:r>
      <w:r w:rsidR="34B2DA0B" w:rsidRPr="00BD0527">
        <w:rPr>
          <w:rFonts w:eastAsia="Times New Roman" w:cs="Times New Roman"/>
        </w:rPr>
        <w:t>129-02541</w:t>
      </w:r>
      <w:r w:rsidR="41524A48" w:rsidRPr="00BD0527">
        <w:rPr>
          <w:rFonts w:eastAsia="Times New Roman" w:cs="Times New Roman"/>
        </w:rPr>
        <w:t>)</w:t>
      </w:r>
      <w:r w:rsidR="13D5589D" w:rsidRPr="00BD0527">
        <w:rPr>
          <w:rFonts w:eastAsia="Times New Roman" w:cs="Times New Roman"/>
        </w:rPr>
        <w:t>.</w:t>
      </w:r>
      <w:r w:rsidR="0942BC6F" w:rsidRPr="00BD0527">
        <w:rPr>
          <w:rFonts w:eastAsia="Times New Roman" w:cs="Times New Roman"/>
        </w:rPr>
        <w:t xml:space="preserve"> Dissolve the lyophilized enzyme in ultrapure water to reach a final concentration of 1.0</w:t>
      </w:r>
      <w:r w:rsidR="00067E7E">
        <w:rPr>
          <w:rFonts w:eastAsia="Times New Roman" w:cs="Times New Roman"/>
        </w:rPr>
        <w:t> </w:t>
      </w:r>
      <w:r w:rsidR="0942BC6F" w:rsidRPr="00BD0527">
        <w:rPr>
          <w:rFonts w:eastAsia="Times New Roman" w:cs="Times New Roman"/>
        </w:rPr>
        <w:t>µg/µL.</w:t>
      </w:r>
      <w:r w:rsidR="7B4AB917" w:rsidRPr="00BD0527">
        <w:rPr>
          <w:rFonts w:eastAsia="Times New Roman" w:cs="Times New Roman"/>
        </w:rPr>
        <w:t xml:space="preserve"> Freeze in liquid nitrogen and store at </w:t>
      </w:r>
      <w:r w:rsidR="00067E7E">
        <w:rPr>
          <w:rFonts w:eastAsia="Times New Roman" w:cs="Times New Roman"/>
        </w:rPr>
        <w:t>-</w:t>
      </w:r>
      <w:r w:rsidR="7B4AB917" w:rsidRPr="00BD0527">
        <w:rPr>
          <w:rFonts w:eastAsia="Times New Roman" w:cs="Times New Roman"/>
        </w:rPr>
        <w:t>20</w:t>
      </w:r>
      <w:r w:rsidR="00067E7E">
        <w:rPr>
          <w:rFonts w:eastAsia="Times New Roman" w:cs="Times New Roman"/>
        </w:rPr>
        <w:t> </w:t>
      </w:r>
      <w:r w:rsidR="7B4AB917" w:rsidRPr="00BD0527">
        <w:rPr>
          <w:rFonts w:eastAsia="Times New Roman" w:cs="Times New Roman"/>
        </w:rPr>
        <w:t>ºC prior to further use.</w:t>
      </w:r>
    </w:p>
    <w:p w14:paraId="3339013D" w14:textId="3824E6B4" w:rsidR="57B9DC3A" w:rsidRPr="00BD0527" w:rsidRDefault="13D5589D" w:rsidP="005F70FB">
      <w:pPr>
        <w:pStyle w:val="ListParagraph"/>
        <w:numPr>
          <w:ilvl w:val="0"/>
          <w:numId w:val="17"/>
        </w:numPr>
        <w:rPr>
          <w:rFonts w:eastAsia="Times New Roman" w:cs="Times New Roman"/>
        </w:rPr>
      </w:pPr>
      <w:r w:rsidRPr="00BD0527">
        <w:rPr>
          <w:rFonts w:eastAsia="Times New Roman" w:cs="Times New Roman"/>
        </w:rPr>
        <w:t>50</w:t>
      </w:r>
      <w:r w:rsidR="00067E7E">
        <w:rPr>
          <w:rFonts w:eastAsia="Times New Roman" w:cs="Times New Roman"/>
        </w:rPr>
        <w:t> </w:t>
      </w:r>
      <w:r w:rsidRPr="00BD0527">
        <w:rPr>
          <w:rFonts w:eastAsia="Times New Roman" w:cs="Times New Roman"/>
        </w:rPr>
        <w:t>%</w:t>
      </w:r>
      <w:r w:rsidR="492379EE" w:rsidRPr="00BD0527">
        <w:rPr>
          <w:rFonts w:eastAsia="Times New Roman" w:cs="Times New Roman"/>
        </w:rPr>
        <w:t xml:space="preserve"> (v</w:t>
      </w:r>
      <w:r w:rsidR="4821757E" w:rsidRPr="00BD0527">
        <w:rPr>
          <w:rFonts w:eastAsia="Times New Roman" w:cs="Times New Roman"/>
        </w:rPr>
        <w:t>ol</w:t>
      </w:r>
      <w:r w:rsidR="492379EE" w:rsidRPr="00BD0527">
        <w:rPr>
          <w:rFonts w:eastAsia="Times New Roman" w:cs="Times New Roman"/>
        </w:rPr>
        <w:t>/v</w:t>
      </w:r>
      <w:r w:rsidR="0ABA3A4A" w:rsidRPr="00BD0527">
        <w:rPr>
          <w:rFonts w:eastAsia="Times New Roman" w:cs="Times New Roman"/>
        </w:rPr>
        <w:t>ol</w:t>
      </w:r>
      <w:r w:rsidR="492379EE" w:rsidRPr="00BD0527">
        <w:rPr>
          <w:rFonts w:eastAsia="Times New Roman" w:cs="Times New Roman"/>
        </w:rPr>
        <w:t>)</w:t>
      </w:r>
      <w:r w:rsidRPr="00BD0527">
        <w:rPr>
          <w:rFonts w:eastAsia="Times New Roman" w:cs="Times New Roman"/>
        </w:rPr>
        <w:t xml:space="preserve"> formic acid</w:t>
      </w:r>
      <w:r w:rsidR="58432980" w:rsidRPr="00BD0527">
        <w:rPr>
          <w:rFonts w:eastAsia="Times New Roman" w:cs="Times New Roman"/>
        </w:rPr>
        <w:t xml:space="preserve"> (</w:t>
      </w:r>
      <w:proofErr w:type="spellStart"/>
      <w:r w:rsidR="58432980" w:rsidRPr="00BD0527">
        <w:rPr>
          <w:rFonts w:eastAsia="Times New Roman" w:cs="Times New Roman"/>
          <w:color w:val="000000" w:themeColor="text1"/>
        </w:rPr>
        <w:t>Fluka</w:t>
      </w:r>
      <w:proofErr w:type="spellEnd"/>
      <w:r w:rsidR="58432980" w:rsidRPr="00BD0527">
        <w:rPr>
          <w:rFonts w:eastAsia="Times New Roman" w:cs="Times New Roman"/>
          <w:color w:val="000000" w:themeColor="text1"/>
        </w:rPr>
        <w:t xml:space="preserve"> Analytica</w:t>
      </w:r>
      <w:r w:rsidR="000333F8" w:rsidRPr="00BD0527">
        <w:rPr>
          <w:rFonts w:eastAsia="Times New Roman" w:cs="Times New Roman"/>
          <w:color w:val="000000" w:themeColor="text1"/>
        </w:rPr>
        <w:t>,</w:t>
      </w:r>
      <w:r w:rsidR="58432980" w:rsidRPr="00BD0527">
        <w:rPr>
          <w:rFonts w:eastAsia="Times New Roman" w:cs="Times New Roman"/>
          <w:color w:val="000000" w:themeColor="text1"/>
        </w:rPr>
        <w:t xml:space="preserve"> </w:t>
      </w:r>
      <w:r w:rsidR="000333F8" w:rsidRPr="00BD0527">
        <w:rPr>
          <w:rFonts w:eastAsia="Times New Roman" w:cs="Times New Roman"/>
        </w:rPr>
        <w:t xml:space="preserve">cat. no. </w:t>
      </w:r>
      <w:r w:rsidR="58432980" w:rsidRPr="00BD0527">
        <w:rPr>
          <w:rFonts w:eastAsia="Times New Roman" w:cs="Times New Roman"/>
          <w:color w:val="000000" w:themeColor="text1"/>
        </w:rPr>
        <w:t>94318)</w:t>
      </w:r>
      <w:r w:rsidRPr="00BD0527">
        <w:rPr>
          <w:rFonts w:eastAsia="Times New Roman" w:cs="Times New Roman"/>
        </w:rPr>
        <w:t xml:space="preserve">. </w:t>
      </w:r>
    </w:p>
    <w:p w14:paraId="0A3BA778" w14:textId="38A2A7BE" w:rsidR="000275DD" w:rsidRPr="00BD0527" w:rsidRDefault="2FCE10B4" w:rsidP="005F70FB">
      <w:pPr>
        <w:pStyle w:val="ListParagraph"/>
        <w:numPr>
          <w:ilvl w:val="0"/>
          <w:numId w:val="17"/>
        </w:numPr>
        <w:rPr>
          <w:rFonts w:eastAsia="Times New Roman" w:cs="Times New Roman"/>
          <w:color w:val="000000" w:themeColor="text1"/>
        </w:rPr>
      </w:pPr>
      <w:r w:rsidRPr="00BD0527">
        <w:rPr>
          <w:rFonts w:eastAsia="Times New Roman" w:cs="Times New Roman"/>
          <w:color w:val="000000" w:themeColor="text1"/>
        </w:rPr>
        <w:t xml:space="preserve">96 well filter plate, </w:t>
      </w:r>
      <w:r w:rsidR="00B20231" w:rsidRPr="00BD0527">
        <w:rPr>
          <w:rFonts w:eastAsia="Times New Roman" w:cs="Times New Roman"/>
          <w:color w:val="000000" w:themeColor="text1"/>
        </w:rPr>
        <w:t>0.2</w:t>
      </w:r>
      <w:r w:rsidR="00067E7E">
        <w:rPr>
          <w:rFonts w:eastAsia="Times New Roman" w:cs="Times New Roman"/>
          <w:color w:val="000000" w:themeColor="text1"/>
        </w:rPr>
        <w:t> </w:t>
      </w:r>
      <w:r w:rsidR="00B20231" w:rsidRPr="00BD0527">
        <w:rPr>
          <w:rFonts w:eastAsia="Times New Roman" w:cs="Times New Roman"/>
        </w:rPr>
        <w:t>μ</w:t>
      </w:r>
      <w:r w:rsidRPr="00BD0527">
        <w:rPr>
          <w:rFonts w:eastAsia="Times New Roman" w:cs="Times New Roman"/>
          <w:color w:val="000000" w:themeColor="text1"/>
        </w:rPr>
        <w:t xml:space="preserve">m PVDF filter (Corning, </w:t>
      </w:r>
      <w:r w:rsidR="00C8144B" w:rsidRPr="00BD0527">
        <w:rPr>
          <w:rFonts w:eastAsia="Times New Roman" w:cs="Times New Roman"/>
        </w:rPr>
        <w:t xml:space="preserve">cat. no. </w:t>
      </w:r>
      <w:r w:rsidRPr="00BD0527">
        <w:rPr>
          <w:rFonts w:eastAsia="Times New Roman" w:cs="Times New Roman"/>
          <w:color w:val="000000" w:themeColor="text1"/>
        </w:rPr>
        <w:t>CLS3508)</w:t>
      </w:r>
      <w:r w:rsidR="768A3610" w:rsidRPr="00BD0527">
        <w:rPr>
          <w:rFonts w:eastAsia="Times New Roman" w:cs="Times New Roman"/>
          <w:color w:val="000000" w:themeColor="text1"/>
        </w:rPr>
        <w:t>.</w:t>
      </w:r>
    </w:p>
    <w:p w14:paraId="57A5E068" w14:textId="2D946B28" w:rsidR="4097DE21" w:rsidRPr="00BD0527" w:rsidRDefault="5BA48B73" w:rsidP="005F70FB">
      <w:pPr>
        <w:pStyle w:val="ListParagraph"/>
        <w:numPr>
          <w:ilvl w:val="0"/>
          <w:numId w:val="17"/>
        </w:numPr>
        <w:rPr>
          <w:rFonts w:eastAsia="Times New Roman" w:cs="Times New Roman"/>
          <w:color w:val="000000" w:themeColor="text1"/>
        </w:rPr>
      </w:pPr>
      <w:r w:rsidRPr="00BD0527">
        <w:rPr>
          <w:rFonts w:eastAsia="Times New Roman" w:cs="Times New Roman"/>
        </w:rPr>
        <w:t xml:space="preserve">96-well </w:t>
      </w:r>
      <w:proofErr w:type="spellStart"/>
      <w:r w:rsidRPr="00BD0527">
        <w:rPr>
          <w:rFonts w:eastAsia="Times New Roman" w:cs="Times New Roman"/>
        </w:rPr>
        <w:t>MACROSpin</w:t>
      </w:r>
      <w:proofErr w:type="spellEnd"/>
      <w:r w:rsidRPr="00BD0527">
        <w:rPr>
          <w:rFonts w:eastAsia="Times New Roman" w:cs="Times New Roman"/>
        </w:rPr>
        <w:t xml:space="preserve"> Plate (The Nest Group)</w:t>
      </w:r>
      <w:r w:rsidR="32DD278D" w:rsidRPr="00BD0527">
        <w:rPr>
          <w:rFonts w:eastAsia="Times New Roman" w:cs="Times New Roman"/>
        </w:rPr>
        <w:t>.</w:t>
      </w:r>
    </w:p>
    <w:p w14:paraId="0C09D83C" w14:textId="686D9D37" w:rsidR="000275DD" w:rsidRPr="00BD0527" w:rsidRDefault="556A0776" w:rsidP="005F70FB">
      <w:pPr>
        <w:pStyle w:val="ListParagraph"/>
        <w:numPr>
          <w:ilvl w:val="0"/>
          <w:numId w:val="17"/>
        </w:numPr>
        <w:rPr>
          <w:rFonts w:eastAsia="Times New Roman" w:cs="Times New Roman"/>
        </w:rPr>
      </w:pPr>
      <w:r w:rsidRPr="00BD0527">
        <w:rPr>
          <w:rFonts w:eastAsia="Times New Roman" w:cs="Times New Roman"/>
        </w:rPr>
        <w:t xml:space="preserve">SpeedVac (Eppendorf, </w:t>
      </w:r>
      <w:r w:rsidR="00C8144B" w:rsidRPr="00BD0527">
        <w:rPr>
          <w:rFonts w:eastAsia="Times New Roman" w:cs="Times New Roman"/>
        </w:rPr>
        <w:t xml:space="preserve">cat. no. </w:t>
      </w:r>
      <w:r w:rsidRPr="00BD0527">
        <w:rPr>
          <w:rFonts w:eastAsia="Times New Roman" w:cs="Times New Roman"/>
        </w:rPr>
        <w:t>5305000304)</w:t>
      </w:r>
      <w:r w:rsidR="5A84858A" w:rsidRPr="00BD0527">
        <w:rPr>
          <w:rFonts w:eastAsia="Times New Roman" w:cs="Times New Roman"/>
        </w:rPr>
        <w:t>.</w:t>
      </w:r>
    </w:p>
    <w:p w14:paraId="0C28CF96" w14:textId="2D2FA360" w:rsidR="000275DD" w:rsidRPr="00BD0527" w:rsidRDefault="4F5689B1" w:rsidP="005F70FB">
      <w:pPr>
        <w:pStyle w:val="ListParagraph"/>
        <w:numPr>
          <w:ilvl w:val="0"/>
          <w:numId w:val="17"/>
        </w:numPr>
        <w:rPr>
          <w:rFonts w:eastAsia="Times New Roman" w:cs="Times New Roman"/>
        </w:rPr>
      </w:pPr>
      <w:r w:rsidRPr="00BD0527">
        <w:rPr>
          <w:rFonts w:eastAsia="Times New Roman" w:cs="Times New Roman"/>
        </w:rPr>
        <w:t>0.1</w:t>
      </w:r>
      <w:r w:rsidR="00067E7E">
        <w:rPr>
          <w:rFonts w:eastAsia="Times New Roman" w:cs="Times New Roman"/>
        </w:rPr>
        <w:t> </w:t>
      </w:r>
      <w:r w:rsidRPr="00BD0527">
        <w:rPr>
          <w:rFonts w:eastAsia="Times New Roman" w:cs="Times New Roman"/>
        </w:rPr>
        <w:t>%</w:t>
      </w:r>
      <w:r w:rsidR="1B84385E" w:rsidRPr="00BD0527">
        <w:rPr>
          <w:rFonts w:eastAsia="Times New Roman" w:cs="Times New Roman"/>
        </w:rPr>
        <w:t xml:space="preserve"> (v</w:t>
      </w:r>
      <w:r w:rsidR="445C3D85" w:rsidRPr="00BD0527">
        <w:rPr>
          <w:rFonts w:eastAsia="Times New Roman" w:cs="Times New Roman"/>
        </w:rPr>
        <w:t>ol</w:t>
      </w:r>
      <w:r w:rsidR="1B84385E" w:rsidRPr="00BD0527">
        <w:rPr>
          <w:rFonts w:eastAsia="Times New Roman" w:cs="Times New Roman"/>
        </w:rPr>
        <w:t>/v</w:t>
      </w:r>
      <w:r w:rsidR="73C8F810" w:rsidRPr="00BD0527">
        <w:rPr>
          <w:rFonts w:eastAsia="Times New Roman" w:cs="Times New Roman"/>
        </w:rPr>
        <w:t>ol</w:t>
      </w:r>
      <w:r w:rsidR="1B84385E" w:rsidRPr="00BD0527">
        <w:rPr>
          <w:rFonts w:eastAsia="Times New Roman" w:cs="Times New Roman"/>
        </w:rPr>
        <w:t>)</w:t>
      </w:r>
      <w:r w:rsidRPr="00BD0527">
        <w:rPr>
          <w:rFonts w:eastAsia="Times New Roman" w:cs="Times New Roman"/>
        </w:rPr>
        <w:t xml:space="preserve"> formic acid</w:t>
      </w:r>
      <w:r w:rsidR="0BE2EB16" w:rsidRPr="00BD0527">
        <w:rPr>
          <w:rFonts w:eastAsia="Times New Roman" w:cs="Times New Roman"/>
        </w:rPr>
        <w:t>.</w:t>
      </w:r>
    </w:p>
    <w:p w14:paraId="7D295D90" w14:textId="77777777" w:rsidR="000275DD" w:rsidRPr="00BD0527" w:rsidRDefault="4C70AB95" w:rsidP="005F70FB">
      <w:pPr>
        <w:pStyle w:val="ListParagraph"/>
        <w:numPr>
          <w:ilvl w:val="0"/>
          <w:numId w:val="17"/>
        </w:numPr>
        <w:rPr>
          <w:rFonts w:eastAsia="Times New Roman" w:cs="Times New Roman"/>
        </w:rPr>
      </w:pPr>
      <w:r w:rsidRPr="00BD0527">
        <w:rPr>
          <w:rFonts w:eastAsia="Times New Roman" w:cs="Times New Roman"/>
        </w:rPr>
        <w:t>Sonicator (</w:t>
      </w:r>
      <w:proofErr w:type="spellStart"/>
      <w:r w:rsidRPr="00BD0527">
        <w:rPr>
          <w:rFonts w:eastAsia="Times New Roman" w:cs="Times New Roman"/>
        </w:rPr>
        <w:t>Sono</w:t>
      </w:r>
      <w:proofErr w:type="spellEnd"/>
      <w:r w:rsidRPr="00BD0527">
        <w:rPr>
          <w:rFonts w:eastAsia="Times New Roman" w:cs="Times New Roman"/>
        </w:rPr>
        <w:t xml:space="preserve"> Swiss, SW 12 H)</w:t>
      </w:r>
      <w:r w:rsidR="7135F72B" w:rsidRPr="00BD0527">
        <w:rPr>
          <w:rFonts w:eastAsia="Times New Roman" w:cs="Times New Roman"/>
        </w:rPr>
        <w:t>.</w:t>
      </w:r>
      <w:r w:rsidRPr="00BD0527">
        <w:rPr>
          <w:rFonts w:eastAsia="Times New Roman" w:cs="Times New Roman"/>
        </w:rPr>
        <w:t xml:space="preserve"> </w:t>
      </w:r>
    </w:p>
    <w:p w14:paraId="7E950649" w14:textId="1D2DB299" w:rsidR="11FC21EE" w:rsidRPr="00BD0527" w:rsidRDefault="3FB0E2AD" w:rsidP="005F70FB">
      <w:pPr>
        <w:pStyle w:val="ListParagraph"/>
        <w:numPr>
          <w:ilvl w:val="0"/>
          <w:numId w:val="17"/>
        </w:numPr>
        <w:rPr>
          <w:rFonts w:eastAsia="Times New Roman" w:cs="Times New Roman"/>
        </w:rPr>
      </w:pPr>
      <w:r w:rsidRPr="00BD0527">
        <w:rPr>
          <w:rFonts w:eastAsia="Times New Roman" w:cs="Times New Roman"/>
        </w:rPr>
        <w:t>iRT Kit (</w:t>
      </w:r>
      <w:proofErr w:type="spellStart"/>
      <w:r w:rsidRPr="00BD0527">
        <w:rPr>
          <w:rFonts w:eastAsia="Times New Roman" w:cs="Times New Roman"/>
        </w:rPr>
        <w:t>Biognosys</w:t>
      </w:r>
      <w:proofErr w:type="spellEnd"/>
      <w:r w:rsidRPr="00BD0527">
        <w:rPr>
          <w:rFonts w:eastAsia="Times New Roman" w:cs="Times New Roman"/>
        </w:rPr>
        <w:t>, Switzerland).</w:t>
      </w:r>
    </w:p>
    <w:p w14:paraId="6CB1C1E4" w14:textId="5A7F7E5B" w:rsidR="003441F8" w:rsidRPr="00BD0527" w:rsidRDefault="04A1E842" w:rsidP="05E28A89">
      <w:pPr>
        <w:pStyle w:val="Heading2"/>
        <w:rPr>
          <w:rFonts w:eastAsia="Times New Roman" w:cs="Times New Roman"/>
        </w:rPr>
      </w:pPr>
      <w:r w:rsidRPr="00BD0527">
        <w:rPr>
          <w:rFonts w:eastAsia="Times New Roman" w:cs="Times New Roman"/>
        </w:rPr>
        <w:t>LC-MS</w:t>
      </w:r>
      <w:r w:rsidR="5767E59C" w:rsidRPr="00BD0527">
        <w:rPr>
          <w:rFonts w:eastAsia="Times New Roman" w:cs="Times New Roman"/>
        </w:rPr>
        <w:t>/MS</w:t>
      </w:r>
      <w:r w:rsidRPr="00BD0527">
        <w:rPr>
          <w:rFonts w:eastAsia="Times New Roman" w:cs="Times New Roman"/>
        </w:rPr>
        <w:t xml:space="preserve"> data acquisition</w:t>
      </w:r>
    </w:p>
    <w:p w14:paraId="0597C750" w14:textId="4838BF2E" w:rsidR="7458323D" w:rsidRPr="00BD0527" w:rsidRDefault="4858B5C5" w:rsidP="005F70FB">
      <w:pPr>
        <w:pStyle w:val="ListParagraph"/>
        <w:numPr>
          <w:ilvl w:val="0"/>
          <w:numId w:val="11"/>
        </w:numPr>
        <w:rPr>
          <w:rFonts w:eastAsia="Times New Roman" w:cs="Times New Roman"/>
        </w:rPr>
      </w:pPr>
      <w:r w:rsidRPr="00BD0527">
        <w:rPr>
          <w:rFonts w:eastAsia="Times New Roman" w:cs="Times New Roman"/>
        </w:rPr>
        <w:t>Buffer A: HPLC-grade water with</w:t>
      </w:r>
      <w:r w:rsidR="367277C8" w:rsidRPr="00BD0527">
        <w:rPr>
          <w:rFonts w:eastAsia="Times New Roman" w:cs="Times New Roman"/>
        </w:rPr>
        <w:t xml:space="preserve"> 0.1</w:t>
      </w:r>
      <w:r w:rsidR="00067E7E">
        <w:rPr>
          <w:rFonts w:eastAsia="Times New Roman" w:cs="Times New Roman"/>
        </w:rPr>
        <w:t> </w:t>
      </w:r>
      <w:r w:rsidR="367277C8" w:rsidRPr="00BD0527">
        <w:rPr>
          <w:rFonts w:eastAsia="Times New Roman" w:cs="Times New Roman"/>
        </w:rPr>
        <w:t>% (v</w:t>
      </w:r>
      <w:r w:rsidR="600B1E1D" w:rsidRPr="00BD0527">
        <w:rPr>
          <w:rFonts w:eastAsia="Times New Roman" w:cs="Times New Roman"/>
        </w:rPr>
        <w:t>ol</w:t>
      </w:r>
      <w:r w:rsidR="367277C8" w:rsidRPr="00BD0527">
        <w:rPr>
          <w:rFonts w:eastAsia="Times New Roman" w:cs="Times New Roman"/>
        </w:rPr>
        <w:t>/v</w:t>
      </w:r>
      <w:r w:rsidR="5842D073" w:rsidRPr="00BD0527">
        <w:rPr>
          <w:rFonts w:eastAsia="Times New Roman" w:cs="Times New Roman"/>
        </w:rPr>
        <w:t>ol</w:t>
      </w:r>
      <w:r w:rsidR="367277C8" w:rsidRPr="00BD0527">
        <w:rPr>
          <w:rFonts w:eastAsia="Times New Roman" w:cs="Times New Roman"/>
        </w:rPr>
        <w:t>) formic acid.</w:t>
      </w:r>
    </w:p>
    <w:p w14:paraId="2120ED88" w14:textId="4F4BEFA0" w:rsidR="7458323D" w:rsidRPr="00BD0527" w:rsidRDefault="367277C8" w:rsidP="005F70FB">
      <w:pPr>
        <w:pStyle w:val="ListParagraph"/>
        <w:numPr>
          <w:ilvl w:val="0"/>
          <w:numId w:val="11"/>
        </w:numPr>
        <w:rPr>
          <w:rFonts w:eastAsia="Times New Roman" w:cs="Times New Roman"/>
        </w:rPr>
      </w:pPr>
      <w:r w:rsidRPr="00BD0527">
        <w:rPr>
          <w:rFonts w:eastAsia="Times New Roman" w:cs="Times New Roman"/>
        </w:rPr>
        <w:t>Buffer B: 95</w:t>
      </w:r>
      <w:r w:rsidR="00067E7E">
        <w:rPr>
          <w:rFonts w:eastAsia="Times New Roman" w:cs="Times New Roman"/>
        </w:rPr>
        <w:t> </w:t>
      </w:r>
      <w:r w:rsidRPr="00BD0527">
        <w:rPr>
          <w:rFonts w:eastAsia="Times New Roman" w:cs="Times New Roman"/>
        </w:rPr>
        <w:t>% (v</w:t>
      </w:r>
      <w:r w:rsidR="5D41DC11" w:rsidRPr="00BD0527">
        <w:rPr>
          <w:rFonts w:eastAsia="Times New Roman" w:cs="Times New Roman"/>
        </w:rPr>
        <w:t>ol</w:t>
      </w:r>
      <w:r w:rsidRPr="00BD0527">
        <w:rPr>
          <w:rFonts w:eastAsia="Times New Roman" w:cs="Times New Roman"/>
        </w:rPr>
        <w:t>/v</w:t>
      </w:r>
      <w:r w:rsidR="544EB509" w:rsidRPr="00BD0527">
        <w:rPr>
          <w:rFonts w:eastAsia="Times New Roman" w:cs="Times New Roman"/>
        </w:rPr>
        <w:t>ol</w:t>
      </w:r>
      <w:r w:rsidRPr="00BD0527">
        <w:rPr>
          <w:rFonts w:eastAsia="Times New Roman" w:cs="Times New Roman"/>
        </w:rPr>
        <w:t>) HPLC-grade acetonitrile</w:t>
      </w:r>
      <w:r w:rsidR="7FD2BD14" w:rsidRPr="00BD0527">
        <w:rPr>
          <w:rFonts w:eastAsia="Times New Roman" w:cs="Times New Roman"/>
        </w:rPr>
        <w:t xml:space="preserve"> in water</w:t>
      </w:r>
      <w:r w:rsidRPr="00BD0527">
        <w:rPr>
          <w:rFonts w:eastAsia="Times New Roman" w:cs="Times New Roman"/>
        </w:rPr>
        <w:t xml:space="preserve"> with 0.1</w:t>
      </w:r>
      <w:r w:rsidR="00067E7E">
        <w:rPr>
          <w:rFonts w:eastAsia="Times New Roman" w:cs="Times New Roman"/>
        </w:rPr>
        <w:t> </w:t>
      </w:r>
      <w:r w:rsidRPr="00BD0527">
        <w:rPr>
          <w:rFonts w:eastAsia="Times New Roman" w:cs="Times New Roman"/>
        </w:rPr>
        <w:t>% (v</w:t>
      </w:r>
      <w:r w:rsidR="19BEA1EE" w:rsidRPr="00BD0527">
        <w:rPr>
          <w:rFonts w:eastAsia="Times New Roman" w:cs="Times New Roman"/>
        </w:rPr>
        <w:t>ol</w:t>
      </w:r>
      <w:r w:rsidRPr="00BD0527">
        <w:rPr>
          <w:rFonts w:eastAsia="Times New Roman" w:cs="Times New Roman"/>
        </w:rPr>
        <w:t>/v</w:t>
      </w:r>
      <w:r w:rsidR="66894EBE" w:rsidRPr="00BD0527">
        <w:rPr>
          <w:rFonts w:eastAsia="Times New Roman" w:cs="Times New Roman"/>
        </w:rPr>
        <w:t>ol</w:t>
      </w:r>
      <w:r w:rsidRPr="00BD0527">
        <w:rPr>
          <w:rFonts w:eastAsia="Times New Roman" w:cs="Times New Roman"/>
        </w:rPr>
        <w:t>) formic acid.</w:t>
      </w:r>
    </w:p>
    <w:p w14:paraId="7E12D24E" w14:textId="3A7FB3DA" w:rsidR="7458323D" w:rsidRPr="00BD0527" w:rsidRDefault="2FA9DCC7" w:rsidP="005F70FB">
      <w:pPr>
        <w:pStyle w:val="ListParagraph"/>
        <w:numPr>
          <w:ilvl w:val="0"/>
          <w:numId w:val="11"/>
        </w:numPr>
        <w:rPr>
          <w:rFonts w:eastAsia="Times New Roman" w:cs="Times New Roman"/>
        </w:rPr>
      </w:pPr>
      <w:r w:rsidRPr="00BD0527">
        <w:rPr>
          <w:rFonts w:eastAsia="Times New Roman" w:cs="Times New Roman"/>
        </w:rPr>
        <w:t xml:space="preserve">A high-resolution mass spectrometer </w:t>
      </w:r>
      <w:r w:rsidR="62D0122F" w:rsidRPr="00BD0527">
        <w:rPr>
          <w:rFonts w:eastAsia="Times New Roman" w:cs="Times New Roman"/>
        </w:rPr>
        <w:t xml:space="preserve">(e.g., </w:t>
      </w:r>
      <w:r w:rsidR="47F6A1C8" w:rsidRPr="00BD0527">
        <w:rPr>
          <w:rFonts w:eastAsia="Times New Roman" w:cs="Times New Roman"/>
        </w:rPr>
        <w:t xml:space="preserve">Thermo Scientific </w:t>
      </w:r>
      <w:r w:rsidR="62D0122F" w:rsidRPr="00BD0527">
        <w:rPr>
          <w:rFonts w:eastAsia="Times New Roman" w:cs="Times New Roman"/>
        </w:rPr>
        <w:t>Orbitrap Eclips</w:t>
      </w:r>
      <w:r w:rsidR="3096A1E4" w:rsidRPr="00BD0527">
        <w:rPr>
          <w:rFonts w:eastAsia="Times New Roman" w:cs="Times New Roman"/>
        </w:rPr>
        <w:t>e</w:t>
      </w:r>
      <w:r w:rsidR="62D0122F" w:rsidRPr="00BD0527">
        <w:rPr>
          <w:rFonts w:eastAsia="Times New Roman" w:cs="Times New Roman"/>
        </w:rPr>
        <w:t xml:space="preserve">) </w:t>
      </w:r>
      <w:r w:rsidRPr="00BD0527">
        <w:rPr>
          <w:rFonts w:eastAsia="Times New Roman" w:cs="Times New Roman"/>
        </w:rPr>
        <w:t>equipped with a nano-electrospray ion source coupled to a liquid chromatography system</w:t>
      </w:r>
      <w:r w:rsidR="72ADC1A8" w:rsidRPr="00BD0527">
        <w:rPr>
          <w:rFonts w:eastAsia="Times New Roman" w:cs="Times New Roman"/>
        </w:rPr>
        <w:t xml:space="preserve"> (e.g., Thermo </w:t>
      </w:r>
      <w:r w:rsidR="5D63AD0C" w:rsidRPr="00BD0527">
        <w:rPr>
          <w:rFonts w:eastAsia="Times New Roman" w:cs="Times New Roman"/>
        </w:rPr>
        <w:t>Scientific EASY-</w:t>
      </w:r>
      <w:proofErr w:type="spellStart"/>
      <w:r w:rsidR="5D63AD0C" w:rsidRPr="00BD0527">
        <w:rPr>
          <w:rFonts w:eastAsia="Times New Roman" w:cs="Times New Roman"/>
        </w:rPr>
        <w:t>nLC</w:t>
      </w:r>
      <w:proofErr w:type="spellEnd"/>
      <w:r w:rsidR="5D63AD0C" w:rsidRPr="00BD0527">
        <w:rPr>
          <w:rFonts w:eastAsia="Times New Roman" w:cs="Times New Roman"/>
        </w:rPr>
        <w:t xml:space="preserve"> 1200)</w:t>
      </w:r>
      <w:r w:rsidRPr="00BD0527">
        <w:rPr>
          <w:rFonts w:eastAsia="Times New Roman" w:cs="Times New Roman"/>
        </w:rPr>
        <w:t xml:space="preserve"> operating in the nanoliter/</w:t>
      </w:r>
      <w:r w:rsidR="6FD52C46" w:rsidRPr="00BD0527">
        <w:rPr>
          <w:rFonts w:eastAsia="Times New Roman" w:cs="Times New Roman"/>
        </w:rPr>
        <w:t>min flow rate range.</w:t>
      </w:r>
    </w:p>
    <w:p w14:paraId="2186648B" w14:textId="13D2EDD4" w:rsidR="7458323D" w:rsidRPr="00BD0527" w:rsidRDefault="6FD52C46" w:rsidP="005F70FB">
      <w:pPr>
        <w:pStyle w:val="ListParagraph"/>
        <w:numPr>
          <w:ilvl w:val="0"/>
          <w:numId w:val="11"/>
        </w:numPr>
        <w:rPr>
          <w:rFonts w:eastAsia="Times New Roman" w:cs="Times New Roman"/>
        </w:rPr>
      </w:pPr>
      <w:r w:rsidRPr="00BD0527">
        <w:rPr>
          <w:rFonts w:eastAsia="Times New Roman" w:cs="Times New Roman"/>
        </w:rPr>
        <w:t xml:space="preserve">A </w:t>
      </w:r>
      <w:r w:rsidR="39D7467D" w:rsidRPr="00BD0527">
        <w:rPr>
          <w:rFonts w:eastAsia="Times New Roman" w:cs="Times New Roman"/>
        </w:rPr>
        <w:t>40</w:t>
      </w:r>
      <w:r w:rsidR="00067E7E">
        <w:rPr>
          <w:rFonts w:eastAsia="Times New Roman" w:cs="Times New Roman"/>
        </w:rPr>
        <w:t> </w:t>
      </w:r>
      <w:r w:rsidR="39D7467D" w:rsidRPr="00BD0527">
        <w:rPr>
          <w:rFonts w:eastAsia="Times New Roman" w:cs="Times New Roman"/>
        </w:rPr>
        <w:t>cm x 0.75</w:t>
      </w:r>
      <w:r w:rsidR="00067E7E">
        <w:rPr>
          <w:rFonts w:eastAsia="Times New Roman" w:cs="Times New Roman"/>
        </w:rPr>
        <w:t> </w:t>
      </w:r>
      <w:r w:rsidR="39D7467D" w:rsidRPr="00BD0527">
        <w:rPr>
          <w:rFonts w:eastAsia="Times New Roman" w:cs="Times New Roman"/>
        </w:rPr>
        <w:t xml:space="preserve">mm i.d. </w:t>
      </w:r>
      <w:r w:rsidRPr="00BD0527">
        <w:rPr>
          <w:rFonts w:eastAsia="Times New Roman" w:cs="Times New Roman"/>
        </w:rPr>
        <w:t>chromatographic analytical column</w:t>
      </w:r>
      <w:r w:rsidR="7489F3E0" w:rsidRPr="00BD0527">
        <w:rPr>
          <w:rFonts w:eastAsia="Times New Roman" w:cs="Times New Roman"/>
        </w:rPr>
        <w:t xml:space="preserve"> (New Objective, PF360-75-10-N-5) </w:t>
      </w:r>
      <w:r w:rsidRPr="00BD0527">
        <w:rPr>
          <w:rFonts w:eastAsia="Times New Roman" w:cs="Times New Roman"/>
        </w:rPr>
        <w:t>for nano-LC separation, packed with 1.9</w:t>
      </w:r>
      <w:r w:rsidR="00067E7E">
        <w:rPr>
          <w:rFonts w:eastAsia="Times New Roman" w:cs="Times New Roman"/>
        </w:rPr>
        <w:t> </w:t>
      </w:r>
      <w:r w:rsidRPr="00BD0527">
        <w:rPr>
          <w:rFonts w:eastAsia="Times New Roman" w:cs="Times New Roman"/>
        </w:rPr>
        <w:t xml:space="preserve">μm </w:t>
      </w:r>
      <w:proofErr w:type="spellStart"/>
      <w:r w:rsidRPr="00BD0527">
        <w:rPr>
          <w:rFonts w:eastAsia="Times New Roman" w:cs="Times New Roman"/>
        </w:rPr>
        <w:t>Reprosil-Pur</w:t>
      </w:r>
      <w:proofErr w:type="spellEnd"/>
      <w:r w:rsidRPr="00BD0527">
        <w:rPr>
          <w:rFonts w:eastAsia="Times New Roman" w:cs="Times New Roman"/>
        </w:rPr>
        <w:t xml:space="preserve"> Basic C18 beads (Dr. Maisch).</w:t>
      </w:r>
    </w:p>
    <w:p w14:paraId="17084DB4" w14:textId="55D8F855" w:rsidR="49826619" w:rsidRPr="00BD0527" w:rsidRDefault="49826619" w:rsidP="05E28A89">
      <w:pPr>
        <w:pStyle w:val="Heading2"/>
        <w:rPr>
          <w:rFonts w:eastAsia="Times New Roman" w:cs="Times New Roman"/>
        </w:rPr>
      </w:pPr>
      <w:r w:rsidRPr="00BD0527">
        <w:rPr>
          <w:rFonts w:eastAsia="Times New Roman" w:cs="Times New Roman"/>
        </w:rPr>
        <w:t>Software</w:t>
      </w:r>
    </w:p>
    <w:p w14:paraId="267BB146" w14:textId="4242779A" w:rsidR="49826619" w:rsidRPr="00BD0527" w:rsidRDefault="49826619" w:rsidP="0032162E">
      <w:pPr>
        <w:rPr>
          <w:rFonts w:eastAsia="Times New Roman" w:cs="Times New Roman"/>
        </w:rPr>
      </w:pPr>
      <w:r w:rsidRPr="247E0610">
        <w:rPr>
          <w:rFonts w:eastAsia="Times New Roman" w:cs="Times New Roman"/>
        </w:rPr>
        <w:t xml:space="preserve">To perform </w:t>
      </w:r>
      <w:r w:rsidR="2EE5CC5F" w:rsidRPr="247E0610">
        <w:rPr>
          <w:rFonts w:eastAsia="Times New Roman" w:cs="Times New Roman"/>
        </w:rPr>
        <w:t>the</w:t>
      </w:r>
      <w:r w:rsidRPr="247E0610">
        <w:rPr>
          <w:rFonts w:eastAsia="Times New Roman" w:cs="Times New Roman"/>
        </w:rPr>
        <w:t xml:space="preserve"> label-free </w:t>
      </w:r>
      <w:r w:rsidR="00807D97" w:rsidRPr="247E0610">
        <w:rPr>
          <w:rFonts w:eastAsia="Times New Roman" w:cs="Times New Roman"/>
        </w:rPr>
        <w:t xml:space="preserve">DDA- and </w:t>
      </w:r>
      <w:r w:rsidR="513F0D5D" w:rsidRPr="247E0610">
        <w:rPr>
          <w:rFonts w:eastAsia="Times New Roman" w:cs="Times New Roman"/>
        </w:rPr>
        <w:t>DIA-</w:t>
      </w:r>
      <w:r w:rsidRPr="247E0610">
        <w:rPr>
          <w:rFonts w:eastAsia="Times New Roman" w:cs="Times New Roman"/>
        </w:rPr>
        <w:t>MS analysis</w:t>
      </w:r>
      <w:r w:rsidR="78824612" w:rsidRPr="247E0610">
        <w:rPr>
          <w:rFonts w:eastAsia="Times New Roman" w:cs="Times New Roman"/>
        </w:rPr>
        <w:t xml:space="preserve"> presented here</w:t>
      </w:r>
      <w:r w:rsidRPr="247E0610">
        <w:rPr>
          <w:rFonts w:eastAsia="Times New Roman" w:cs="Times New Roman"/>
        </w:rPr>
        <w:t xml:space="preserve">, download and install a </w:t>
      </w:r>
      <w:r w:rsidR="7780B491" w:rsidRPr="247E0610">
        <w:rPr>
          <w:rFonts w:eastAsia="Times New Roman" w:cs="Times New Roman"/>
        </w:rPr>
        <w:t xml:space="preserve">licensed </w:t>
      </w:r>
      <w:r w:rsidRPr="247E0610">
        <w:rPr>
          <w:rFonts w:eastAsia="Times New Roman" w:cs="Times New Roman"/>
        </w:rPr>
        <w:t>copy of the Spectronaut software (</w:t>
      </w:r>
      <w:proofErr w:type="spellStart"/>
      <w:r w:rsidRPr="247E0610">
        <w:rPr>
          <w:rFonts w:eastAsia="Times New Roman" w:cs="Times New Roman"/>
        </w:rPr>
        <w:t>Biognosys</w:t>
      </w:r>
      <w:proofErr w:type="spellEnd"/>
      <w:r w:rsidRPr="247E0610">
        <w:rPr>
          <w:rFonts w:eastAsia="Times New Roman" w:cs="Times New Roman"/>
        </w:rPr>
        <w:t>, Switzerla</w:t>
      </w:r>
      <w:r w:rsidR="53EE8EF0" w:rsidRPr="247E0610">
        <w:rPr>
          <w:rFonts w:eastAsia="Times New Roman" w:cs="Times New Roman"/>
        </w:rPr>
        <w:t>nd)</w:t>
      </w:r>
      <w:r w:rsidR="00CE6BE2" w:rsidRPr="247E0610">
        <w:rPr>
          <w:rFonts w:eastAsia="Times New Roman" w:cs="Times New Roman"/>
        </w:rPr>
        <w:t xml:space="preserve"> </w:t>
      </w:r>
      <w:r w:rsidRPr="247E0610">
        <w:rPr>
          <w:rFonts w:eastAsia="Times New Roman" w:cs="Times New Roman"/>
        </w:rPr>
        <w:fldChar w:fldCharType="begin" w:fldLock="1"/>
      </w:r>
      <w:r w:rsidRPr="247E0610">
        <w:rPr>
          <w:rFonts w:eastAsia="Times New Roman" w:cs="Times New Roman"/>
        </w:rPr>
        <w:instrText>ADDIN CSL_CITATION {"citationItems":[{"id":"ITEM-1","itemData":{"DOI":"10.1074/mcp.M114.044305","ISSN":"15359484","PMID":"25724911","abstract":"The data-independent acquisition (DIA) approach has recently been introduced as a novel mass spectrometric method that promises to combine the high content aspect of shotgun proteomics with the reproducibility and precision of selected reaction monitoring. Here, we evaluate, whether SWATH-MS type DIA effectively translates into a better protein profiling as compared with the established shotgun proteomics. We implemented a novel DIA method on the widely used Orbitrap platform and used retention-time-normalized (iRT) spectral libraries for targeted data extraction using Spectronaut. We call this combination hyper reaction monitoring (HRM). Using a controlled sample set, we show that HRM outperformed shotgun proteomics both in the number of consistently identified peptides across multiple measurements and quantification of differentially abundant proteins. The reproducibility of HRM in peptide detection was above 98%, resulting in quasi complete data sets compared with 49% of shotgun proteomics. Utilizing HRM, we profiled acetaminophen (APAP)&lt;sup&gt;1&lt;/sup&gt;-treated three-dimensional human liver microtissues. An early onset of relevant proteome changes was revealed at subtoxic doses of APAP. Further, we detected and quantified for the first time human NAPQI-protein adducts that might be relevant for the toxicity of APAP. The adducts were identified on four mitochondrial oxidative stress related proteins (GATM, PARK7, PRDX6, and VDAC2) and two other proteins (ANXA2 and FTCD). Our findings imply that DIA should be the preferred method for quantitative protein profiling.","author":[{"dropping-particle":"","family":"Bruderer","given":"Roland","non-dropping-particle":"","parse-names":false,"suffix":""},{"dropping-particle":"","family":"Bernhardt","given":"Oliver M.","non-dropping-particle":"","parse-names":false,"suffix":""},{"dropping-particle":"","family":"Gandhi","given":"Tejas","non-dropping-particle":"","parse-names":false,"suffix":""},{"dropping-particle":"","family":"Miladinović","given":"Saša M.","non-dropping-particle":"","parse-names":false,"suffix":""},{"dropping-particle":"","family":"Cheng","given":"Lin Yang","non-dropping-particle":"","parse-names":false,"suffix":""},{"dropping-particle":"","family":"Messner","given":"Simon","non-dropping-particle":"","parse-names":false,"suffix":""},{"dropping-particle":"","family":"Ehrenberger","given":"Tobias","non-dropping-particle":"","parse-names":false,"suffix":""},{"dropping-particle":"","family":"Zanotelli","given":"Vito","non-dropping-particle":"","parse-names":false,"suffix":""},{"dropping-particle":"","family":"Butscheid","given":"Yulia","non-dropping-particle":"","parse-names":false,"suffix":""},{"dropping-particle":"","family":"Escher","given":"Claudia","non-dropping-particle":"","parse-names":false,"suffix":""},{"dropping-particle":"","family":"Vitek","given":"Olga","non-dropping-particle":"","parse-names":false,"suffix":""},{"dropping-particle":"","family":"Rinner","given":"Oliver","non-dropping-particle":"","parse-names":false,"suffix":""},{"dropping-particle":"","family":"Reiter","given":"Lukas","non-dropping-particle":"","parse-names":false,"suffix":""}],"container-title":"Molecular and Cellular Proteomics","id":"ITEM-1","issue":"5","issued":{"date-parts":[["2015"]]},"page":"1400-1410","title":"Extending the limits of quantitative proteome profiling with data-independent acquisition and application to acetaminophen-treated three-dimensional liver microtissues","type":"article-journal","volume":"14"},"uris":["http://www.mendeley.com/documents/?uuid=c8c8155e-fa33-4897-a376-f036cd83032d"]}],"mendeley":{"formattedCitation":"[13]","plainTextFormattedCitation":"[13]","previouslyFormattedCitation":"[13]"},"properties":{"noteIndex":0},"schema":"https://github.com/citation-style-language/schema/raw/master/csl-citation.json"}</w:instrText>
      </w:r>
      <w:r w:rsidRPr="247E0610">
        <w:rPr>
          <w:rFonts w:eastAsia="Times New Roman" w:cs="Times New Roman"/>
        </w:rPr>
        <w:fldChar w:fldCharType="separate"/>
      </w:r>
      <w:r w:rsidR="00CE6BE2" w:rsidRPr="247E0610">
        <w:rPr>
          <w:rFonts w:eastAsia="Times New Roman" w:cs="Times New Roman"/>
          <w:noProof/>
        </w:rPr>
        <w:t>[13]</w:t>
      </w:r>
      <w:r w:rsidRPr="247E0610">
        <w:rPr>
          <w:rFonts w:eastAsia="Times New Roman" w:cs="Times New Roman"/>
        </w:rPr>
        <w:fldChar w:fldCharType="end"/>
      </w:r>
      <w:r w:rsidR="53EE8EF0" w:rsidRPr="247E0610">
        <w:rPr>
          <w:rFonts w:eastAsia="Times New Roman" w:cs="Times New Roman"/>
        </w:rPr>
        <w:t>.</w:t>
      </w:r>
      <w:r w:rsidR="47AD2E90" w:rsidRPr="247E0610">
        <w:rPr>
          <w:rFonts w:eastAsia="Times New Roman" w:cs="Times New Roman"/>
        </w:rPr>
        <w:t xml:space="preserve"> </w:t>
      </w:r>
      <w:r w:rsidR="72642E1D" w:rsidRPr="247E0610">
        <w:rPr>
          <w:rFonts w:eastAsia="Times New Roman" w:cs="Times New Roman"/>
        </w:rPr>
        <w:t>A user manual can be found on</w:t>
      </w:r>
      <w:r w:rsidR="63E506DD" w:rsidRPr="247E0610">
        <w:rPr>
          <w:rFonts w:eastAsia="Times New Roman" w:cs="Times New Roman"/>
        </w:rPr>
        <w:t xml:space="preserve"> </w:t>
      </w:r>
      <w:hyperlink r:id="rId13">
        <w:r w:rsidR="00CE6BE2" w:rsidRPr="247E0610">
          <w:rPr>
            <w:rStyle w:val="Hyperlink"/>
            <w:rFonts w:eastAsia="Times New Roman" w:cs="Times New Roman"/>
          </w:rPr>
          <w:t>http://files.biognosys.ch/058_Spectronaut/ReleaseMaterial/00_Manual/Spectronaut15_UserManual.pdf</w:t>
        </w:r>
      </w:hyperlink>
      <w:r w:rsidR="4B3EE706" w:rsidRPr="247E0610">
        <w:rPr>
          <w:rFonts w:eastAsia="Times New Roman" w:cs="Times New Roman"/>
        </w:rPr>
        <w:t xml:space="preserve">. </w:t>
      </w:r>
      <w:r w:rsidR="556C99D2" w:rsidRPr="247E0610">
        <w:rPr>
          <w:rFonts w:eastAsia="Times New Roman" w:cs="Times New Roman"/>
        </w:rPr>
        <w:t>For the LiP-Quant analysis, download and install R (version 4.1.1)</w:t>
      </w:r>
      <w:r w:rsidR="3EF33CE8" w:rsidRPr="247E0610">
        <w:rPr>
          <w:rFonts w:eastAsia="Times New Roman" w:cs="Times New Roman"/>
        </w:rPr>
        <w:t xml:space="preserve"> and the</w:t>
      </w:r>
      <w:r w:rsidR="57FE1C7D" w:rsidRPr="247E0610">
        <w:rPr>
          <w:rFonts w:eastAsia="Times New Roman" w:cs="Times New Roman"/>
        </w:rPr>
        <w:t xml:space="preserve"> </w:t>
      </w:r>
      <w:r w:rsidR="3EF33CE8" w:rsidRPr="247E0610">
        <w:rPr>
          <w:rFonts w:eastAsia="Times New Roman" w:cs="Times New Roman"/>
        </w:rPr>
        <w:t xml:space="preserve">RStudio software (version </w:t>
      </w:r>
      <w:r w:rsidR="3EF33CE8" w:rsidRPr="247E0610">
        <w:rPr>
          <w:rFonts w:eastAsia="Times New Roman" w:cs="Times New Roman"/>
        </w:rPr>
        <w:lastRenderedPageBreak/>
        <w:t>1.4.1717)</w:t>
      </w:r>
      <w:r w:rsidR="23263BEE" w:rsidRPr="247E0610">
        <w:rPr>
          <w:rFonts w:eastAsia="Times New Roman" w:cs="Times New Roman"/>
        </w:rPr>
        <w:t xml:space="preserve">. Obtain a copy of the LiP-Quant </w:t>
      </w:r>
      <w:r w:rsidR="5D1B9083" w:rsidRPr="247E0610">
        <w:rPr>
          <w:rFonts w:eastAsia="Times New Roman" w:cs="Times New Roman"/>
        </w:rPr>
        <w:t xml:space="preserve">script and files </w:t>
      </w:r>
      <w:r w:rsidR="23263BEE" w:rsidRPr="247E0610">
        <w:rPr>
          <w:rFonts w:eastAsia="Times New Roman" w:cs="Times New Roman"/>
        </w:rPr>
        <w:t>from the GitHub repository at</w:t>
      </w:r>
      <w:r w:rsidR="5AC376D1" w:rsidRPr="247E0610">
        <w:rPr>
          <w:rFonts w:eastAsia="Times New Roman" w:cs="Times New Roman"/>
        </w:rPr>
        <w:t xml:space="preserve"> </w:t>
      </w:r>
      <w:hyperlink r:id="rId14">
        <w:r w:rsidR="00CE6BE2" w:rsidRPr="247E0610">
          <w:rPr>
            <w:rStyle w:val="Hyperlink"/>
          </w:rPr>
          <w:t>https://github.com/RolandBruderer/MiMB-LiP-Quant</w:t>
        </w:r>
      </w:hyperlink>
      <w:r w:rsidR="5AC376D1" w:rsidRPr="247E0610">
        <w:rPr>
          <w:rFonts w:eastAsia="Times New Roman" w:cs="Times New Roman"/>
        </w:rPr>
        <w:t xml:space="preserve">. </w:t>
      </w:r>
    </w:p>
    <w:p w14:paraId="15A76795" w14:textId="32031D62" w:rsidR="003441F8" w:rsidRPr="00BD0527" w:rsidRDefault="04A1E842" w:rsidP="05E28A89">
      <w:pPr>
        <w:pStyle w:val="Heading1"/>
        <w:rPr>
          <w:rFonts w:eastAsia="Times New Roman" w:cs="Times New Roman"/>
        </w:rPr>
      </w:pPr>
      <w:r w:rsidRPr="00BD0527">
        <w:rPr>
          <w:rFonts w:eastAsia="Times New Roman" w:cs="Times New Roman"/>
        </w:rPr>
        <w:t>Methods</w:t>
      </w:r>
    </w:p>
    <w:p w14:paraId="75FBEDED" w14:textId="324E8278" w:rsidR="49A86A66" w:rsidRPr="00BD0527" w:rsidRDefault="4D2434BD" w:rsidP="7A961E06">
      <w:pPr>
        <w:rPr>
          <w:rFonts w:eastAsia="Times New Roman" w:cs="Times New Roman"/>
        </w:rPr>
      </w:pPr>
      <w:r w:rsidRPr="00BD0527">
        <w:rPr>
          <w:rFonts w:eastAsia="Times New Roman" w:cs="Times New Roman"/>
        </w:rPr>
        <w:t xml:space="preserve">Here we </w:t>
      </w:r>
      <w:r w:rsidR="5D8D5FAF" w:rsidRPr="00BD0527">
        <w:rPr>
          <w:rFonts w:eastAsia="Times New Roman" w:cs="Times New Roman"/>
        </w:rPr>
        <w:t>describe both</w:t>
      </w:r>
      <w:r w:rsidR="37B4230F" w:rsidRPr="00BD0527">
        <w:rPr>
          <w:rFonts w:eastAsia="Times New Roman" w:cs="Times New Roman"/>
        </w:rPr>
        <w:t xml:space="preserve"> experimental</w:t>
      </w:r>
      <w:r w:rsidR="2B22DCAB" w:rsidRPr="00BD0527">
        <w:rPr>
          <w:rFonts w:eastAsia="Times New Roman" w:cs="Times New Roman"/>
        </w:rPr>
        <w:t xml:space="preserve"> procedures</w:t>
      </w:r>
      <w:r w:rsidR="37B4230F" w:rsidRPr="00BD0527">
        <w:rPr>
          <w:rFonts w:eastAsia="Times New Roman" w:cs="Times New Roman"/>
        </w:rPr>
        <w:t xml:space="preserve"> and data analysis</w:t>
      </w:r>
      <w:r w:rsidR="5C9CAE05" w:rsidRPr="00BD0527">
        <w:rPr>
          <w:rFonts w:eastAsia="Times New Roman" w:cs="Times New Roman"/>
        </w:rPr>
        <w:t xml:space="preserve"> </w:t>
      </w:r>
      <w:r w:rsidR="0FBA2666" w:rsidRPr="00BD0527">
        <w:rPr>
          <w:rFonts w:eastAsia="Times New Roman" w:cs="Times New Roman"/>
        </w:rPr>
        <w:t>for identifying</w:t>
      </w:r>
      <w:r w:rsidR="78714256" w:rsidRPr="00BD0527">
        <w:rPr>
          <w:rFonts w:eastAsia="Times New Roman" w:cs="Times New Roman"/>
        </w:rPr>
        <w:t xml:space="preserve"> metabolite-protein interactions with LiP-MS.</w:t>
      </w:r>
      <w:r w:rsidR="36821C10" w:rsidRPr="00BD0527">
        <w:rPr>
          <w:rFonts w:eastAsia="Times New Roman" w:cs="Times New Roman"/>
        </w:rPr>
        <w:t xml:space="preserve"> Wear gloves at all times during sample handling to avoid sample contamination.</w:t>
      </w:r>
    </w:p>
    <w:p w14:paraId="1D7BE83A" w14:textId="665588C6" w:rsidR="003441F8" w:rsidRPr="00BD0527" w:rsidRDefault="04A1E842" w:rsidP="05E28A89">
      <w:pPr>
        <w:pStyle w:val="Heading2"/>
        <w:rPr>
          <w:rFonts w:eastAsia="Times New Roman" w:cs="Times New Roman"/>
        </w:rPr>
      </w:pPr>
      <w:r w:rsidRPr="00BD0527">
        <w:rPr>
          <w:rFonts w:eastAsia="Times New Roman" w:cs="Times New Roman"/>
        </w:rPr>
        <w:t xml:space="preserve">Cell </w:t>
      </w:r>
      <w:r w:rsidR="00F11E07" w:rsidRPr="00BD0527">
        <w:rPr>
          <w:rFonts w:eastAsia="Times New Roman" w:cs="Times New Roman"/>
        </w:rPr>
        <w:t xml:space="preserve">lysis </w:t>
      </w:r>
      <w:r w:rsidRPr="00BD0527">
        <w:rPr>
          <w:rFonts w:eastAsia="Times New Roman" w:cs="Times New Roman"/>
        </w:rPr>
        <w:t xml:space="preserve">under </w:t>
      </w:r>
      <w:r w:rsidR="00F11E07" w:rsidRPr="00BD0527">
        <w:rPr>
          <w:rFonts w:eastAsia="Times New Roman" w:cs="Times New Roman"/>
        </w:rPr>
        <w:t>native conditions</w:t>
      </w:r>
    </w:p>
    <w:p w14:paraId="5790911D" w14:textId="75FFAEA2" w:rsidR="2C182B11" w:rsidRPr="00BD0527" w:rsidRDefault="596DEA81" w:rsidP="0032162E">
      <w:pPr>
        <w:rPr>
          <w:rFonts w:eastAsia="Times New Roman" w:cs="Times New Roman"/>
        </w:rPr>
      </w:pPr>
      <w:r w:rsidRPr="00BD0527">
        <w:rPr>
          <w:rFonts w:cs="Times New Roman"/>
        </w:rPr>
        <w:t>Depending on the sample type under investigation (e.g., bacteria, yeast, mammalian cells, human tissue, or plasma) different extraction procedu</w:t>
      </w:r>
      <w:r w:rsidR="45D21C38" w:rsidRPr="00BD0527">
        <w:rPr>
          <w:rFonts w:cs="Times New Roman"/>
        </w:rPr>
        <w:t>res are used</w:t>
      </w:r>
      <w:r w:rsidR="007E5333" w:rsidRPr="00BD0527">
        <w:rPr>
          <w:rFonts w:cs="Times New Roman"/>
        </w:rPr>
        <w:t xml:space="preserve"> </w:t>
      </w:r>
      <w:r w:rsidR="007E5333" w:rsidRPr="00BD0527">
        <w:rPr>
          <w:rFonts w:cs="Times New Roman"/>
        </w:rPr>
        <w:fldChar w:fldCharType="begin" w:fldLock="1"/>
      </w:r>
      <w:r w:rsidR="00112478">
        <w:rPr>
          <w:rFonts w:cs="Times New Roman"/>
        </w:rPr>
        <w:instrText>ADDIN CSL_CITATION {"citationItems":[{"id":"ITEM-1","itemData":{"DOI":"10.1038/nprot.2017.100","ISSN":"17502799","PMID":"29072706","abstract":"Protein structural changes induced by external perturbations or internal cues can profoundly influence protein activity and thus modulate cellular physiology. A number of biophysical approaches are available to probe protein structural changes, but these are not applicable to a whole proteome in a biological extract. Limited proteolysis-coupled mass spectrometry (LiP-MS) is a recently developed proteomics approach that enables the identification of protein structural changes directly in their complex biological context on a proteome-wide scale. After perturbations of interest, proteome extracts are subjected to a double-protease digestion step with a nonspecific protease applied under native conditions, followed by complete digestion with the sequence-specific protease trypsin under denaturing conditions. This sequential treatment generates structure-specific peptides amenable to bottom-up MS analysis. Next, a proteomics workflow involving shotgun or targeted MS and label-free quantification is applied to measure structure-dependent proteolytic patterns directly in the proteome extract. Possible applications of LiP-MS include discovery of perturbation-induced protein structural alterations, identification of drug targets, detection of disease-associated protein structural states, and analysis of protein aggregates directly in biological samples. The approach also enables identification of the specific protein regions involved in the structural transition or affected by the binding event. Sample preparation takes approximately 2 d, followed by one to several days of MS and data analysis time, depending on the number of samples analyzed. Scientists with basic biochemistry training can implement the sample preparation steps. MS measurement and data analysis require a background in proteomics.","author":[{"dropping-particle":"","family":"Schopper","given":"Simone","non-dropping-particle":"","parse-names":false,"suffix":""},{"dropping-particle":"","family":"Kahraman","given":"Abdullah","non-dropping-particle":"","parse-names":false,"suffix":""},{"dropping-particle":"","family":"Leuenberger","given":"Pascal","non-dropping-particle":"","parse-names":false,"suffix":""},{"dropping-particle":"","family":"Feng","given":"Yuehan","non-dropping-particle":"","parse-names":false,"suffix":""},{"dropping-particle":"","family":"Piazza","given":"Ilaria","non-dropping-particle":"","parse-names":false,"suffix":""},{"dropping-particle":"","family":"Müller","given":"Oliver","non-dropping-particle":"","parse-names":false,"suffix":""},{"dropping-particle":"","family":"Boersema","given":"Paul J.","non-dropping-particle":"","parse-names":false,"suffix":""},{"dropping-particle":"","family":"Picotti","given":"Paola","non-dropping-particle":"","parse-names":false,"suffix":""}],"container-title":"Nature Protocols","id":"ITEM-1","issue":"11","issued":{"date-parts":[["2017"]]},"page":"2391-2410","title":"Measuring protein structural changes on a proteome-wide scale using limited proteolysis-coupled mass spectrometry","type":"article-journal","volume":"12"},"uris":["http://www.mendeley.com/documents/?uuid=a6323aa0-af68-41bb-8cb7-7fae4b1d75dc"]}],"mendeley":{"formattedCitation":"[14]","plainTextFormattedCitation":"[14]","previouslyFormattedCitation":"[14]"},"properties":{"noteIndex":0},"schema":"https://github.com/citation-style-language/schema/raw/master/csl-citation.json"}</w:instrText>
      </w:r>
      <w:r w:rsidR="007E5333" w:rsidRPr="00BD0527">
        <w:rPr>
          <w:rFonts w:cs="Times New Roman"/>
        </w:rPr>
        <w:fldChar w:fldCharType="separate"/>
      </w:r>
      <w:r w:rsidR="00CE6BE2" w:rsidRPr="00CE6BE2">
        <w:rPr>
          <w:rFonts w:cs="Times New Roman"/>
          <w:noProof/>
        </w:rPr>
        <w:t>[14]</w:t>
      </w:r>
      <w:r w:rsidR="007E5333" w:rsidRPr="00BD0527">
        <w:rPr>
          <w:rFonts w:cs="Times New Roman"/>
        </w:rPr>
        <w:fldChar w:fldCharType="end"/>
      </w:r>
      <w:r w:rsidR="45D21C38" w:rsidRPr="00BD0527">
        <w:rPr>
          <w:rFonts w:cs="Times New Roman"/>
        </w:rPr>
        <w:t xml:space="preserve">. </w:t>
      </w:r>
      <w:r w:rsidR="00790354" w:rsidRPr="00BD0527">
        <w:rPr>
          <w:rFonts w:cs="Times New Roman"/>
        </w:rPr>
        <w:t>A</w:t>
      </w:r>
      <w:r w:rsidR="1503D705" w:rsidRPr="00BD0527">
        <w:rPr>
          <w:rFonts w:cs="Times New Roman"/>
          <w:color w:val="000000" w:themeColor="text1"/>
        </w:rPr>
        <w:t xml:space="preserve">lways </w:t>
      </w:r>
      <w:r w:rsidR="00790354" w:rsidRPr="00BD0527">
        <w:rPr>
          <w:rFonts w:cs="Times New Roman"/>
          <w:color w:val="000000" w:themeColor="text1"/>
        </w:rPr>
        <w:t>use fresh extracts and</w:t>
      </w:r>
      <w:r w:rsidR="3156740B" w:rsidRPr="00BD0527">
        <w:rPr>
          <w:rFonts w:cs="Times New Roman"/>
          <w:color w:val="000000" w:themeColor="text1"/>
        </w:rPr>
        <w:t>,</w:t>
      </w:r>
      <w:r w:rsidR="00790354" w:rsidRPr="00BD0527">
        <w:rPr>
          <w:rFonts w:cs="Times New Roman"/>
          <w:color w:val="000000" w:themeColor="text1"/>
        </w:rPr>
        <w:t xml:space="preserve"> if not otherwise indicated</w:t>
      </w:r>
      <w:r w:rsidR="0B87CC72" w:rsidRPr="00BD0527">
        <w:rPr>
          <w:rFonts w:cs="Times New Roman"/>
          <w:color w:val="000000" w:themeColor="text1"/>
        </w:rPr>
        <w:t>,</w:t>
      </w:r>
      <w:r w:rsidR="00790354" w:rsidRPr="00BD0527">
        <w:rPr>
          <w:rFonts w:cs="Times New Roman"/>
          <w:color w:val="000000" w:themeColor="text1"/>
        </w:rPr>
        <w:t xml:space="preserve"> keep them </w:t>
      </w:r>
      <w:r w:rsidR="1503D705" w:rsidRPr="00BD0527">
        <w:rPr>
          <w:rFonts w:cs="Times New Roman"/>
          <w:color w:val="000000" w:themeColor="text1"/>
        </w:rPr>
        <w:t>on ice</w:t>
      </w:r>
      <w:r w:rsidR="00790354" w:rsidRPr="00BD0527">
        <w:rPr>
          <w:rFonts w:cs="Times New Roman"/>
          <w:color w:val="000000" w:themeColor="text1"/>
        </w:rPr>
        <w:t xml:space="preserve"> throughout sample preparation. </w:t>
      </w:r>
    </w:p>
    <w:p w14:paraId="567A75EC" w14:textId="44074F70" w:rsidR="72676366" w:rsidRPr="00BD0527" w:rsidRDefault="2A352AEA" w:rsidP="005F70FB">
      <w:pPr>
        <w:pStyle w:val="ListParagraph"/>
        <w:numPr>
          <w:ilvl w:val="0"/>
          <w:numId w:val="10"/>
        </w:numPr>
        <w:rPr>
          <w:rFonts w:eastAsiaTheme="minorEastAsia" w:cs="Times New Roman"/>
        </w:rPr>
      </w:pPr>
      <w:r w:rsidRPr="00BD0527">
        <w:rPr>
          <w:rFonts w:eastAsia="Times New Roman" w:cs="Times New Roman"/>
        </w:rPr>
        <w:t>Resuspend cell pellets</w:t>
      </w:r>
      <w:r w:rsidR="00B3740B" w:rsidRPr="00BD0527">
        <w:rPr>
          <w:rFonts w:eastAsia="Times New Roman" w:cs="Times New Roman"/>
        </w:rPr>
        <w:t xml:space="preserve"> </w:t>
      </w:r>
      <w:r w:rsidR="36417B4C" w:rsidRPr="00BD0527">
        <w:rPr>
          <w:rFonts w:eastAsia="Times New Roman" w:cs="Times New Roman"/>
        </w:rPr>
        <w:t xml:space="preserve">in </w:t>
      </w:r>
      <w:r w:rsidR="7D34F1F6" w:rsidRPr="00BD0527">
        <w:rPr>
          <w:rFonts w:eastAsia="Times New Roman" w:cs="Times New Roman"/>
        </w:rPr>
        <w:t xml:space="preserve">approximately </w:t>
      </w:r>
      <w:r w:rsidR="36417B4C" w:rsidRPr="00BD0527">
        <w:rPr>
          <w:rFonts w:eastAsia="Times New Roman" w:cs="Times New Roman"/>
        </w:rPr>
        <w:t>4 pellet volumes of</w:t>
      </w:r>
      <w:r w:rsidR="3B15CBE0" w:rsidRPr="00BD0527">
        <w:rPr>
          <w:rFonts w:eastAsia="Times New Roman" w:cs="Times New Roman"/>
        </w:rPr>
        <w:t xml:space="preserve"> ice-cold</w:t>
      </w:r>
      <w:r w:rsidR="00B3740B" w:rsidRPr="00BD0527">
        <w:rPr>
          <w:rFonts w:eastAsia="Times New Roman" w:cs="Times New Roman"/>
        </w:rPr>
        <w:t xml:space="preserve"> LiP buffer (see </w:t>
      </w:r>
      <w:r w:rsidR="00B3740B" w:rsidRPr="00BD0527">
        <w:rPr>
          <w:rFonts w:eastAsia="Times New Roman" w:cs="Times New Roman"/>
          <w:b/>
          <w:bCs/>
          <w:i/>
          <w:iCs/>
        </w:rPr>
        <w:t xml:space="preserve">Note </w:t>
      </w:r>
      <w:r w:rsidR="316980CB" w:rsidRPr="00BD0527">
        <w:rPr>
          <w:rFonts w:eastAsia="Times New Roman" w:cs="Times New Roman"/>
          <w:b/>
          <w:bCs/>
          <w:i/>
          <w:iCs/>
        </w:rPr>
        <w:t>3</w:t>
      </w:r>
      <w:r w:rsidR="00B3740B" w:rsidRPr="00BD0527">
        <w:rPr>
          <w:rFonts w:eastAsia="Times New Roman" w:cs="Times New Roman"/>
        </w:rPr>
        <w:t xml:space="preserve">). </w:t>
      </w:r>
    </w:p>
    <w:p w14:paraId="00BF9182" w14:textId="08C13D0C" w:rsidR="02671ABB" w:rsidRPr="00BD0527" w:rsidRDefault="02671ABB" w:rsidP="005F70FB">
      <w:pPr>
        <w:pStyle w:val="ListParagraph"/>
        <w:numPr>
          <w:ilvl w:val="0"/>
          <w:numId w:val="10"/>
        </w:numPr>
        <w:rPr>
          <w:rFonts w:eastAsia="Times New Roman" w:cs="Times New Roman"/>
        </w:rPr>
      </w:pPr>
      <w:r w:rsidRPr="00BD0527">
        <w:rPr>
          <w:rFonts w:eastAsia="Times New Roman" w:cs="Times New Roman"/>
        </w:rPr>
        <w:t>Add t</w:t>
      </w:r>
      <w:r w:rsidR="3BF0EFE3" w:rsidRPr="00BD0527">
        <w:rPr>
          <w:rFonts w:eastAsia="Times New Roman" w:cs="Times New Roman"/>
        </w:rPr>
        <w:t xml:space="preserve">he same volume of </w:t>
      </w:r>
      <w:r w:rsidR="1C3B02C2" w:rsidRPr="00BD0527">
        <w:rPr>
          <w:rFonts w:eastAsia="Times New Roman" w:cs="Times New Roman"/>
        </w:rPr>
        <w:t>425-600</w:t>
      </w:r>
      <w:r w:rsidR="00067E7E">
        <w:rPr>
          <w:rFonts w:eastAsia="Times New Roman" w:cs="Times New Roman"/>
        </w:rPr>
        <w:t> </w:t>
      </w:r>
      <w:r w:rsidR="1C3B02C2" w:rsidRPr="00BD0527">
        <w:rPr>
          <w:rFonts w:eastAsia="Times New Roman" w:cs="Times New Roman"/>
        </w:rPr>
        <w:t xml:space="preserve">μm </w:t>
      </w:r>
      <w:r w:rsidR="3BF0EFE3" w:rsidRPr="00BD0527">
        <w:rPr>
          <w:rFonts w:eastAsia="Times New Roman" w:cs="Times New Roman"/>
        </w:rPr>
        <w:t>acid-washed beads</w:t>
      </w:r>
      <w:r w:rsidR="75CD7B84" w:rsidRPr="00BD0527">
        <w:rPr>
          <w:rFonts w:eastAsia="Times New Roman" w:cs="Times New Roman"/>
        </w:rPr>
        <w:t>.</w:t>
      </w:r>
    </w:p>
    <w:p w14:paraId="0AE9BF58" w14:textId="059E125F" w:rsidR="0032162E" w:rsidRPr="00BD0527" w:rsidRDefault="0032162E" w:rsidP="005F70FB">
      <w:pPr>
        <w:pStyle w:val="ListParagraph"/>
        <w:numPr>
          <w:ilvl w:val="0"/>
          <w:numId w:val="10"/>
        </w:numPr>
        <w:rPr>
          <w:rFonts w:eastAsia="Times New Roman" w:cs="Times New Roman"/>
          <w:color w:val="000000" w:themeColor="text1"/>
        </w:rPr>
      </w:pPr>
      <w:r w:rsidRPr="00BD0527">
        <w:rPr>
          <w:rFonts w:eastAsia="Times New Roman" w:cs="Times New Roman"/>
          <w:color w:val="000000" w:themeColor="text1"/>
        </w:rPr>
        <w:t>F</w:t>
      </w:r>
      <w:r w:rsidR="47309D34" w:rsidRPr="00BD0527">
        <w:rPr>
          <w:rFonts w:eastAsia="Times New Roman" w:cs="Times New Roman"/>
          <w:color w:val="000000" w:themeColor="text1"/>
        </w:rPr>
        <w:t xml:space="preserve">or </w:t>
      </w:r>
      <w:r w:rsidR="47309D34" w:rsidRPr="00BD0527">
        <w:rPr>
          <w:rFonts w:eastAsia="Times New Roman" w:cs="Times New Roman"/>
          <w:i/>
          <w:iCs/>
          <w:color w:val="000000" w:themeColor="text1"/>
        </w:rPr>
        <w:t>E. coli</w:t>
      </w:r>
      <w:r w:rsidR="47309D34" w:rsidRPr="00BD0527">
        <w:rPr>
          <w:rFonts w:eastAsia="Times New Roman" w:cs="Times New Roman"/>
          <w:color w:val="000000" w:themeColor="text1"/>
        </w:rPr>
        <w:t xml:space="preserve"> and </w:t>
      </w:r>
      <w:r w:rsidR="47309D34" w:rsidRPr="00BD0527">
        <w:rPr>
          <w:rFonts w:eastAsia="Times New Roman" w:cs="Times New Roman"/>
          <w:i/>
          <w:iCs/>
          <w:color w:val="000000" w:themeColor="text1"/>
        </w:rPr>
        <w:t>S. cerevisiae</w:t>
      </w:r>
      <w:r w:rsidRPr="00BD0527">
        <w:rPr>
          <w:rFonts w:eastAsia="Times New Roman" w:cs="Times New Roman"/>
          <w:color w:val="000000" w:themeColor="text1"/>
        </w:rPr>
        <w:t>, l</w:t>
      </w:r>
      <w:r w:rsidR="47309D34" w:rsidRPr="00BD0527">
        <w:rPr>
          <w:rFonts w:eastAsia="Times New Roman" w:cs="Times New Roman"/>
          <w:color w:val="000000" w:themeColor="text1"/>
        </w:rPr>
        <w:t>yse cells at 4</w:t>
      </w:r>
      <w:r w:rsidR="00067E7E">
        <w:rPr>
          <w:rFonts w:eastAsia="Times New Roman" w:cs="Times New Roman"/>
          <w:color w:val="000000" w:themeColor="text1"/>
        </w:rPr>
        <w:t> </w:t>
      </w:r>
      <w:r w:rsidR="47309D34" w:rsidRPr="00BD0527">
        <w:rPr>
          <w:rFonts w:eastAsia="Times New Roman" w:cs="Times New Roman"/>
          <w:color w:val="000000" w:themeColor="text1"/>
        </w:rPr>
        <w:t>ºC using a FastPrep-24™ 5G bead</w:t>
      </w:r>
      <w:r w:rsidR="10A75E2C" w:rsidRPr="00BD0527">
        <w:rPr>
          <w:rFonts w:eastAsia="Times New Roman" w:cs="Times New Roman"/>
          <w:color w:val="000000" w:themeColor="text1"/>
        </w:rPr>
        <w:t>-</w:t>
      </w:r>
      <w:r w:rsidR="47309D34" w:rsidRPr="00BD0527">
        <w:rPr>
          <w:rFonts w:eastAsia="Times New Roman" w:cs="Times New Roman"/>
          <w:color w:val="000000" w:themeColor="text1"/>
        </w:rPr>
        <w:t>beating grinder or similar instrument in 8 cycles</w:t>
      </w:r>
      <w:r w:rsidR="3A637E7A" w:rsidRPr="00BD0527">
        <w:rPr>
          <w:rFonts w:eastAsia="Times New Roman" w:cs="Times New Roman"/>
          <w:color w:val="000000" w:themeColor="text1"/>
        </w:rPr>
        <w:t>, each</w:t>
      </w:r>
      <w:r w:rsidR="47309D34" w:rsidRPr="00BD0527">
        <w:rPr>
          <w:rFonts w:eastAsia="Times New Roman" w:cs="Times New Roman"/>
          <w:color w:val="000000" w:themeColor="text1"/>
        </w:rPr>
        <w:t xml:space="preserve"> consisting of 30</w:t>
      </w:r>
      <w:r w:rsidR="00067E7E">
        <w:rPr>
          <w:rFonts w:eastAsia="Times New Roman" w:cs="Times New Roman"/>
          <w:color w:val="000000" w:themeColor="text1"/>
        </w:rPr>
        <w:t> </w:t>
      </w:r>
      <w:r w:rsidR="47309D34" w:rsidRPr="00BD0527">
        <w:rPr>
          <w:rFonts w:eastAsia="Times New Roman" w:cs="Times New Roman"/>
          <w:color w:val="000000" w:themeColor="text1"/>
        </w:rPr>
        <w:t xml:space="preserve">seconds of bead-beating and </w:t>
      </w:r>
      <w:r w:rsidRPr="00BD0527">
        <w:rPr>
          <w:rFonts w:eastAsia="Times New Roman" w:cs="Times New Roman"/>
          <w:color w:val="000000" w:themeColor="text1"/>
        </w:rPr>
        <w:t>2</w:t>
      </w:r>
      <w:r w:rsidR="47309D34" w:rsidRPr="00BD0527">
        <w:rPr>
          <w:rFonts w:eastAsia="Times New Roman" w:cs="Times New Roman"/>
          <w:color w:val="000000" w:themeColor="text1"/>
        </w:rPr>
        <w:t>00</w:t>
      </w:r>
      <w:r w:rsidR="00067E7E">
        <w:rPr>
          <w:rFonts w:eastAsia="Times New Roman" w:cs="Times New Roman"/>
          <w:color w:val="000000" w:themeColor="text1"/>
        </w:rPr>
        <w:t> </w:t>
      </w:r>
      <w:r w:rsidR="47309D34" w:rsidRPr="00BD0527">
        <w:rPr>
          <w:rFonts w:eastAsia="Times New Roman" w:cs="Times New Roman"/>
          <w:color w:val="000000" w:themeColor="text1"/>
        </w:rPr>
        <w:t>s</w:t>
      </w:r>
      <w:r w:rsidR="00DA3AB2" w:rsidRPr="00BD0527">
        <w:rPr>
          <w:rFonts w:eastAsia="Times New Roman" w:cs="Times New Roman"/>
          <w:color w:val="000000" w:themeColor="text1"/>
        </w:rPr>
        <w:t xml:space="preserve">econds </w:t>
      </w:r>
      <w:r w:rsidRPr="00BD0527">
        <w:rPr>
          <w:rFonts w:eastAsia="Times New Roman" w:cs="Times New Roman"/>
          <w:color w:val="000000" w:themeColor="text1"/>
        </w:rPr>
        <w:t>pause at a speed of 5.5.</w:t>
      </w:r>
    </w:p>
    <w:p w14:paraId="465D5E60" w14:textId="2FE93A12" w:rsidR="47309D34" w:rsidRPr="00BD0527" w:rsidRDefault="6D831008" w:rsidP="00790354">
      <w:pPr>
        <w:pStyle w:val="ListParagraph"/>
        <w:rPr>
          <w:rFonts w:eastAsia="Times New Roman" w:cs="Times New Roman"/>
          <w:color w:val="000000" w:themeColor="text1"/>
        </w:rPr>
      </w:pPr>
      <w:r w:rsidRPr="00BD0527">
        <w:rPr>
          <w:rFonts w:eastAsia="Times New Roman" w:cs="Times New Roman"/>
          <w:color w:val="000000" w:themeColor="text1"/>
        </w:rPr>
        <w:t>For mammalian cells, l</w:t>
      </w:r>
      <w:r w:rsidR="020FE238" w:rsidRPr="00BD0527">
        <w:rPr>
          <w:rFonts w:eastAsia="Times New Roman" w:cs="Times New Roman"/>
          <w:color w:val="000000" w:themeColor="text1"/>
        </w:rPr>
        <w:t>yse cells at 4</w:t>
      </w:r>
      <w:r w:rsidR="00067E7E">
        <w:rPr>
          <w:rFonts w:eastAsia="Times New Roman" w:cs="Times New Roman"/>
          <w:color w:val="000000" w:themeColor="text1"/>
        </w:rPr>
        <w:t> </w:t>
      </w:r>
      <w:r w:rsidR="020FE238" w:rsidRPr="00BD0527">
        <w:rPr>
          <w:rFonts w:eastAsia="Times New Roman" w:cs="Times New Roman"/>
          <w:color w:val="000000" w:themeColor="text1"/>
        </w:rPr>
        <w:t>ºC using a FastPrep-24™ 5G bead</w:t>
      </w:r>
      <w:r w:rsidR="19B5F113" w:rsidRPr="00BD0527">
        <w:rPr>
          <w:rFonts w:eastAsia="Times New Roman" w:cs="Times New Roman"/>
          <w:color w:val="000000" w:themeColor="text1"/>
        </w:rPr>
        <w:t>-</w:t>
      </w:r>
      <w:r w:rsidR="020FE238" w:rsidRPr="00BD0527">
        <w:rPr>
          <w:rFonts w:eastAsia="Times New Roman" w:cs="Times New Roman"/>
          <w:color w:val="000000" w:themeColor="text1"/>
        </w:rPr>
        <w:t>beating grinder or similar instrument by 40</w:t>
      </w:r>
      <w:r w:rsidR="00067E7E">
        <w:rPr>
          <w:rFonts w:eastAsia="Times New Roman" w:cs="Times New Roman"/>
          <w:color w:val="000000" w:themeColor="text1"/>
        </w:rPr>
        <w:t> </w:t>
      </w:r>
      <w:r w:rsidR="020FE238" w:rsidRPr="00BD0527">
        <w:rPr>
          <w:rFonts w:eastAsia="Times New Roman" w:cs="Times New Roman"/>
          <w:color w:val="000000" w:themeColor="text1"/>
        </w:rPr>
        <w:t>seconds of bead-beating at a speed of 5.5.</w:t>
      </w:r>
      <w:r w:rsidR="49CBCCAF" w:rsidRPr="00BD0527">
        <w:rPr>
          <w:rFonts w:eastAsia="Times New Roman" w:cs="Times New Roman"/>
          <w:color w:val="000000" w:themeColor="text1"/>
        </w:rPr>
        <w:t xml:space="preserve"> </w:t>
      </w:r>
      <w:r w:rsidR="0F047470" w:rsidRPr="00BD0527">
        <w:rPr>
          <w:rFonts w:eastAsia="Times New Roman" w:cs="Times New Roman"/>
          <w:color w:val="000000" w:themeColor="text1"/>
        </w:rPr>
        <w:t>Alternatively,</w:t>
      </w:r>
      <w:r w:rsidR="49CBCCAF" w:rsidRPr="00BD0527">
        <w:rPr>
          <w:rFonts w:eastAsia="Times New Roman" w:cs="Times New Roman"/>
          <w:color w:val="000000" w:themeColor="text1"/>
        </w:rPr>
        <w:t xml:space="preserve"> a </w:t>
      </w:r>
      <w:r w:rsidR="534EC181" w:rsidRPr="00BD0527">
        <w:rPr>
          <w:rFonts w:eastAsia="Times New Roman" w:cs="Times New Roman"/>
          <w:color w:val="000000" w:themeColor="text1"/>
        </w:rPr>
        <w:t>pellet pestle</w:t>
      </w:r>
      <w:r w:rsidR="49CBCCAF" w:rsidRPr="00BD0527">
        <w:rPr>
          <w:rFonts w:eastAsia="Times New Roman" w:cs="Times New Roman"/>
          <w:color w:val="000000" w:themeColor="text1"/>
        </w:rPr>
        <w:t xml:space="preserve"> can be used</w:t>
      </w:r>
      <w:r w:rsidR="3E6AF24A" w:rsidRPr="00BD0527">
        <w:rPr>
          <w:rFonts w:eastAsia="Times New Roman" w:cs="Times New Roman"/>
          <w:color w:val="000000" w:themeColor="text1"/>
        </w:rPr>
        <w:t xml:space="preserve"> to disrupt </w:t>
      </w:r>
      <w:r w:rsidR="5383579D" w:rsidRPr="00BD0527">
        <w:rPr>
          <w:rFonts w:eastAsia="Times New Roman" w:cs="Times New Roman"/>
          <w:color w:val="000000" w:themeColor="text1"/>
        </w:rPr>
        <w:t>mammal</w:t>
      </w:r>
      <w:r w:rsidR="3E8B7913" w:rsidRPr="00BD0527">
        <w:rPr>
          <w:rFonts w:eastAsia="Times New Roman" w:cs="Times New Roman"/>
          <w:color w:val="000000" w:themeColor="text1"/>
        </w:rPr>
        <w:t>ia</w:t>
      </w:r>
      <w:r w:rsidR="5383579D" w:rsidRPr="00BD0527">
        <w:rPr>
          <w:rFonts w:eastAsia="Times New Roman" w:cs="Times New Roman"/>
          <w:color w:val="000000" w:themeColor="text1"/>
        </w:rPr>
        <w:t xml:space="preserve">n </w:t>
      </w:r>
      <w:r w:rsidR="3E6AF24A" w:rsidRPr="00BD0527">
        <w:rPr>
          <w:rFonts w:eastAsia="Times New Roman" w:cs="Times New Roman"/>
          <w:color w:val="000000" w:themeColor="text1"/>
        </w:rPr>
        <w:t>cells in LiP buffer in 10 cycles of 10</w:t>
      </w:r>
      <w:r w:rsidR="00067E7E">
        <w:rPr>
          <w:rFonts w:eastAsia="Times New Roman" w:cs="Times New Roman"/>
          <w:color w:val="000000" w:themeColor="text1"/>
        </w:rPr>
        <w:t> </w:t>
      </w:r>
      <w:r w:rsidR="3E6AF24A" w:rsidRPr="00BD0527">
        <w:rPr>
          <w:rFonts w:eastAsia="Times New Roman" w:cs="Times New Roman"/>
          <w:color w:val="000000" w:themeColor="text1"/>
        </w:rPr>
        <w:t xml:space="preserve">seconds homogenization and </w:t>
      </w:r>
      <w:r w:rsidR="0722882C" w:rsidRPr="00BD0527">
        <w:rPr>
          <w:rFonts w:eastAsia="Times New Roman" w:cs="Times New Roman"/>
          <w:color w:val="000000" w:themeColor="text1"/>
        </w:rPr>
        <w:t>1-minute</w:t>
      </w:r>
      <w:r w:rsidR="321234C5" w:rsidRPr="00BD0527">
        <w:rPr>
          <w:rFonts w:eastAsia="Times New Roman" w:cs="Times New Roman"/>
          <w:color w:val="000000" w:themeColor="text1"/>
        </w:rPr>
        <w:t xml:space="preserve"> pause</w:t>
      </w:r>
      <w:r w:rsidR="66D9C9AB" w:rsidRPr="00BD0527">
        <w:rPr>
          <w:rFonts w:eastAsia="Times New Roman" w:cs="Times New Roman"/>
          <w:color w:val="000000" w:themeColor="text1"/>
        </w:rPr>
        <w:t xml:space="preserve"> at 4</w:t>
      </w:r>
      <w:r w:rsidR="00067E7E">
        <w:rPr>
          <w:rFonts w:eastAsia="Times New Roman" w:cs="Times New Roman"/>
          <w:color w:val="000000" w:themeColor="text1"/>
        </w:rPr>
        <w:t> </w:t>
      </w:r>
      <w:r w:rsidR="66D9C9AB" w:rsidRPr="00BD0527">
        <w:rPr>
          <w:rFonts w:eastAsia="Times New Roman" w:cs="Times New Roman"/>
          <w:color w:val="000000" w:themeColor="text1"/>
        </w:rPr>
        <w:t>ºC</w:t>
      </w:r>
      <w:r w:rsidR="321234C5" w:rsidRPr="00BD0527">
        <w:rPr>
          <w:rFonts w:eastAsia="Times New Roman" w:cs="Times New Roman"/>
          <w:color w:val="000000" w:themeColor="text1"/>
        </w:rPr>
        <w:t>. In this case</w:t>
      </w:r>
      <w:r w:rsidR="2F132A7A" w:rsidRPr="00BD0527">
        <w:rPr>
          <w:rFonts w:eastAsia="Times New Roman" w:cs="Times New Roman"/>
          <w:color w:val="000000" w:themeColor="text1"/>
        </w:rPr>
        <w:t>,</w:t>
      </w:r>
      <w:r w:rsidR="321234C5" w:rsidRPr="00BD0527">
        <w:rPr>
          <w:rFonts w:eastAsia="Times New Roman" w:cs="Times New Roman"/>
          <w:color w:val="000000" w:themeColor="text1"/>
        </w:rPr>
        <w:t xml:space="preserve"> </w:t>
      </w:r>
      <w:r w:rsidR="178BE775" w:rsidRPr="00BD0527">
        <w:rPr>
          <w:rFonts w:eastAsia="Times New Roman" w:cs="Times New Roman"/>
          <w:color w:val="000000" w:themeColor="text1"/>
        </w:rPr>
        <w:t>steps</w:t>
      </w:r>
      <w:r w:rsidR="1D66B6C3" w:rsidRPr="00BD0527">
        <w:rPr>
          <w:rFonts w:eastAsia="Times New Roman" w:cs="Times New Roman"/>
          <w:color w:val="000000" w:themeColor="text1"/>
        </w:rPr>
        <w:t xml:space="preserve"> 2 and 4</w:t>
      </w:r>
      <w:r w:rsidR="321234C5" w:rsidRPr="00BD0527">
        <w:rPr>
          <w:rFonts w:eastAsia="Times New Roman" w:cs="Times New Roman"/>
          <w:color w:val="000000" w:themeColor="text1"/>
        </w:rPr>
        <w:t xml:space="preserve"> </w:t>
      </w:r>
      <w:r w:rsidR="46681862" w:rsidRPr="00BD0527">
        <w:rPr>
          <w:rFonts w:eastAsia="Times New Roman" w:cs="Times New Roman"/>
          <w:color w:val="000000" w:themeColor="text1"/>
        </w:rPr>
        <w:t>are</w:t>
      </w:r>
      <w:r w:rsidR="321234C5" w:rsidRPr="00BD0527">
        <w:rPr>
          <w:rFonts w:eastAsia="Times New Roman" w:cs="Times New Roman"/>
          <w:color w:val="000000" w:themeColor="text1"/>
        </w:rPr>
        <w:t xml:space="preserve"> skipped.</w:t>
      </w:r>
    </w:p>
    <w:p w14:paraId="2E8B1072" w14:textId="582AE13A" w:rsidR="44C497E8" w:rsidRPr="00BD0527" w:rsidRDefault="3610595E" w:rsidP="005F70FB">
      <w:pPr>
        <w:pStyle w:val="ListParagraph"/>
        <w:numPr>
          <w:ilvl w:val="0"/>
          <w:numId w:val="10"/>
        </w:numPr>
        <w:rPr>
          <w:rFonts w:eastAsia="Times New Roman" w:cs="Times New Roman"/>
        </w:rPr>
      </w:pPr>
      <w:r w:rsidRPr="00BD0527">
        <w:rPr>
          <w:rFonts w:eastAsia="Times New Roman" w:cs="Times New Roman"/>
        </w:rPr>
        <w:t>Transfer the sample into a fresh 1.5 ml Eppendorf tube as follows</w:t>
      </w:r>
      <w:r w:rsidR="7E0A9475" w:rsidRPr="00BD0527">
        <w:rPr>
          <w:rFonts w:eastAsia="Times New Roman" w:cs="Times New Roman"/>
        </w:rPr>
        <w:t>: p</w:t>
      </w:r>
      <w:r w:rsidR="26C57BB3" w:rsidRPr="00BD0527">
        <w:rPr>
          <w:rFonts w:eastAsia="Times New Roman" w:cs="Times New Roman"/>
        </w:rPr>
        <w:t xml:space="preserve">ierce the bottom of the </w:t>
      </w:r>
      <w:r w:rsidR="0596D901" w:rsidRPr="00BD0527">
        <w:rPr>
          <w:rFonts w:eastAsia="Times New Roman" w:cs="Times New Roman"/>
        </w:rPr>
        <w:t xml:space="preserve">sample </w:t>
      </w:r>
      <w:r w:rsidR="26C57BB3" w:rsidRPr="00BD0527">
        <w:rPr>
          <w:rFonts w:eastAsia="Times New Roman" w:cs="Times New Roman"/>
        </w:rPr>
        <w:t>tube with a hot needle</w:t>
      </w:r>
      <w:r w:rsidR="5D94C4A2" w:rsidRPr="00BD0527">
        <w:rPr>
          <w:rFonts w:eastAsia="Times New Roman" w:cs="Times New Roman"/>
        </w:rPr>
        <w:t xml:space="preserve">, </w:t>
      </w:r>
      <w:r w:rsidR="6A7F6676" w:rsidRPr="00BD0527">
        <w:rPr>
          <w:rFonts w:eastAsia="Times New Roman" w:cs="Times New Roman"/>
        </w:rPr>
        <w:t>s</w:t>
      </w:r>
      <w:r w:rsidR="0336E36D" w:rsidRPr="00BD0527">
        <w:rPr>
          <w:rFonts w:eastAsia="Times New Roman" w:cs="Times New Roman"/>
        </w:rPr>
        <w:t>tack</w:t>
      </w:r>
      <w:r w:rsidR="49FACE1B" w:rsidRPr="00BD0527">
        <w:rPr>
          <w:rFonts w:eastAsia="Times New Roman" w:cs="Times New Roman"/>
        </w:rPr>
        <w:t xml:space="preserve"> the sample tube onto the fresh </w:t>
      </w:r>
      <w:r w:rsidR="3096D7A2" w:rsidRPr="00BD0527">
        <w:rPr>
          <w:rFonts w:eastAsia="Times New Roman" w:cs="Times New Roman"/>
        </w:rPr>
        <w:t>tube, centrifuge</w:t>
      </w:r>
      <w:r w:rsidR="49FACE1B" w:rsidRPr="00BD0527">
        <w:rPr>
          <w:rFonts w:eastAsia="Times New Roman" w:cs="Times New Roman"/>
        </w:rPr>
        <w:t xml:space="preserve"> at 1,000</w:t>
      </w:r>
      <w:r w:rsidR="00067E7E">
        <w:rPr>
          <w:rFonts w:eastAsia="Times New Roman" w:cs="Times New Roman"/>
        </w:rPr>
        <w:t> </w:t>
      </w:r>
      <w:r w:rsidR="49FACE1B" w:rsidRPr="00BD0527">
        <w:rPr>
          <w:rFonts w:eastAsia="Times New Roman" w:cs="Times New Roman"/>
        </w:rPr>
        <w:t>g for 1</w:t>
      </w:r>
      <w:r w:rsidR="00067E7E">
        <w:rPr>
          <w:rFonts w:eastAsia="Times New Roman" w:cs="Times New Roman"/>
        </w:rPr>
        <w:t> </w:t>
      </w:r>
      <w:r w:rsidR="49FACE1B" w:rsidRPr="00BD0527">
        <w:rPr>
          <w:rFonts w:eastAsia="Times New Roman" w:cs="Times New Roman"/>
        </w:rPr>
        <w:t xml:space="preserve">minute </w:t>
      </w:r>
      <w:r w:rsidR="4361E6ED" w:rsidRPr="00BD0527">
        <w:rPr>
          <w:rFonts w:eastAsia="Times New Roman" w:cs="Times New Roman"/>
        </w:rPr>
        <w:t>at 4</w:t>
      </w:r>
      <w:r w:rsidR="00067E7E">
        <w:rPr>
          <w:rFonts w:eastAsia="Times New Roman" w:cs="Times New Roman"/>
        </w:rPr>
        <w:t> </w:t>
      </w:r>
      <w:r w:rsidR="4361E6ED" w:rsidRPr="00BD0527">
        <w:rPr>
          <w:rFonts w:eastAsia="Times New Roman" w:cs="Times New Roman"/>
        </w:rPr>
        <w:t>ºC.</w:t>
      </w:r>
    </w:p>
    <w:p w14:paraId="23E5CF3D" w14:textId="5A0C05D0" w:rsidR="705A9947" w:rsidRPr="00BD0527" w:rsidRDefault="2366DC59" w:rsidP="005F70FB">
      <w:pPr>
        <w:pStyle w:val="ListParagraph"/>
        <w:numPr>
          <w:ilvl w:val="0"/>
          <w:numId w:val="10"/>
        </w:numPr>
        <w:rPr>
          <w:rFonts w:eastAsiaTheme="minorEastAsia" w:cs="Times New Roman"/>
        </w:rPr>
      </w:pPr>
      <w:r w:rsidRPr="00BD0527">
        <w:rPr>
          <w:rFonts w:eastAsia="Times New Roman" w:cs="Times New Roman"/>
        </w:rPr>
        <w:t>Remove cell debris by centrifugation at 1,000</w:t>
      </w:r>
      <w:r w:rsidR="00067E7E">
        <w:rPr>
          <w:rFonts w:eastAsia="Times New Roman" w:cs="Times New Roman"/>
        </w:rPr>
        <w:t> </w:t>
      </w:r>
      <w:r w:rsidRPr="00BD0527">
        <w:rPr>
          <w:rFonts w:eastAsia="Times New Roman" w:cs="Times New Roman"/>
        </w:rPr>
        <w:t>g for 5</w:t>
      </w:r>
      <w:r w:rsidR="00067E7E">
        <w:rPr>
          <w:rFonts w:eastAsia="Times New Roman" w:cs="Times New Roman"/>
        </w:rPr>
        <w:t> </w:t>
      </w:r>
      <w:r w:rsidRPr="00BD0527">
        <w:rPr>
          <w:rFonts w:eastAsia="Times New Roman" w:cs="Times New Roman"/>
        </w:rPr>
        <w:t>minutes</w:t>
      </w:r>
      <w:r w:rsidR="5C6BEFA8" w:rsidRPr="00BD0527">
        <w:rPr>
          <w:rFonts w:eastAsia="Times New Roman" w:cs="Times New Roman"/>
        </w:rPr>
        <w:t xml:space="preserve"> </w:t>
      </w:r>
      <w:r w:rsidR="5C6BEFA8" w:rsidRPr="00BD0527">
        <w:rPr>
          <w:rFonts w:eastAsia="Times New Roman" w:cs="Times New Roman"/>
          <w:color w:val="000000" w:themeColor="text1"/>
        </w:rPr>
        <w:t>at 4</w:t>
      </w:r>
      <w:r w:rsidR="00067E7E">
        <w:rPr>
          <w:rFonts w:eastAsia="Times New Roman" w:cs="Times New Roman"/>
          <w:color w:val="000000" w:themeColor="text1"/>
        </w:rPr>
        <w:t> </w:t>
      </w:r>
      <w:r w:rsidR="5C6BEFA8" w:rsidRPr="00BD0527">
        <w:rPr>
          <w:rFonts w:eastAsia="Times New Roman" w:cs="Times New Roman"/>
          <w:color w:val="000000" w:themeColor="text1"/>
        </w:rPr>
        <w:t>ºC</w:t>
      </w:r>
      <w:r w:rsidR="0E6763CE" w:rsidRPr="00BD0527">
        <w:rPr>
          <w:rFonts w:eastAsia="Times New Roman" w:cs="Times New Roman"/>
          <w:color w:val="000000" w:themeColor="text1"/>
        </w:rPr>
        <w:t xml:space="preserve"> and </w:t>
      </w:r>
      <w:r w:rsidR="0E6763CE" w:rsidRPr="00BD0527">
        <w:rPr>
          <w:rFonts w:eastAsia="Times New Roman" w:cs="Times New Roman"/>
        </w:rPr>
        <w:t>transfer the supernatant to a fresh 1.5</w:t>
      </w:r>
      <w:r w:rsidR="00067E7E">
        <w:rPr>
          <w:rFonts w:eastAsia="Times New Roman" w:cs="Times New Roman"/>
        </w:rPr>
        <w:t> </w:t>
      </w:r>
      <w:r w:rsidR="0E6763CE" w:rsidRPr="00BD0527">
        <w:rPr>
          <w:rFonts w:eastAsia="Times New Roman" w:cs="Times New Roman"/>
        </w:rPr>
        <w:t>mL Eppendorf tube.</w:t>
      </w:r>
    </w:p>
    <w:p w14:paraId="6572143B" w14:textId="07B78F37" w:rsidR="16DA040D" w:rsidRPr="00BD0527" w:rsidRDefault="5F88461F" w:rsidP="005F70FB">
      <w:pPr>
        <w:pStyle w:val="ListParagraph"/>
        <w:numPr>
          <w:ilvl w:val="0"/>
          <w:numId w:val="10"/>
        </w:numPr>
        <w:rPr>
          <w:rFonts w:eastAsia="Times New Roman" w:cs="Times New Roman"/>
        </w:rPr>
      </w:pPr>
      <w:r w:rsidRPr="00BD0527">
        <w:rPr>
          <w:rFonts w:eastAsia="Times New Roman" w:cs="Times New Roman"/>
        </w:rPr>
        <w:lastRenderedPageBreak/>
        <w:t>Remove endogenous metabolites and nucleic acids</w:t>
      </w:r>
      <w:r w:rsidR="0127D8B9" w:rsidRPr="00BD0527">
        <w:rPr>
          <w:rFonts w:eastAsia="Times New Roman" w:cs="Times New Roman"/>
        </w:rPr>
        <w:t xml:space="preserve"> from the lysate</w:t>
      </w:r>
      <w:r w:rsidRPr="00BD0527">
        <w:rPr>
          <w:rFonts w:eastAsia="Times New Roman" w:cs="Times New Roman"/>
        </w:rPr>
        <w:t xml:space="preserve"> by size-exclusion chromatography using </w:t>
      </w:r>
      <w:proofErr w:type="spellStart"/>
      <w:r w:rsidRPr="00BD0527">
        <w:rPr>
          <w:rFonts w:eastAsia="Times New Roman" w:cs="Times New Roman"/>
        </w:rPr>
        <w:t>Zeba</w:t>
      </w:r>
      <w:proofErr w:type="spellEnd"/>
      <w:r w:rsidRPr="00BD0527">
        <w:rPr>
          <w:rFonts w:eastAsia="Times New Roman" w:cs="Times New Roman"/>
        </w:rPr>
        <w:t xml:space="preserve"> Spin desalting columns</w:t>
      </w:r>
      <w:r w:rsidR="0B75CDB5" w:rsidRPr="00BD0527">
        <w:rPr>
          <w:rFonts w:eastAsia="Times New Roman" w:cs="Times New Roman"/>
        </w:rPr>
        <w:t xml:space="preserve"> according to the manufacturer's </w:t>
      </w:r>
      <w:r w:rsidR="20A16DA0" w:rsidRPr="00BD0527">
        <w:rPr>
          <w:rFonts w:eastAsia="Times New Roman" w:cs="Times New Roman"/>
        </w:rPr>
        <w:t>instructions</w:t>
      </w:r>
      <w:r w:rsidR="00E07DB0" w:rsidRPr="00BD0527">
        <w:rPr>
          <w:rFonts w:eastAsia="Times New Roman" w:cs="Times New Roman"/>
        </w:rPr>
        <w:t xml:space="preserve"> </w:t>
      </w:r>
      <w:r w:rsidR="20A16DA0" w:rsidRPr="00BD0527">
        <w:rPr>
          <w:rFonts w:eastAsia="Times New Roman" w:cs="Times New Roman"/>
        </w:rPr>
        <w:t>(</w:t>
      </w:r>
      <w:r w:rsidR="2F09A8FB" w:rsidRPr="00BD0527">
        <w:rPr>
          <w:rFonts w:eastAsia="Times New Roman" w:cs="Times New Roman"/>
        </w:rPr>
        <w:t xml:space="preserve">see </w:t>
      </w:r>
      <w:r w:rsidR="20A16DA0" w:rsidRPr="00BD0527">
        <w:rPr>
          <w:rFonts w:eastAsia="Times New Roman" w:cs="Times New Roman"/>
          <w:b/>
          <w:bCs/>
          <w:i/>
          <w:iCs/>
        </w:rPr>
        <w:t xml:space="preserve">Note </w:t>
      </w:r>
      <w:r w:rsidR="4D26C3C4" w:rsidRPr="00BD0527">
        <w:rPr>
          <w:rFonts w:eastAsia="Times New Roman" w:cs="Times New Roman"/>
          <w:b/>
          <w:bCs/>
          <w:i/>
          <w:iCs/>
        </w:rPr>
        <w:t>4</w:t>
      </w:r>
      <w:r w:rsidR="20A16DA0" w:rsidRPr="00BD0527">
        <w:rPr>
          <w:rFonts w:eastAsia="Times New Roman" w:cs="Times New Roman"/>
        </w:rPr>
        <w:t xml:space="preserve">). </w:t>
      </w:r>
      <w:r w:rsidR="00970BA5" w:rsidRPr="00BD0527">
        <w:rPr>
          <w:rFonts w:eastAsia="Times New Roman" w:cs="Times New Roman"/>
        </w:rPr>
        <w:t>Always u</w:t>
      </w:r>
      <w:r w:rsidR="00E07DB0" w:rsidRPr="00BD0527">
        <w:rPr>
          <w:rFonts w:eastAsia="Times New Roman" w:cs="Times New Roman"/>
        </w:rPr>
        <w:t xml:space="preserve">se fresh LiP-buffer for </w:t>
      </w:r>
      <w:r w:rsidR="00970BA5" w:rsidRPr="00BD0527">
        <w:rPr>
          <w:rFonts w:eastAsia="Times New Roman" w:cs="Times New Roman"/>
        </w:rPr>
        <w:t xml:space="preserve">buffer </w:t>
      </w:r>
      <w:r w:rsidR="00E07DB0" w:rsidRPr="00BD0527">
        <w:rPr>
          <w:rFonts w:eastAsia="Times New Roman" w:cs="Times New Roman"/>
        </w:rPr>
        <w:t>exchange.</w:t>
      </w:r>
    </w:p>
    <w:p w14:paraId="499D1BD2" w14:textId="4BA60C86" w:rsidR="0A603FE5" w:rsidRPr="00BD0527" w:rsidRDefault="0022197A" w:rsidP="005F70FB">
      <w:pPr>
        <w:pStyle w:val="ListParagraph"/>
        <w:numPr>
          <w:ilvl w:val="0"/>
          <w:numId w:val="10"/>
        </w:numPr>
        <w:rPr>
          <w:rFonts w:eastAsia="Times New Roman" w:cs="Times New Roman"/>
        </w:rPr>
      </w:pPr>
      <w:r w:rsidRPr="00BD0527">
        <w:rPr>
          <w:rFonts w:eastAsia="Times New Roman" w:cs="Times New Roman"/>
        </w:rPr>
        <w:t>Determine protein concentration of the lysate with the bicinchoninic acid (BCA) assay following the manufacturer's instructions. Adjust the protein concentration of the cleared cell lysate to 2</w:t>
      </w:r>
      <w:r w:rsidR="00067E7E">
        <w:rPr>
          <w:rFonts w:eastAsia="Times New Roman" w:cs="Times New Roman"/>
        </w:rPr>
        <w:t> </w:t>
      </w:r>
      <w:r w:rsidRPr="00BD0527">
        <w:rPr>
          <w:rFonts w:eastAsia="Times New Roman" w:cs="Times New Roman"/>
        </w:rPr>
        <w:t>µg/µL using LiP buffer.</w:t>
      </w:r>
    </w:p>
    <w:p w14:paraId="1C1416F7" w14:textId="0B738C50" w:rsidR="0AA64AA3" w:rsidRPr="00BD0527" w:rsidRDefault="0AA64AA3" w:rsidP="05E28A89">
      <w:pPr>
        <w:pStyle w:val="Heading2"/>
        <w:rPr>
          <w:rFonts w:eastAsia="Times New Roman" w:cs="Times New Roman"/>
        </w:rPr>
      </w:pPr>
      <w:r w:rsidRPr="00BD0527">
        <w:rPr>
          <w:rFonts w:eastAsia="Times New Roman" w:cs="Times New Roman"/>
        </w:rPr>
        <w:t>Preparation of stock solutions of metabolites</w:t>
      </w:r>
    </w:p>
    <w:p w14:paraId="25685EB8" w14:textId="329F25F8" w:rsidR="0AA64AA3" w:rsidRPr="00BD0527" w:rsidRDefault="008E15AD" w:rsidP="005F70FB">
      <w:pPr>
        <w:pStyle w:val="ListParagraph"/>
        <w:numPr>
          <w:ilvl w:val="0"/>
          <w:numId w:val="3"/>
        </w:numPr>
        <w:rPr>
          <w:rFonts w:eastAsia="Times New Roman" w:cs="Times New Roman"/>
        </w:rPr>
      </w:pPr>
      <w:r w:rsidRPr="00BD0527">
        <w:rPr>
          <w:rFonts w:eastAsia="Times New Roman" w:cs="Times New Roman"/>
        </w:rPr>
        <w:t>Solubilize ultra-</w:t>
      </w:r>
      <w:r w:rsidR="0AA64AA3" w:rsidRPr="00BD0527">
        <w:rPr>
          <w:rFonts w:eastAsia="Times New Roman" w:cs="Times New Roman"/>
        </w:rPr>
        <w:t>pure metabolite powder in 100</w:t>
      </w:r>
      <w:r w:rsidR="00067E7E">
        <w:rPr>
          <w:rFonts w:eastAsia="Times New Roman" w:cs="Times New Roman"/>
        </w:rPr>
        <w:t> </w:t>
      </w:r>
      <w:r w:rsidR="0AA64AA3" w:rsidRPr="00BD0527">
        <w:rPr>
          <w:rFonts w:eastAsia="Times New Roman" w:cs="Times New Roman"/>
        </w:rPr>
        <w:t>mM HEPES, pH</w:t>
      </w:r>
      <w:r w:rsidR="00067E7E">
        <w:rPr>
          <w:rFonts w:eastAsia="Times New Roman" w:cs="Times New Roman"/>
        </w:rPr>
        <w:t> </w:t>
      </w:r>
      <w:r w:rsidR="0AA64AA3" w:rsidRPr="00BD0527">
        <w:rPr>
          <w:rFonts w:eastAsia="Times New Roman" w:cs="Times New Roman"/>
        </w:rPr>
        <w:t>7.</w:t>
      </w:r>
      <w:r w:rsidR="028B993B" w:rsidRPr="00BD0527">
        <w:rPr>
          <w:rFonts w:eastAsia="Times New Roman" w:cs="Times New Roman"/>
        </w:rPr>
        <w:t>4</w:t>
      </w:r>
      <w:r w:rsidR="0AA64AA3" w:rsidRPr="00BD0527">
        <w:rPr>
          <w:rFonts w:eastAsia="Times New Roman" w:cs="Times New Roman"/>
        </w:rPr>
        <w:t xml:space="preserve">. </w:t>
      </w:r>
    </w:p>
    <w:p w14:paraId="660DC5E1" w14:textId="5F5DF4F8" w:rsidR="3B156719" w:rsidRPr="00BD0527" w:rsidRDefault="4088C1D3" w:rsidP="005F70FB">
      <w:pPr>
        <w:pStyle w:val="ListParagraph"/>
        <w:numPr>
          <w:ilvl w:val="0"/>
          <w:numId w:val="3"/>
        </w:numPr>
        <w:rPr>
          <w:rFonts w:eastAsia="Times New Roman" w:cs="Times New Roman"/>
        </w:rPr>
      </w:pPr>
      <w:r w:rsidRPr="00BD0527">
        <w:rPr>
          <w:rFonts w:eastAsia="Times New Roman" w:cs="Times New Roman"/>
        </w:rPr>
        <w:t xml:space="preserve">Measure pH with a </w:t>
      </w:r>
      <w:r w:rsidR="11966FBF" w:rsidRPr="00BD0527">
        <w:rPr>
          <w:rFonts w:eastAsia="Times New Roman" w:cs="Times New Roman"/>
        </w:rPr>
        <w:t>micro-pH electrode</w:t>
      </w:r>
      <w:r w:rsidRPr="00BD0527">
        <w:rPr>
          <w:rFonts w:eastAsia="Times New Roman" w:cs="Times New Roman"/>
        </w:rPr>
        <w:t xml:space="preserve"> and double-check with pH strips. If necessary, pH can be adjusted to 7.</w:t>
      </w:r>
      <w:r w:rsidR="39CDEF12" w:rsidRPr="00BD0527">
        <w:rPr>
          <w:rFonts w:eastAsia="Times New Roman" w:cs="Times New Roman"/>
        </w:rPr>
        <w:t>4</w:t>
      </w:r>
      <w:r w:rsidRPr="00BD0527">
        <w:rPr>
          <w:rFonts w:eastAsia="Times New Roman" w:cs="Times New Roman"/>
        </w:rPr>
        <w:t xml:space="preserve"> with </w:t>
      </w:r>
      <w:r w:rsidR="6DE27405" w:rsidRPr="00BD0527">
        <w:rPr>
          <w:rFonts w:eastAsia="Times New Roman" w:cs="Times New Roman"/>
        </w:rPr>
        <w:t>1</w:t>
      </w:r>
      <w:r w:rsidR="00067E7E">
        <w:rPr>
          <w:rFonts w:eastAsia="Times New Roman" w:cs="Times New Roman"/>
        </w:rPr>
        <w:t> </w:t>
      </w:r>
      <w:r w:rsidR="6DE27405" w:rsidRPr="00BD0527">
        <w:rPr>
          <w:rFonts w:eastAsia="Times New Roman" w:cs="Times New Roman"/>
        </w:rPr>
        <w:t xml:space="preserve">M </w:t>
      </w:r>
      <w:r w:rsidR="009515D8" w:rsidRPr="00BD0527">
        <w:rPr>
          <w:rFonts w:eastAsia="Times New Roman" w:cs="Times New Roman"/>
        </w:rPr>
        <w:t xml:space="preserve">KOH </w:t>
      </w:r>
      <w:r w:rsidR="00B63C74" w:rsidRPr="00BD0527">
        <w:rPr>
          <w:rFonts w:eastAsia="Times New Roman" w:cs="Times New Roman"/>
        </w:rPr>
        <w:t>or 37% (vol/vol) HCl</w:t>
      </w:r>
      <w:r w:rsidR="6DE27405" w:rsidRPr="00BD0527">
        <w:rPr>
          <w:rFonts w:eastAsia="Times New Roman" w:cs="Times New Roman"/>
        </w:rPr>
        <w:t xml:space="preserve">. </w:t>
      </w:r>
    </w:p>
    <w:p w14:paraId="3923C068" w14:textId="0AA6033B" w:rsidR="3B8C0830" w:rsidRPr="00BD0527" w:rsidRDefault="3B8C0830" w:rsidP="005F70FB">
      <w:pPr>
        <w:pStyle w:val="ListParagraph"/>
        <w:numPr>
          <w:ilvl w:val="0"/>
          <w:numId w:val="3"/>
        </w:numPr>
        <w:rPr>
          <w:rFonts w:eastAsia="Times New Roman" w:cs="Times New Roman"/>
        </w:rPr>
      </w:pPr>
      <w:r w:rsidRPr="00BD0527">
        <w:rPr>
          <w:rFonts w:eastAsia="Times New Roman" w:cs="Times New Roman"/>
        </w:rPr>
        <w:t xml:space="preserve">Store stock solutions at </w:t>
      </w:r>
      <w:r w:rsidR="00067E7E">
        <w:rPr>
          <w:rFonts w:eastAsia="Times New Roman" w:cs="Times New Roman"/>
        </w:rPr>
        <w:t>-</w:t>
      </w:r>
      <w:r w:rsidRPr="00BD0527">
        <w:rPr>
          <w:rFonts w:eastAsia="Times New Roman" w:cs="Times New Roman"/>
        </w:rPr>
        <w:t>20</w:t>
      </w:r>
      <w:r w:rsidR="00067E7E">
        <w:rPr>
          <w:rFonts w:eastAsia="Times New Roman" w:cs="Times New Roman"/>
        </w:rPr>
        <w:t> </w:t>
      </w:r>
      <w:r w:rsidRPr="00BD0527">
        <w:rPr>
          <w:rFonts w:eastAsia="Times New Roman" w:cs="Times New Roman"/>
        </w:rPr>
        <w:t xml:space="preserve">ºC prior to further use. </w:t>
      </w:r>
    </w:p>
    <w:p w14:paraId="23B98CC1" w14:textId="294F20A9" w:rsidR="0022197A" w:rsidRPr="00BD0527" w:rsidRDefault="0022197A" w:rsidP="0022197A">
      <w:pPr>
        <w:pStyle w:val="Heading2"/>
        <w:rPr>
          <w:rFonts w:eastAsia="Times New Roman" w:cs="Times New Roman"/>
        </w:rPr>
      </w:pPr>
      <w:r w:rsidRPr="00BD0527">
        <w:rPr>
          <w:rFonts w:eastAsia="Times New Roman" w:cs="Times New Roman"/>
        </w:rPr>
        <w:t xml:space="preserve">Limited </w:t>
      </w:r>
      <w:r w:rsidR="008E0550" w:rsidRPr="00BD0527">
        <w:rPr>
          <w:rFonts w:eastAsia="Times New Roman" w:cs="Times New Roman"/>
        </w:rPr>
        <w:t>p</w:t>
      </w:r>
      <w:r w:rsidRPr="00BD0527">
        <w:rPr>
          <w:rFonts w:eastAsia="Times New Roman" w:cs="Times New Roman"/>
        </w:rPr>
        <w:t>roteolysis</w:t>
      </w:r>
    </w:p>
    <w:p w14:paraId="0B70AEF2" w14:textId="53A96BD0" w:rsidR="0022197A" w:rsidRPr="00BD0527" w:rsidRDefault="0022197A" w:rsidP="7A961E06">
      <w:pPr>
        <w:rPr>
          <w:rFonts w:eastAsia="Times New Roman" w:cs="Times New Roman"/>
        </w:rPr>
      </w:pPr>
      <w:r w:rsidRPr="247E0610">
        <w:rPr>
          <w:rFonts w:eastAsia="Times New Roman" w:cs="Times New Roman"/>
        </w:rPr>
        <w:t>This step is applied to the cleared native cell lysates. We recommend using 100</w:t>
      </w:r>
      <w:r w:rsidR="00067E7E" w:rsidRPr="247E0610">
        <w:rPr>
          <w:rFonts w:eastAsia="Times New Roman" w:cs="Times New Roman"/>
        </w:rPr>
        <w:t> </w:t>
      </w:r>
      <w:r w:rsidRPr="247E0610">
        <w:rPr>
          <w:rFonts w:eastAsia="Times New Roman" w:cs="Times New Roman"/>
        </w:rPr>
        <w:t>µg of total protein per sample, and four replicates per condition.</w:t>
      </w:r>
      <w:r w:rsidR="3D75C5B7" w:rsidRPr="247E0610">
        <w:rPr>
          <w:rFonts w:eastAsia="Times New Roman" w:cs="Times New Roman"/>
        </w:rPr>
        <w:t xml:space="preserve"> </w:t>
      </w:r>
      <w:r w:rsidR="00276E33" w:rsidRPr="247E0610">
        <w:rPr>
          <w:rFonts w:eastAsia="Times New Roman" w:cs="Times New Roman"/>
        </w:rPr>
        <w:t xml:space="preserve">The metabolite of interest </w:t>
      </w:r>
      <w:r w:rsidR="3D75C5B7" w:rsidRPr="247E0610">
        <w:rPr>
          <w:rFonts w:eastAsia="Times New Roman" w:cs="Times New Roman"/>
        </w:rPr>
        <w:t>can be added</w:t>
      </w:r>
      <w:r w:rsidRPr="247E0610">
        <w:rPr>
          <w:rFonts w:eastAsia="Times New Roman" w:cs="Times New Roman"/>
        </w:rPr>
        <w:t xml:space="preserve"> </w:t>
      </w:r>
      <w:r w:rsidR="0E4609D1" w:rsidRPr="247E0610">
        <w:rPr>
          <w:rFonts w:eastAsia="Times New Roman" w:cs="Times New Roman"/>
        </w:rPr>
        <w:t xml:space="preserve">at a single concentration or at </w:t>
      </w:r>
      <w:r w:rsidR="00E67AA1" w:rsidRPr="247E0610">
        <w:rPr>
          <w:rFonts w:eastAsia="Times New Roman" w:cs="Times New Roman"/>
        </w:rPr>
        <w:t xml:space="preserve">multiple </w:t>
      </w:r>
      <w:r w:rsidR="0E4609D1" w:rsidRPr="247E0610">
        <w:rPr>
          <w:rFonts w:eastAsia="Times New Roman" w:cs="Times New Roman"/>
        </w:rPr>
        <w:t xml:space="preserve">concentrations.  </w:t>
      </w:r>
      <w:r w:rsidRPr="247E0610">
        <w:rPr>
          <w:rFonts w:eastAsia="Times New Roman" w:cs="Times New Roman"/>
        </w:rPr>
        <w:t>Exact timing of the following steps is crucial in order to obtain reproducible results.</w:t>
      </w:r>
      <w:r w:rsidR="0F5E08F3" w:rsidRPr="247E0610">
        <w:rPr>
          <w:rFonts w:eastAsia="Times New Roman" w:cs="Times New Roman"/>
        </w:rPr>
        <w:t xml:space="preserve"> </w:t>
      </w:r>
    </w:p>
    <w:p w14:paraId="6E426563" w14:textId="32AE215E" w:rsidR="09C434C6" w:rsidRPr="00BD0527" w:rsidRDefault="461DC095" w:rsidP="005F70FB">
      <w:pPr>
        <w:pStyle w:val="ListParagraph"/>
        <w:numPr>
          <w:ilvl w:val="0"/>
          <w:numId w:val="8"/>
        </w:numPr>
        <w:rPr>
          <w:rFonts w:eastAsia="Times New Roman" w:cs="Times New Roman"/>
        </w:rPr>
      </w:pPr>
      <w:r w:rsidRPr="00BD0527">
        <w:rPr>
          <w:rFonts w:eastAsia="Times New Roman" w:cs="Times New Roman"/>
        </w:rPr>
        <w:t>Pre-heat/cool the</w:t>
      </w:r>
      <w:r w:rsidR="00276E33" w:rsidRPr="00BD0527">
        <w:rPr>
          <w:rFonts w:eastAsia="Times New Roman" w:cs="Times New Roman"/>
        </w:rPr>
        <w:t xml:space="preserve"> two</w:t>
      </w:r>
      <w:r w:rsidRPr="00BD0527">
        <w:rPr>
          <w:rFonts w:eastAsia="Times New Roman" w:cs="Times New Roman"/>
        </w:rPr>
        <w:t xml:space="preserve"> </w:t>
      </w:r>
      <w:r w:rsidR="25FC11DE" w:rsidRPr="00BD0527">
        <w:rPr>
          <w:rFonts w:eastAsia="Times New Roman" w:cs="Times New Roman"/>
        </w:rPr>
        <w:t>blocks of the thermocycler to 25</w:t>
      </w:r>
      <w:r w:rsidR="00067E7E">
        <w:rPr>
          <w:rFonts w:eastAsia="Times New Roman" w:cs="Times New Roman"/>
        </w:rPr>
        <w:t> </w:t>
      </w:r>
      <w:r w:rsidRPr="00BD0527">
        <w:rPr>
          <w:rFonts w:eastAsia="Times New Roman" w:cs="Times New Roman"/>
        </w:rPr>
        <w:t>°C and 99</w:t>
      </w:r>
      <w:r w:rsidR="00067E7E">
        <w:rPr>
          <w:rFonts w:eastAsia="Times New Roman" w:cs="Times New Roman"/>
        </w:rPr>
        <w:t> </w:t>
      </w:r>
      <w:r w:rsidRPr="00BD0527">
        <w:rPr>
          <w:rFonts w:eastAsia="Times New Roman" w:cs="Times New Roman"/>
        </w:rPr>
        <w:t xml:space="preserve">°C. </w:t>
      </w:r>
      <w:r w:rsidR="79CFFF7A" w:rsidRPr="00BD0527">
        <w:rPr>
          <w:rFonts w:eastAsia="Times New Roman" w:cs="Times New Roman"/>
        </w:rPr>
        <w:t xml:space="preserve">The thermocycler block set to </w:t>
      </w:r>
      <w:r w:rsidRPr="00BD0527">
        <w:rPr>
          <w:rFonts w:eastAsia="Times New Roman" w:cs="Times New Roman"/>
        </w:rPr>
        <w:t>25</w:t>
      </w:r>
      <w:r w:rsidR="00067E7E">
        <w:rPr>
          <w:rFonts w:eastAsia="Times New Roman" w:cs="Times New Roman"/>
        </w:rPr>
        <w:t> </w:t>
      </w:r>
      <w:r w:rsidRPr="00BD0527">
        <w:rPr>
          <w:rFonts w:eastAsia="Times New Roman" w:cs="Times New Roman"/>
        </w:rPr>
        <w:t>°C</w:t>
      </w:r>
      <w:r w:rsidR="78E68F77" w:rsidRPr="00BD0527">
        <w:rPr>
          <w:rFonts w:eastAsia="Times New Roman" w:cs="Times New Roman"/>
        </w:rPr>
        <w:t xml:space="preserve"> should have the lid</w:t>
      </w:r>
      <w:r w:rsidRPr="00BD0527">
        <w:rPr>
          <w:rFonts w:eastAsia="Times New Roman" w:cs="Times New Roman"/>
        </w:rPr>
        <w:t xml:space="preserve"> open</w:t>
      </w:r>
      <w:r w:rsidR="1FEC4725" w:rsidRPr="00BD0527">
        <w:rPr>
          <w:rFonts w:eastAsia="Times New Roman" w:cs="Times New Roman"/>
        </w:rPr>
        <w:t>. The thermocycler block set to 99</w:t>
      </w:r>
      <w:r w:rsidR="00067E7E">
        <w:rPr>
          <w:rFonts w:eastAsia="Times New Roman" w:cs="Times New Roman"/>
        </w:rPr>
        <w:t> </w:t>
      </w:r>
      <w:r w:rsidR="1FEC4725" w:rsidRPr="00BD0527">
        <w:rPr>
          <w:rFonts w:eastAsia="Times New Roman" w:cs="Times New Roman"/>
        </w:rPr>
        <w:t xml:space="preserve">°C should have </w:t>
      </w:r>
      <w:r w:rsidR="7BC96CF6" w:rsidRPr="00BD0527">
        <w:rPr>
          <w:rFonts w:eastAsia="Times New Roman" w:cs="Times New Roman"/>
        </w:rPr>
        <w:t>the lid</w:t>
      </w:r>
      <w:r w:rsidR="1FEC4725" w:rsidRPr="00BD0527">
        <w:rPr>
          <w:rFonts w:eastAsia="Times New Roman" w:cs="Times New Roman"/>
        </w:rPr>
        <w:t xml:space="preserve"> pre-heated to the same temperature and be firmly closed </w:t>
      </w:r>
      <w:r w:rsidR="007E2B09" w:rsidRPr="00BD0527">
        <w:rPr>
          <w:rFonts w:eastAsia="Times New Roman" w:cs="Times New Roman"/>
        </w:rPr>
        <w:t xml:space="preserve">after adding the samples </w:t>
      </w:r>
      <w:r w:rsidR="1FEC4725" w:rsidRPr="00BD0527">
        <w:rPr>
          <w:rFonts w:eastAsia="Times New Roman" w:cs="Times New Roman"/>
        </w:rPr>
        <w:t xml:space="preserve">to avoid evaporation. </w:t>
      </w:r>
    </w:p>
    <w:p w14:paraId="2F8A6A1D" w14:textId="41717892" w:rsidR="4925C163" w:rsidRPr="00BD0527" w:rsidRDefault="5D986E0D" w:rsidP="005F70FB">
      <w:pPr>
        <w:pStyle w:val="ListParagraph"/>
        <w:numPr>
          <w:ilvl w:val="0"/>
          <w:numId w:val="8"/>
        </w:numPr>
        <w:rPr>
          <w:rFonts w:eastAsia="Times New Roman" w:cs="Times New Roman"/>
        </w:rPr>
      </w:pPr>
      <w:r w:rsidRPr="00BD0527">
        <w:rPr>
          <w:rFonts w:eastAsia="Times New Roman" w:cs="Times New Roman"/>
        </w:rPr>
        <w:t xml:space="preserve">Transfer </w:t>
      </w:r>
      <w:r w:rsidR="06E8BE3A" w:rsidRPr="00BD0527">
        <w:rPr>
          <w:rFonts w:eastAsia="Times New Roman" w:cs="Times New Roman"/>
        </w:rPr>
        <w:t>50</w:t>
      </w:r>
      <w:r w:rsidR="00067E7E">
        <w:rPr>
          <w:rFonts w:eastAsia="Times New Roman" w:cs="Times New Roman"/>
        </w:rPr>
        <w:t> </w:t>
      </w:r>
      <w:proofErr w:type="spellStart"/>
      <w:r w:rsidR="06E8BE3A" w:rsidRPr="00BD0527">
        <w:rPr>
          <w:rFonts w:eastAsia="Times New Roman" w:cs="Times New Roman"/>
        </w:rPr>
        <w:t>μL</w:t>
      </w:r>
      <w:proofErr w:type="spellEnd"/>
      <w:r w:rsidRPr="00BD0527">
        <w:rPr>
          <w:rFonts w:eastAsia="Times New Roman" w:cs="Times New Roman"/>
        </w:rPr>
        <w:t xml:space="preserve"> of </w:t>
      </w:r>
      <w:r w:rsidR="27214D92" w:rsidRPr="00BD0527">
        <w:rPr>
          <w:rFonts w:eastAsia="Times New Roman" w:cs="Times New Roman"/>
        </w:rPr>
        <w:t>cleared</w:t>
      </w:r>
      <w:r w:rsidRPr="00BD0527">
        <w:rPr>
          <w:rFonts w:eastAsia="Times New Roman" w:cs="Times New Roman"/>
        </w:rPr>
        <w:t xml:space="preserve"> </w:t>
      </w:r>
      <w:r w:rsidR="4A15F6FF" w:rsidRPr="00BD0527">
        <w:rPr>
          <w:rFonts w:eastAsia="Times New Roman" w:cs="Times New Roman"/>
        </w:rPr>
        <w:t xml:space="preserve">lysate </w:t>
      </w:r>
      <w:r w:rsidR="2C5940EF" w:rsidRPr="00BD0527">
        <w:rPr>
          <w:rFonts w:eastAsia="Times New Roman" w:cs="Times New Roman"/>
        </w:rPr>
        <w:t>(2</w:t>
      </w:r>
      <w:r w:rsidR="00067E7E">
        <w:rPr>
          <w:rFonts w:eastAsia="Times New Roman" w:cs="Times New Roman"/>
        </w:rPr>
        <w:t> </w:t>
      </w:r>
      <w:r w:rsidR="2C5940EF" w:rsidRPr="00BD0527">
        <w:rPr>
          <w:rFonts w:eastAsia="Times New Roman" w:cs="Times New Roman"/>
        </w:rPr>
        <w:t xml:space="preserve">µg/µL) </w:t>
      </w:r>
      <w:r w:rsidRPr="00BD0527">
        <w:rPr>
          <w:rFonts w:eastAsia="Times New Roman" w:cs="Times New Roman"/>
        </w:rPr>
        <w:t>into 0.2</w:t>
      </w:r>
      <w:r w:rsidR="00067E7E">
        <w:rPr>
          <w:rFonts w:eastAsia="Times New Roman" w:cs="Times New Roman"/>
        </w:rPr>
        <w:t> </w:t>
      </w:r>
      <w:r w:rsidRPr="00BD0527">
        <w:rPr>
          <w:rFonts w:eastAsia="Times New Roman" w:cs="Times New Roman"/>
        </w:rPr>
        <w:t>mL thin-walled tubes</w:t>
      </w:r>
      <w:r w:rsidR="3A4F2FAE" w:rsidRPr="00BD0527">
        <w:rPr>
          <w:rFonts w:eastAsia="Times New Roman" w:cs="Times New Roman"/>
        </w:rPr>
        <w:t xml:space="preserve"> and keep at 4</w:t>
      </w:r>
      <w:r w:rsidR="00067E7E">
        <w:rPr>
          <w:rFonts w:eastAsia="Times New Roman" w:cs="Times New Roman"/>
        </w:rPr>
        <w:t> </w:t>
      </w:r>
      <w:r w:rsidR="3A4F2FAE" w:rsidRPr="00BD0527">
        <w:rPr>
          <w:rFonts w:eastAsia="Times New Roman" w:cs="Times New Roman"/>
        </w:rPr>
        <w:t>°C</w:t>
      </w:r>
      <w:r w:rsidR="302A4BBE" w:rsidRPr="00BD0527">
        <w:rPr>
          <w:rFonts w:eastAsia="Times New Roman" w:cs="Times New Roman"/>
        </w:rPr>
        <w:t xml:space="preserve"> until used</w:t>
      </w:r>
      <w:r w:rsidRPr="00BD0527">
        <w:rPr>
          <w:rFonts w:eastAsia="Times New Roman" w:cs="Times New Roman"/>
        </w:rPr>
        <w:t>.</w:t>
      </w:r>
      <w:r w:rsidR="5AD1834D" w:rsidRPr="00BD0527">
        <w:rPr>
          <w:rFonts w:eastAsia="Times New Roman" w:cs="Times New Roman"/>
        </w:rPr>
        <w:t xml:space="preserve"> </w:t>
      </w:r>
    </w:p>
    <w:p w14:paraId="08171FB6" w14:textId="3326C9E3" w:rsidR="5E97B252" w:rsidRPr="00BD0527" w:rsidRDefault="5E97B252" w:rsidP="005F70FB">
      <w:pPr>
        <w:pStyle w:val="ListParagraph"/>
        <w:numPr>
          <w:ilvl w:val="0"/>
          <w:numId w:val="8"/>
        </w:numPr>
        <w:rPr>
          <w:rFonts w:eastAsia="Times New Roman" w:cs="Times New Roman"/>
        </w:rPr>
      </w:pPr>
      <w:r w:rsidRPr="00BD0527">
        <w:rPr>
          <w:rFonts w:eastAsia="Times New Roman" w:cs="Times New Roman"/>
        </w:rPr>
        <w:t>Prepare a 0.2</w:t>
      </w:r>
      <w:r w:rsidR="00067E7E">
        <w:rPr>
          <w:rFonts w:eastAsia="Times New Roman" w:cs="Times New Roman"/>
        </w:rPr>
        <w:t> </w:t>
      </w:r>
      <w:r w:rsidRPr="00BD0527">
        <w:rPr>
          <w:rFonts w:eastAsia="Times New Roman" w:cs="Times New Roman"/>
        </w:rPr>
        <w:t xml:space="preserve">µg/µL </w:t>
      </w:r>
      <w:r w:rsidR="3BB3404E" w:rsidRPr="00BD0527">
        <w:rPr>
          <w:rFonts w:eastAsia="Times New Roman" w:cs="Times New Roman"/>
        </w:rPr>
        <w:t>P</w:t>
      </w:r>
      <w:r w:rsidRPr="00BD0527">
        <w:rPr>
          <w:rFonts w:eastAsia="Times New Roman" w:cs="Times New Roman"/>
        </w:rPr>
        <w:t xml:space="preserve">K solution by diluting the </w:t>
      </w:r>
      <w:r w:rsidR="5B738A86" w:rsidRPr="00BD0527">
        <w:rPr>
          <w:rFonts w:eastAsia="Times New Roman" w:cs="Times New Roman"/>
        </w:rPr>
        <w:t xml:space="preserve">frozen PK </w:t>
      </w:r>
      <w:r w:rsidRPr="00BD0527">
        <w:rPr>
          <w:rFonts w:eastAsia="Times New Roman" w:cs="Times New Roman"/>
        </w:rPr>
        <w:t xml:space="preserve">stock </w:t>
      </w:r>
      <w:r w:rsidR="49C18D59" w:rsidRPr="00BD0527">
        <w:rPr>
          <w:rFonts w:eastAsia="Times New Roman" w:cs="Times New Roman"/>
        </w:rPr>
        <w:t>(1</w:t>
      </w:r>
      <w:r w:rsidR="00067E7E">
        <w:rPr>
          <w:rFonts w:eastAsia="Times New Roman" w:cs="Times New Roman"/>
        </w:rPr>
        <w:t> </w:t>
      </w:r>
      <w:r w:rsidR="49C18D59" w:rsidRPr="00BD0527">
        <w:rPr>
          <w:rFonts w:eastAsia="Times New Roman" w:cs="Times New Roman"/>
        </w:rPr>
        <w:t xml:space="preserve">µg/µL) </w:t>
      </w:r>
      <w:r w:rsidR="40F941CD" w:rsidRPr="00BD0527">
        <w:rPr>
          <w:rFonts w:eastAsia="Times New Roman" w:cs="Times New Roman"/>
        </w:rPr>
        <w:t>in ultrapure water</w:t>
      </w:r>
      <w:r w:rsidR="009B7E36" w:rsidRPr="00BD0527">
        <w:rPr>
          <w:rFonts w:eastAsia="Times New Roman" w:cs="Times New Roman"/>
        </w:rPr>
        <w:t xml:space="preserve"> </w:t>
      </w:r>
      <w:r w:rsidR="009B7E36" w:rsidRPr="00BD0527">
        <w:rPr>
          <w:rFonts w:eastAsia="Times New Roman" w:cs="Times New Roman"/>
          <w:color w:val="000000" w:themeColor="text1"/>
        </w:rPr>
        <w:t xml:space="preserve">(see </w:t>
      </w:r>
      <w:r w:rsidR="009B7E36" w:rsidRPr="00BD0527">
        <w:rPr>
          <w:rFonts w:eastAsia="Times New Roman" w:cs="Times New Roman"/>
          <w:b/>
          <w:bCs/>
          <w:i/>
          <w:iCs/>
          <w:color w:val="000000" w:themeColor="text1"/>
        </w:rPr>
        <w:t xml:space="preserve">Note </w:t>
      </w:r>
      <w:r w:rsidR="2EAF778C" w:rsidRPr="00BD0527">
        <w:rPr>
          <w:rFonts w:eastAsia="Times New Roman" w:cs="Times New Roman"/>
          <w:b/>
          <w:bCs/>
          <w:i/>
          <w:iCs/>
          <w:color w:val="000000" w:themeColor="text1"/>
        </w:rPr>
        <w:t>5</w:t>
      </w:r>
      <w:r w:rsidR="009B7E36" w:rsidRPr="00BD0527">
        <w:rPr>
          <w:rFonts w:eastAsia="Times New Roman" w:cs="Times New Roman"/>
          <w:color w:val="000000" w:themeColor="text1"/>
        </w:rPr>
        <w:t>)</w:t>
      </w:r>
      <w:r w:rsidR="40F941CD" w:rsidRPr="00BD0527">
        <w:rPr>
          <w:rFonts w:eastAsia="Times New Roman" w:cs="Times New Roman"/>
        </w:rPr>
        <w:t>.</w:t>
      </w:r>
      <w:r w:rsidR="000A39BC" w:rsidRPr="00BD0527">
        <w:rPr>
          <w:rFonts w:eastAsia="Times New Roman" w:cs="Times New Roman"/>
        </w:rPr>
        <w:t xml:space="preserve"> Transfer into 0.2</w:t>
      </w:r>
      <w:r w:rsidR="00067E7E">
        <w:rPr>
          <w:rFonts w:eastAsia="Times New Roman" w:cs="Times New Roman"/>
        </w:rPr>
        <w:t> </w:t>
      </w:r>
      <w:r w:rsidR="000A39BC" w:rsidRPr="00BD0527">
        <w:rPr>
          <w:rFonts w:eastAsia="Times New Roman" w:cs="Times New Roman"/>
        </w:rPr>
        <w:t>mL thin-walled tubes and keep at 4</w:t>
      </w:r>
      <w:r w:rsidR="00067E7E">
        <w:rPr>
          <w:rFonts w:eastAsia="Times New Roman" w:cs="Times New Roman"/>
        </w:rPr>
        <w:t> </w:t>
      </w:r>
      <w:r w:rsidR="000A39BC" w:rsidRPr="00BD0527">
        <w:rPr>
          <w:rFonts w:eastAsia="Times New Roman" w:cs="Times New Roman"/>
        </w:rPr>
        <w:t>°C until used.</w:t>
      </w:r>
      <w:r w:rsidR="40F941CD" w:rsidRPr="00BD0527">
        <w:rPr>
          <w:rFonts w:eastAsia="Times New Roman" w:cs="Times New Roman"/>
        </w:rPr>
        <w:t xml:space="preserve"> </w:t>
      </w:r>
    </w:p>
    <w:p w14:paraId="41492EC3" w14:textId="7CE4CEA6" w:rsidR="4925C163" w:rsidRPr="00BD0527" w:rsidRDefault="5D986E0D" w:rsidP="005F70FB">
      <w:pPr>
        <w:pStyle w:val="ListParagraph"/>
        <w:numPr>
          <w:ilvl w:val="0"/>
          <w:numId w:val="8"/>
        </w:numPr>
        <w:rPr>
          <w:rFonts w:eastAsia="Times New Roman" w:cs="Times New Roman"/>
        </w:rPr>
      </w:pPr>
      <w:r w:rsidRPr="00BD0527">
        <w:rPr>
          <w:rFonts w:eastAsia="Times New Roman" w:cs="Times New Roman"/>
        </w:rPr>
        <w:lastRenderedPageBreak/>
        <w:t xml:space="preserve">Incubate the </w:t>
      </w:r>
      <w:r w:rsidR="6C5B374F" w:rsidRPr="00BD0527">
        <w:rPr>
          <w:rFonts w:eastAsia="Times New Roman" w:cs="Times New Roman"/>
        </w:rPr>
        <w:t>cleared</w:t>
      </w:r>
      <w:r w:rsidR="769A1482" w:rsidRPr="00BD0527">
        <w:rPr>
          <w:rFonts w:eastAsia="Times New Roman" w:cs="Times New Roman"/>
        </w:rPr>
        <w:t xml:space="preserve"> </w:t>
      </w:r>
      <w:r w:rsidR="292A5F0F" w:rsidRPr="00BD0527">
        <w:rPr>
          <w:rFonts w:eastAsia="Times New Roman" w:cs="Times New Roman"/>
        </w:rPr>
        <w:t>lysate</w:t>
      </w:r>
      <w:r w:rsidRPr="00BD0527">
        <w:rPr>
          <w:rFonts w:eastAsia="Times New Roman" w:cs="Times New Roman"/>
        </w:rPr>
        <w:t xml:space="preserve"> with </w:t>
      </w:r>
      <w:r w:rsidR="5FFACB74" w:rsidRPr="00BD0527">
        <w:rPr>
          <w:rFonts w:eastAsia="Times New Roman" w:cs="Times New Roman"/>
        </w:rPr>
        <w:t xml:space="preserve">a </w:t>
      </w:r>
      <w:r w:rsidRPr="00BD0527">
        <w:rPr>
          <w:rFonts w:eastAsia="Times New Roman" w:cs="Times New Roman"/>
        </w:rPr>
        <w:t>metabolite of interest at</w:t>
      </w:r>
      <w:r w:rsidR="0C858E87" w:rsidRPr="00BD0527">
        <w:rPr>
          <w:rFonts w:eastAsia="Times New Roman" w:cs="Times New Roman"/>
        </w:rPr>
        <w:t xml:space="preserve"> a single concentration or at</w:t>
      </w:r>
      <w:r w:rsidRPr="00BD0527">
        <w:rPr>
          <w:rFonts w:eastAsia="Times New Roman" w:cs="Times New Roman"/>
        </w:rPr>
        <w:t xml:space="preserve"> </w:t>
      </w:r>
      <w:r w:rsidR="03945F3B" w:rsidRPr="00BD0527">
        <w:rPr>
          <w:rFonts w:eastAsia="Times New Roman" w:cs="Times New Roman"/>
        </w:rPr>
        <w:t>different concentrations</w:t>
      </w:r>
      <w:r w:rsidR="7BD25EB8" w:rsidRPr="00BD0527">
        <w:rPr>
          <w:rFonts w:eastAsia="Times New Roman" w:cs="Times New Roman"/>
        </w:rPr>
        <w:t xml:space="preserve"> (see </w:t>
      </w:r>
      <w:r w:rsidR="7BD25EB8" w:rsidRPr="00BD0527">
        <w:rPr>
          <w:rFonts w:eastAsia="Times New Roman" w:cs="Times New Roman"/>
          <w:b/>
          <w:i/>
        </w:rPr>
        <w:t xml:space="preserve">Note </w:t>
      </w:r>
      <w:r w:rsidR="176DE1B4" w:rsidRPr="00BD0527">
        <w:rPr>
          <w:rFonts w:eastAsia="Times New Roman" w:cs="Times New Roman"/>
          <w:b/>
          <w:i/>
        </w:rPr>
        <w:t>6</w:t>
      </w:r>
      <w:r w:rsidR="7BD25EB8" w:rsidRPr="00BD0527">
        <w:rPr>
          <w:rFonts w:eastAsia="Times New Roman" w:cs="Times New Roman"/>
        </w:rPr>
        <w:t>)</w:t>
      </w:r>
      <w:r w:rsidR="03945F3B" w:rsidRPr="00BD0527">
        <w:rPr>
          <w:rFonts w:eastAsia="Times New Roman" w:cs="Times New Roman"/>
        </w:rPr>
        <w:t xml:space="preserve"> for </w:t>
      </w:r>
      <w:r w:rsidR="5898AB15" w:rsidRPr="00BD0527">
        <w:rPr>
          <w:rFonts w:eastAsia="Times New Roman" w:cs="Times New Roman"/>
        </w:rPr>
        <w:t>5</w:t>
      </w:r>
      <w:r w:rsidR="00067E7E">
        <w:rPr>
          <w:rFonts w:eastAsia="Times New Roman" w:cs="Times New Roman"/>
        </w:rPr>
        <w:t> </w:t>
      </w:r>
      <w:r w:rsidR="6BDE707D" w:rsidRPr="00BD0527">
        <w:rPr>
          <w:rFonts w:eastAsia="Times New Roman" w:cs="Times New Roman"/>
        </w:rPr>
        <w:t>minutes at 25</w:t>
      </w:r>
      <w:r w:rsidR="00067E7E">
        <w:rPr>
          <w:rFonts w:eastAsia="Times New Roman" w:cs="Times New Roman"/>
        </w:rPr>
        <w:t> </w:t>
      </w:r>
      <w:r w:rsidR="6BDE707D" w:rsidRPr="00BD0527">
        <w:rPr>
          <w:rFonts w:eastAsia="Times New Roman" w:cs="Times New Roman"/>
        </w:rPr>
        <w:t>ºC</w:t>
      </w:r>
      <w:r w:rsidR="03945F3B" w:rsidRPr="00BD0527">
        <w:rPr>
          <w:rFonts w:eastAsia="Times New Roman" w:cs="Times New Roman"/>
        </w:rPr>
        <w:t xml:space="preserve">. </w:t>
      </w:r>
      <w:r w:rsidR="6F6493E1" w:rsidRPr="00BD0527">
        <w:rPr>
          <w:rFonts w:eastAsia="Times New Roman" w:cs="Times New Roman"/>
          <w:color w:val="000000" w:themeColor="text1"/>
        </w:rPr>
        <w:t>Make sure to add the metabolite simultaneously into each tube using a multichannel pipet.</w:t>
      </w:r>
      <w:r w:rsidR="6F6493E1" w:rsidRPr="00BD0527">
        <w:rPr>
          <w:rFonts w:eastAsia="Times New Roman" w:cs="Times New Roman"/>
        </w:rPr>
        <w:t xml:space="preserve"> </w:t>
      </w:r>
    </w:p>
    <w:p w14:paraId="022CF468" w14:textId="11752901" w:rsidR="314AA540" w:rsidRPr="00BD0527" w:rsidRDefault="095B084A" w:rsidP="000A39BC">
      <w:pPr>
        <w:pStyle w:val="ListParagraph"/>
        <w:numPr>
          <w:ilvl w:val="0"/>
          <w:numId w:val="8"/>
        </w:numPr>
        <w:rPr>
          <w:rFonts w:eastAsia="Times New Roman" w:cs="Times New Roman"/>
        </w:rPr>
      </w:pPr>
      <w:r w:rsidRPr="00BD0527">
        <w:rPr>
          <w:rFonts w:eastAsia="Times New Roman" w:cs="Times New Roman"/>
        </w:rPr>
        <w:t xml:space="preserve">Add </w:t>
      </w:r>
      <w:r w:rsidR="61890191" w:rsidRPr="00BD0527">
        <w:rPr>
          <w:rFonts w:eastAsia="Times New Roman" w:cs="Times New Roman"/>
        </w:rPr>
        <w:t>5</w:t>
      </w:r>
      <w:r w:rsidR="00067E7E">
        <w:rPr>
          <w:rFonts w:eastAsia="Times New Roman" w:cs="Times New Roman"/>
        </w:rPr>
        <w:t> </w:t>
      </w:r>
      <w:r w:rsidR="61890191" w:rsidRPr="00BD0527">
        <w:rPr>
          <w:rFonts w:eastAsia="Times New Roman" w:cs="Times New Roman"/>
        </w:rPr>
        <w:t xml:space="preserve">µL </w:t>
      </w:r>
      <w:r w:rsidRPr="00BD0527">
        <w:rPr>
          <w:rFonts w:eastAsia="Times New Roman" w:cs="Times New Roman"/>
        </w:rPr>
        <w:t>PK</w:t>
      </w:r>
      <w:r w:rsidR="6F4DF28C" w:rsidRPr="00BD0527">
        <w:rPr>
          <w:rFonts w:eastAsia="Times New Roman" w:cs="Times New Roman"/>
        </w:rPr>
        <w:t xml:space="preserve"> solution</w:t>
      </w:r>
      <w:r w:rsidR="1C00CC9B" w:rsidRPr="00BD0527">
        <w:rPr>
          <w:rFonts w:eastAsia="Times New Roman" w:cs="Times New Roman"/>
        </w:rPr>
        <w:t xml:space="preserve"> (0.2</w:t>
      </w:r>
      <w:r w:rsidR="00067E7E">
        <w:rPr>
          <w:rFonts w:eastAsia="Times New Roman" w:cs="Times New Roman"/>
        </w:rPr>
        <w:t> </w:t>
      </w:r>
      <w:r w:rsidR="1C00CC9B" w:rsidRPr="00BD0527">
        <w:rPr>
          <w:rFonts w:eastAsia="Times New Roman" w:cs="Times New Roman"/>
        </w:rPr>
        <w:t>µg/µL)</w:t>
      </w:r>
      <w:r w:rsidRPr="00BD0527">
        <w:rPr>
          <w:rFonts w:eastAsia="Times New Roman" w:cs="Times New Roman"/>
        </w:rPr>
        <w:t xml:space="preserve"> to the</w:t>
      </w:r>
      <w:r w:rsidR="36E0E511" w:rsidRPr="00BD0527">
        <w:rPr>
          <w:rFonts w:eastAsia="Times New Roman" w:cs="Times New Roman"/>
        </w:rPr>
        <w:t xml:space="preserve"> </w:t>
      </w:r>
      <w:r w:rsidR="39EC0BD7" w:rsidRPr="00BD0527">
        <w:rPr>
          <w:rFonts w:eastAsia="Times New Roman" w:cs="Times New Roman"/>
        </w:rPr>
        <w:t>samples to</w:t>
      </w:r>
      <w:r w:rsidRPr="00BD0527">
        <w:rPr>
          <w:rFonts w:eastAsia="Times New Roman" w:cs="Times New Roman"/>
        </w:rPr>
        <w:t xml:space="preserve"> reach an enzyme-to-protein ratio of 1:100 (wt/wt</w:t>
      </w:r>
      <w:r w:rsidR="622ADC81" w:rsidRPr="00BD0527">
        <w:rPr>
          <w:rFonts w:eastAsia="Times New Roman" w:cs="Times New Roman"/>
        </w:rPr>
        <w:t>)</w:t>
      </w:r>
      <w:r w:rsidR="00F9573D" w:rsidRPr="00BD0527">
        <w:rPr>
          <w:rFonts w:eastAsia="Times New Roman" w:cs="Times New Roman"/>
        </w:rPr>
        <w:t xml:space="preserve">. </w:t>
      </w:r>
      <w:r w:rsidR="000A39BC" w:rsidRPr="00BD0527">
        <w:rPr>
          <w:rFonts w:eastAsia="Times New Roman" w:cs="Times New Roman"/>
          <w:color w:val="000000" w:themeColor="text1"/>
        </w:rPr>
        <w:t>Make sure to add the PK solution simultaneously into each tube using a multichannel pipet.</w:t>
      </w:r>
      <w:r w:rsidR="000A39BC" w:rsidRPr="00BD0527">
        <w:rPr>
          <w:rFonts w:eastAsia="Times New Roman" w:cs="Times New Roman"/>
        </w:rPr>
        <w:t xml:space="preserve"> </w:t>
      </w:r>
      <w:r w:rsidR="00F9573D" w:rsidRPr="00BD0527">
        <w:rPr>
          <w:rFonts w:eastAsia="Times New Roman" w:cs="Times New Roman"/>
        </w:rPr>
        <w:t>Mix well by pipetting up and down</w:t>
      </w:r>
      <w:r w:rsidR="00FC7027" w:rsidRPr="00BD0527">
        <w:rPr>
          <w:rFonts w:eastAsia="Times New Roman" w:cs="Times New Roman"/>
        </w:rPr>
        <w:t xml:space="preserve">, vortex and </w:t>
      </w:r>
      <w:r w:rsidR="00F821C6" w:rsidRPr="00BD0527">
        <w:rPr>
          <w:rFonts w:eastAsia="Times New Roman" w:cs="Times New Roman"/>
        </w:rPr>
        <w:t xml:space="preserve">quickly </w:t>
      </w:r>
      <w:r w:rsidR="00FC7027" w:rsidRPr="00BD0527">
        <w:rPr>
          <w:rFonts w:eastAsia="Times New Roman" w:cs="Times New Roman"/>
        </w:rPr>
        <w:t>spin down</w:t>
      </w:r>
      <w:r w:rsidR="679171D9" w:rsidRPr="00BD0527">
        <w:rPr>
          <w:rFonts w:eastAsia="Times New Roman" w:cs="Times New Roman"/>
        </w:rPr>
        <w:t xml:space="preserve"> to collect the </w:t>
      </w:r>
      <w:r w:rsidR="00F821C6" w:rsidRPr="00BD0527">
        <w:rPr>
          <w:rFonts w:eastAsia="Times New Roman" w:cs="Times New Roman"/>
        </w:rPr>
        <w:t xml:space="preserve">sample content </w:t>
      </w:r>
      <w:r w:rsidR="679171D9" w:rsidRPr="00BD0527">
        <w:rPr>
          <w:rFonts w:eastAsia="Times New Roman" w:cs="Times New Roman"/>
        </w:rPr>
        <w:t>at the bottom of the tube</w:t>
      </w:r>
      <w:r w:rsidR="00F9573D" w:rsidRPr="00BD0527">
        <w:rPr>
          <w:rFonts w:eastAsia="Times New Roman" w:cs="Times New Roman"/>
        </w:rPr>
        <w:t>.</w:t>
      </w:r>
      <w:r w:rsidR="5C775913" w:rsidRPr="00BD0527">
        <w:rPr>
          <w:rFonts w:eastAsia="Times New Roman" w:cs="Times New Roman"/>
        </w:rPr>
        <w:t xml:space="preserve"> </w:t>
      </w:r>
      <w:r w:rsidR="0EC83CBB" w:rsidRPr="00BD0527">
        <w:rPr>
          <w:rFonts w:eastAsia="Times New Roman" w:cs="Times New Roman"/>
        </w:rPr>
        <w:t>I</w:t>
      </w:r>
      <w:r w:rsidRPr="00BD0527">
        <w:rPr>
          <w:rFonts w:eastAsia="Times New Roman" w:cs="Times New Roman"/>
        </w:rPr>
        <w:t>ncubate at 25</w:t>
      </w:r>
      <w:r w:rsidR="00067E7E">
        <w:rPr>
          <w:rFonts w:eastAsia="Times New Roman" w:cs="Times New Roman"/>
        </w:rPr>
        <w:t> </w:t>
      </w:r>
      <w:r w:rsidRPr="00BD0527">
        <w:rPr>
          <w:rFonts w:eastAsia="Times New Roman" w:cs="Times New Roman"/>
        </w:rPr>
        <w:t>°C for</w:t>
      </w:r>
      <w:r w:rsidR="47B0B896" w:rsidRPr="00BD0527">
        <w:rPr>
          <w:rFonts w:eastAsia="Times New Roman" w:cs="Times New Roman"/>
        </w:rPr>
        <w:t xml:space="preserve"> </w:t>
      </w:r>
      <w:r w:rsidRPr="00BD0527">
        <w:rPr>
          <w:rFonts w:eastAsia="Times New Roman" w:cs="Times New Roman"/>
        </w:rPr>
        <w:t>5</w:t>
      </w:r>
      <w:r w:rsidR="00067E7E">
        <w:rPr>
          <w:rFonts w:eastAsia="Times New Roman" w:cs="Times New Roman"/>
        </w:rPr>
        <w:t> </w:t>
      </w:r>
      <w:r w:rsidRPr="00BD0527">
        <w:rPr>
          <w:rFonts w:eastAsia="Times New Roman" w:cs="Times New Roman"/>
        </w:rPr>
        <w:t>minutes</w:t>
      </w:r>
      <w:r w:rsidR="7796E49A" w:rsidRPr="00BD0527">
        <w:rPr>
          <w:rFonts w:eastAsia="Times New Roman" w:cs="Times New Roman"/>
        </w:rPr>
        <w:t>.</w:t>
      </w:r>
      <w:r w:rsidR="00687D1E" w:rsidRPr="00BD0527">
        <w:rPr>
          <w:rFonts w:eastAsia="Times New Roman" w:cs="Times New Roman"/>
        </w:rPr>
        <w:t xml:space="preserve"> Exact timing of this step is crucial</w:t>
      </w:r>
      <w:r w:rsidR="00F821C6" w:rsidRPr="00BD0527">
        <w:rPr>
          <w:rFonts w:eastAsia="Times New Roman" w:cs="Times New Roman"/>
        </w:rPr>
        <w:t xml:space="preserve"> (see </w:t>
      </w:r>
      <w:r w:rsidR="00F821C6" w:rsidRPr="00BD0527">
        <w:rPr>
          <w:rFonts w:eastAsia="Times New Roman" w:cs="Times New Roman"/>
          <w:b/>
          <w:bCs/>
          <w:i/>
          <w:iCs/>
        </w:rPr>
        <w:t>Note 7</w:t>
      </w:r>
      <w:r w:rsidR="00F821C6" w:rsidRPr="00BD0527">
        <w:rPr>
          <w:rFonts w:eastAsia="Times New Roman" w:cs="Times New Roman"/>
        </w:rPr>
        <w:t>)</w:t>
      </w:r>
      <w:r w:rsidR="00687D1E" w:rsidRPr="00BD0527">
        <w:rPr>
          <w:rFonts w:eastAsia="Times New Roman" w:cs="Times New Roman"/>
        </w:rPr>
        <w:t>.</w:t>
      </w:r>
    </w:p>
    <w:p w14:paraId="6BBBFC93" w14:textId="7C970646" w:rsidR="314AA540" w:rsidRPr="00BD0527" w:rsidRDefault="314AA540" w:rsidP="005F70FB">
      <w:pPr>
        <w:pStyle w:val="ListParagraph"/>
        <w:numPr>
          <w:ilvl w:val="0"/>
          <w:numId w:val="8"/>
        </w:numPr>
        <w:rPr>
          <w:rFonts w:eastAsia="Times New Roman" w:cs="Times New Roman"/>
        </w:rPr>
      </w:pPr>
      <w:r w:rsidRPr="00BD0527">
        <w:rPr>
          <w:rFonts w:eastAsia="Times New Roman" w:cs="Times New Roman"/>
        </w:rPr>
        <w:t>Transfer the sample tubes rapidly to</w:t>
      </w:r>
      <w:r w:rsidR="71DEC3F5" w:rsidRPr="00BD0527">
        <w:rPr>
          <w:rFonts w:eastAsia="Times New Roman" w:cs="Times New Roman"/>
        </w:rPr>
        <w:t xml:space="preserve"> the</w:t>
      </w:r>
      <w:r w:rsidRPr="00BD0527">
        <w:rPr>
          <w:rFonts w:eastAsia="Times New Roman" w:cs="Times New Roman"/>
        </w:rPr>
        <w:t xml:space="preserve"> heat-block set to 99</w:t>
      </w:r>
      <w:r w:rsidR="00067E7E">
        <w:rPr>
          <w:rFonts w:eastAsia="Times New Roman" w:cs="Times New Roman"/>
        </w:rPr>
        <w:t> </w:t>
      </w:r>
      <w:r w:rsidRPr="00BD0527">
        <w:rPr>
          <w:rFonts w:eastAsia="Times New Roman" w:cs="Times New Roman"/>
        </w:rPr>
        <w:t>°C and incubate for 5</w:t>
      </w:r>
      <w:r w:rsidR="00067E7E">
        <w:rPr>
          <w:rFonts w:eastAsia="Times New Roman" w:cs="Times New Roman"/>
        </w:rPr>
        <w:t> </w:t>
      </w:r>
      <w:r w:rsidRPr="00BD0527">
        <w:rPr>
          <w:rFonts w:eastAsia="Times New Roman" w:cs="Times New Roman"/>
        </w:rPr>
        <w:t>minutes to inactivate PK</w:t>
      </w:r>
      <w:r w:rsidR="00FC7027" w:rsidRPr="00BD0527">
        <w:rPr>
          <w:rFonts w:eastAsia="Times New Roman" w:cs="Times New Roman"/>
        </w:rPr>
        <w:t xml:space="preserve">. This step is critical (see </w:t>
      </w:r>
      <w:r w:rsidR="00FC7027" w:rsidRPr="00BD0527">
        <w:rPr>
          <w:rFonts w:eastAsia="Times New Roman" w:cs="Times New Roman"/>
          <w:b/>
          <w:bCs/>
          <w:i/>
          <w:iCs/>
        </w:rPr>
        <w:t>Note 8</w:t>
      </w:r>
      <w:r w:rsidR="00FC7027" w:rsidRPr="00BD0527">
        <w:rPr>
          <w:rFonts w:eastAsia="Times New Roman" w:cs="Times New Roman"/>
        </w:rPr>
        <w:t>).</w:t>
      </w:r>
    </w:p>
    <w:p w14:paraId="0D225BF3" w14:textId="477E6593" w:rsidR="314AA540" w:rsidRPr="00BD0527" w:rsidRDefault="1D3B68E9" w:rsidP="005F70FB">
      <w:pPr>
        <w:pStyle w:val="ListParagraph"/>
        <w:numPr>
          <w:ilvl w:val="0"/>
          <w:numId w:val="8"/>
        </w:numPr>
        <w:rPr>
          <w:rFonts w:eastAsia="Times New Roman" w:cs="Times New Roman"/>
        </w:rPr>
      </w:pPr>
      <w:r w:rsidRPr="00BD0527">
        <w:rPr>
          <w:rFonts w:eastAsia="Times New Roman" w:cs="Times New Roman"/>
        </w:rPr>
        <w:t>C</w:t>
      </w:r>
      <w:r w:rsidR="095B084A" w:rsidRPr="00BD0527">
        <w:rPr>
          <w:rFonts w:eastAsia="Times New Roman" w:cs="Times New Roman"/>
        </w:rPr>
        <w:t xml:space="preserve">ool down </w:t>
      </w:r>
      <w:r w:rsidR="490E66A1" w:rsidRPr="00BD0527">
        <w:rPr>
          <w:rFonts w:eastAsia="Times New Roman" w:cs="Times New Roman"/>
        </w:rPr>
        <w:t xml:space="preserve">the samples by </w:t>
      </w:r>
      <w:r w:rsidR="1FEC4725" w:rsidRPr="00BD0527">
        <w:rPr>
          <w:rFonts w:eastAsia="Times New Roman" w:cs="Times New Roman"/>
        </w:rPr>
        <w:t>setting the temperature of the</w:t>
      </w:r>
      <w:r w:rsidR="462726A6" w:rsidRPr="00BD0527">
        <w:rPr>
          <w:rFonts w:eastAsia="Times New Roman" w:cs="Times New Roman"/>
        </w:rPr>
        <w:t xml:space="preserve"> block to</w:t>
      </w:r>
      <w:r w:rsidR="095B084A" w:rsidRPr="00BD0527">
        <w:rPr>
          <w:rFonts w:eastAsia="Times New Roman" w:cs="Times New Roman"/>
        </w:rPr>
        <w:t xml:space="preserve"> 4</w:t>
      </w:r>
      <w:r w:rsidR="00067E7E">
        <w:rPr>
          <w:rFonts w:eastAsia="Times New Roman" w:cs="Times New Roman"/>
        </w:rPr>
        <w:t> </w:t>
      </w:r>
      <w:r w:rsidR="095B084A" w:rsidRPr="00BD0527">
        <w:rPr>
          <w:rFonts w:eastAsia="Times New Roman" w:cs="Times New Roman"/>
        </w:rPr>
        <w:t xml:space="preserve">°C </w:t>
      </w:r>
      <w:r w:rsidR="62C3E642" w:rsidRPr="00BD0527">
        <w:rPr>
          <w:rFonts w:eastAsia="Times New Roman" w:cs="Times New Roman"/>
        </w:rPr>
        <w:t>and incuba</w:t>
      </w:r>
      <w:r w:rsidR="5857162D" w:rsidRPr="00BD0527">
        <w:rPr>
          <w:rFonts w:eastAsia="Times New Roman" w:cs="Times New Roman"/>
        </w:rPr>
        <w:t>te</w:t>
      </w:r>
      <w:r w:rsidR="62C3E642" w:rsidRPr="00BD0527">
        <w:rPr>
          <w:rFonts w:eastAsia="Times New Roman" w:cs="Times New Roman"/>
        </w:rPr>
        <w:t xml:space="preserve"> </w:t>
      </w:r>
      <w:r w:rsidR="095B084A" w:rsidRPr="00BD0527">
        <w:rPr>
          <w:rFonts w:eastAsia="Times New Roman" w:cs="Times New Roman"/>
        </w:rPr>
        <w:t>for 5</w:t>
      </w:r>
      <w:r w:rsidR="00067E7E">
        <w:rPr>
          <w:rFonts w:eastAsia="Times New Roman" w:cs="Times New Roman"/>
        </w:rPr>
        <w:t> </w:t>
      </w:r>
      <w:r w:rsidR="095B084A" w:rsidRPr="00BD0527">
        <w:rPr>
          <w:rFonts w:eastAsia="Times New Roman" w:cs="Times New Roman"/>
        </w:rPr>
        <w:t>minutes</w:t>
      </w:r>
      <w:r w:rsidR="30536F27" w:rsidRPr="00BD0527">
        <w:rPr>
          <w:rFonts w:eastAsia="Times New Roman" w:cs="Times New Roman"/>
        </w:rPr>
        <w:t xml:space="preserve"> (see </w:t>
      </w:r>
      <w:r w:rsidR="30536F27" w:rsidRPr="00BD0527">
        <w:rPr>
          <w:rFonts w:eastAsia="Times New Roman" w:cs="Times New Roman"/>
          <w:b/>
          <w:bCs/>
          <w:i/>
          <w:iCs/>
        </w:rPr>
        <w:t xml:space="preserve">Note </w:t>
      </w:r>
      <w:r w:rsidR="00E435C0" w:rsidRPr="00BD0527">
        <w:rPr>
          <w:rFonts w:eastAsia="Times New Roman" w:cs="Times New Roman"/>
          <w:b/>
          <w:bCs/>
          <w:i/>
          <w:iCs/>
        </w:rPr>
        <w:t>9</w:t>
      </w:r>
      <w:r w:rsidR="30536F27" w:rsidRPr="00BD0527">
        <w:rPr>
          <w:rFonts w:eastAsia="Times New Roman" w:cs="Times New Roman"/>
        </w:rPr>
        <w:t>)</w:t>
      </w:r>
      <w:r w:rsidR="095B084A" w:rsidRPr="00BD0527">
        <w:rPr>
          <w:rFonts w:eastAsia="Times New Roman" w:cs="Times New Roman"/>
        </w:rPr>
        <w:t xml:space="preserve">. </w:t>
      </w:r>
    </w:p>
    <w:p w14:paraId="6C185C26" w14:textId="47CD3DCB" w:rsidR="274C9442" w:rsidRPr="00BD0527" w:rsidRDefault="274C9442" w:rsidP="005F70FB">
      <w:pPr>
        <w:pStyle w:val="ListParagraph"/>
        <w:numPr>
          <w:ilvl w:val="0"/>
          <w:numId w:val="8"/>
        </w:numPr>
        <w:rPr>
          <w:rFonts w:eastAsia="Times New Roman" w:cs="Times New Roman"/>
        </w:rPr>
      </w:pPr>
      <w:r w:rsidRPr="247E0610">
        <w:rPr>
          <w:rFonts w:eastAsia="Times New Roman" w:cs="Times New Roman"/>
        </w:rPr>
        <w:t>T</w:t>
      </w:r>
      <w:r w:rsidR="314AA540" w:rsidRPr="247E0610">
        <w:rPr>
          <w:rFonts w:eastAsia="Times New Roman" w:cs="Times New Roman"/>
        </w:rPr>
        <w:t>ransfer the samples to</w:t>
      </w:r>
      <w:r w:rsidR="486D80E5" w:rsidRPr="247E0610">
        <w:rPr>
          <w:rFonts w:eastAsia="Times New Roman" w:cs="Times New Roman"/>
        </w:rPr>
        <w:t xml:space="preserve"> an equal volume of</w:t>
      </w:r>
      <w:r w:rsidR="314AA540" w:rsidRPr="247E0610">
        <w:rPr>
          <w:rFonts w:eastAsia="Times New Roman" w:cs="Times New Roman"/>
        </w:rPr>
        <w:t xml:space="preserve"> 10% (wt/vol) DOC to reach a final concentration of 5% DOC. </w:t>
      </w:r>
      <w:r w:rsidR="2AB31A9A" w:rsidRPr="247E0610">
        <w:rPr>
          <w:rFonts w:eastAsia="Times New Roman" w:cs="Times New Roman"/>
        </w:rPr>
        <w:t xml:space="preserve">This </w:t>
      </w:r>
      <w:r w:rsidR="00A74A73" w:rsidRPr="247E0610">
        <w:rPr>
          <w:rFonts w:eastAsia="Times New Roman" w:cs="Times New Roman"/>
        </w:rPr>
        <w:t>facilitates</w:t>
      </w:r>
      <w:r w:rsidR="2AB31A9A" w:rsidRPr="247E0610">
        <w:rPr>
          <w:rFonts w:eastAsia="Times New Roman" w:cs="Times New Roman"/>
        </w:rPr>
        <w:t xml:space="preserve"> </w:t>
      </w:r>
      <w:r w:rsidR="00A74A73" w:rsidRPr="247E0610">
        <w:rPr>
          <w:rFonts w:eastAsia="Times New Roman" w:cs="Times New Roman"/>
        </w:rPr>
        <w:t>protein denaturation.</w:t>
      </w:r>
      <w:r w:rsidR="00067E7E" w:rsidRPr="247E0610">
        <w:rPr>
          <w:rFonts w:eastAsia="Times New Roman" w:cs="Times New Roman"/>
        </w:rPr>
        <w:t xml:space="preserve"> At this point, samples can be stored at -20 °C. </w:t>
      </w:r>
    </w:p>
    <w:p w14:paraId="6D16219C" w14:textId="289FFF8D" w:rsidR="003441F8" w:rsidRPr="00BD0527" w:rsidRDefault="44C96BD6">
      <w:pPr>
        <w:pStyle w:val="Heading2"/>
        <w:rPr>
          <w:rFonts w:eastAsia="Times New Roman" w:cs="Times New Roman"/>
        </w:rPr>
      </w:pPr>
      <w:r w:rsidRPr="00BD0527">
        <w:rPr>
          <w:rFonts w:eastAsia="Times New Roman" w:cs="Times New Roman"/>
        </w:rPr>
        <w:t>Sample preparation</w:t>
      </w:r>
      <w:r w:rsidR="000275DD" w:rsidRPr="00BD0527">
        <w:rPr>
          <w:rFonts w:eastAsia="Times New Roman" w:cs="Times New Roman"/>
        </w:rPr>
        <w:t xml:space="preserve"> prior to MS analysis</w:t>
      </w:r>
    </w:p>
    <w:p w14:paraId="1E8180F4" w14:textId="76921500" w:rsidR="4F4EE750" w:rsidRPr="00BD0527" w:rsidRDefault="00FC7027" w:rsidP="005F70FB">
      <w:pPr>
        <w:pStyle w:val="ListParagraph"/>
        <w:numPr>
          <w:ilvl w:val="0"/>
          <w:numId w:val="6"/>
        </w:numPr>
        <w:rPr>
          <w:rFonts w:eastAsia="Times New Roman" w:cs="Times New Roman"/>
        </w:rPr>
      </w:pPr>
      <w:r w:rsidRPr="00BD0527">
        <w:rPr>
          <w:rFonts w:eastAsia="Times New Roman" w:cs="Times New Roman"/>
        </w:rPr>
        <w:t>Reduce the cysteine residues by adding TCEP-HCl to a final concentration of 5</w:t>
      </w:r>
      <w:r w:rsidR="00067E7E">
        <w:rPr>
          <w:rFonts w:eastAsia="Times New Roman" w:cs="Times New Roman"/>
        </w:rPr>
        <w:t> </w:t>
      </w:r>
      <w:r w:rsidRPr="00BD0527">
        <w:rPr>
          <w:rFonts w:eastAsia="Times New Roman" w:cs="Times New Roman"/>
        </w:rPr>
        <w:t>mM</w:t>
      </w:r>
      <w:r w:rsidR="28EC8CA8" w:rsidRPr="00BD0527">
        <w:rPr>
          <w:rFonts w:eastAsia="Times New Roman" w:cs="Times New Roman"/>
        </w:rPr>
        <w:t xml:space="preserve"> using a stock solution of </w:t>
      </w:r>
      <w:r w:rsidR="00F821C6" w:rsidRPr="00BD0527">
        <w:rPr>
          <w:rFonts w:eastAsia="Times New Roman" w:cs="Times New Roman"/>
        </w:rPr>
        <w:t>300</w:t>
      </w:r>
      <w:r w:rsidR="00067E7E">
        <w:rPr>
          <w:rFonts w:eastAsia="Times New Roman" w:cs="Times New Roman"/>
        </w:rPr>
        <w:t> </w:t>
      </w:r>
      <w:r w:rsidR="00F821C6" w:rsidRPr="00BD0527">
        <w:rPr>
          <w:rFonts w:eastAsia="Times New Roman" w:cs="Times New Roman"/>
        </w:rPr>
        <w:t>mM TCEP-HCl</w:t>
      </w:r>
      <w:r w:rsidRPr="00BD0527">
        <w:rPr>
          <w:rFonts w:eastAsia="Times New Roman" w:cs="Times New Roman"/>
        </w:rPr>
        <w:t xml:space="preserve">. Incubate </w:t>
      </w:r>
      <w:r w:rsidR="718972F1" w:rsidRPr="00BD0527">
        <w:rPr>
          <w:rFonts w:eastAsia="Times New Roman" w:cs="Times New Roman"/>
        </w:rPr>
        <w:t>for 45</w:t>
      </w:r>
      <w:r w:rsidR="00886597">
        <w:rPr>
          <w:rFonts w:eastAsia="Times New Roman" w:cs="Times New Roman"/>
        </w:rPr>
        <w:t> </w:t>
      </w:r>
      <w:r w:rsidR="718972F1" w:rsidRPr="00BD0527">
        <w:rPr>
          <w:rFonts w:eastAsia="Times New Roman" w:cs="Times New Roman"/>
        </w:rPr>
        <w:t>min</w:t>
      </w:r>
      <w:r w:rsidR="1D7CBABB" w:rsidRPr="00BD0527">
        <w:rPr>
          <w:rFonts w:eastAsia="Times New Roman" w:cs="Times New Roman"/>
        </w:rPr>
        <w:t>utes</w:t>
      </w:r>
      <w:r w:rsidR="718972F1" w:rsidRPr="00BD0527">
        <w:rPr>
          <w:rFonts w:eastAsia="Times New Roman" w:cs="Times New Roman"/>
        </w:rPr>
        <w:t xml:space="preserve"> at 37</w:t>
      </w:r>
      <w:r w:rsidR="00067E7E">
        <w:rPr>
          <w:rFonts w:eastAsia="Times New Roman" w:cs="Times New Roman"/>
        </w:rPr>
        <w:t> </w:t>
      </w:r>
      <w:r w:rsidR="718972F1" w:rsidRPr="00BD0527">
        <w:rPr>
          <w:rFonts w:eastAsia="Times New Roman" w:cs="Times New Roman"/>
        </w:rPr>
        <w:t>°C</w:t>
      </w:r>
      <w:r w:rsidR="2F8442BD" w:rsidRPr="00BD0527">
        <w:rPr>
          <w:rFonts w:eastAsia="Times New Roman" w:cs="Times New Roman"/>
        </w:rPr>
        <w:t xml:space="preserve"> with agitation at 800</w:t>
      </w:r>
      <w:r w:rsidR="00067E7E">
        <w:rPr>
          <w:rFonts w:eastAsia="Times New Roman" w:cs="Times New Roman"/>
        </w:rPr>
        <w:t> </w:t>
      </w:r>
      <w:r w:rsidR="2F8442BD" w:rsidRPr="00BD0527">
        <w:rPr>
          <w:rFonts w:eastAsia="Times New Roman" w:cs="Times New Roman"/>
        </w:rPr>
        <w:t>rpm</w:t>
      </w:r>
      <w:r w:rsidR="6525458D" w:rsidRPr="00BD0527">
        <w:rPr>
          <w:rFonts w:eastAsia="Times New Roman" w:cs="Times New Roman"/>
        </w:rPr>
        <w:t>. The liquid solution might turn into a gel</w:t>
      </w:r>
      <w:r w:rsidR="7E4A2B4D" w:rsidRPr="00BD0527">
        <w:rPr>
          <w:rFonts w:eastAsia="Times New Roman" w:cs="Times New Roman"/>
        </w:rPr>
        <w:t xml:space="preserve"> (see </w:t>
      </w:r>
      <w:r w:rsidR="7E4A2B4D" w:rsidRPr="00BD0527">
        <w:rPr>
          <w:rFonts w:eastAsia="Times New Roman" w:cs="Times New Roman"/>
          <w:b/>
          <w:bCs/>
          <w:i/>
          <w:iCs/>
        </w:rPr>
        <w:t xml:space="preserve">Note </w:t>
      </w:r>
      <w:r w:rsidR="36DD794D" w:rsidRPr="00BD0527">
        <w:rPr>
          <w:rFonts w:eastAsia="Times New Roman" w:cs="Times New Roman"/>
          <w:b/>
          <w:bCs/>
          <w:i/>
          <w:iCs/>
        </w:rPr>
        <w:t>2</w:t>
      </w:r>
      <w:r w:rsidR="7E4A2B4D" w:rsidRPr="00BD0527">
        <w:rPr>
          <w:rFonts w:eastAsia="Times New Roman" w:cs="Times New Roman"/>
        </w:rPr>
        <w:t>)</w:t>
      </w:r>
      <w:r w:rsidR="6525458D" w:rsidRPr="00BD0527">
        <w:rPr>
          <w:rFonts w:eastAsia="Times New Roman" w:cs="Times New Roman"/>
        </w:rPr>
        <w:t xml:space="preserve">. </w:t>
      </w:r>
    </w:p>
    <w:p w14:paraId="5828403A" w14:textId="09C4900C" w:rsidR="4F4EE750" w:rsidRPr="00BD0527" w:rsidRDefault="718972F1" w:rsidP="005F70FB">
      <w:pPr>
        <w:pStyle w:val="ListParagraph"/>
        <w:numPr>
          <w:ilvl w:val="0"/>
          <w:numId w:val="6"/>
        </w:numPr>
        <w:rPr>
          <w:rFonts w:eastAsia="Times New Roman" w:cs="Times New Roman"/>
        </w:rPr>
      </w:pPr>
      <w:r w:rsidRPr="00BD0527">
        <w:rPr>
          <w:rFonts w:eastAsia="Times New Roman" w:cs="Times New Roman"/>
        </w:rPr>
        <w:t>Alkylate the reduced cyst</w:t>
      </w:r>
      <w:r w:rsidR="00F56B96" w:rsidRPr="00BD0527">
        <w:rPr>
          <w:rFonts w:eastAsia="Times New Roman" w:cs="Times New Roman"/>
        </w:rPr>
        <w:t>eine</w:t>
      </w:r>
      <w:r w:rsidR="00882762" w:rsidRPr="00BD0527">
        <w:rPr>
          <w:rFonts w:eastAsia="Times New Roman" w:cs="Times New Roman"/>
        </w:rPr>
        <w:t xml:space="preserve">s </w:t>
      </w:r>
      <w:r w:rsidR="00F56B96" w:rsidRPr="00BD0527">
        <w:rPr>
          <w:rFonts w:eastAsia="Times New Roman" w:cs="Times New Roman"/>
        </w:rPr>
        <w:t xml:space="preserve">residues by adding IAA to </w:t>
      </w:r>
      <w:r w:rsidRPr="00BD0527">
        <w:rPr>
          <w:rFonts w:eastAsia="Times New Roman" w:cs="Times New Roman"/>
        </w:rPr>
        <w:t>40</w:t>
      </w:r>
      <w:r w:rsidR="00067E7E">
        <w:rPr>
          <w:rFonts w:eastAsia="Times New Roman" w:cs="Times New Roman"/>
        </w:rPr>
        <w:t> </w:t>
      </w:r>
      <w:r w:rsidRPr="00BD0527">
        <w:rPr>
          <w:rFonts w:eastAsia="Times New Roman" w:cs="Times New Roman"/>
        </w:rPr>
        <w:t>mM. Vortex</w:t>
      </w:r>
      <w:r w:rsidR="498D0A57" w:rsidRPr="00BD0527">
        <w:rPr>
          <w:rFonts w:eastAsia="Times New Roman" w:cs="Times New Roman"/>
        </w:rPr>
        <w:t xml:space="preserve"> and </w:t>
      </w:r>
      <w:r w:rsidRPr="00BD0527">
        <w:rPr>
          <w:rFonts w:eastAsia="Times New Roman" w:cs="Times New Roman"/>
        </w:rPr>
        <w:t>spin down</w:t>
      </w:r>
      <w:r w:rsidR="00EC05A8" w:rsidRPr="00BD0527">
        <w:rPr>
          <w:rFonts w:eastAsia="Times New Roman" w:cs="Times New Roman"/>
        </w:rPr>
        <w:t xml:space="preserve"> to collect the </w:t>
      </w:r>
      <w:r w:rsidR="00F821C6" w:rsidRPr="00BD0527">
        <w:rPr>
          <w:rFonts w:eastAsia="Times New Roman" w:cs="Times New Roman"/>
        </w:rPr>
        <w:t xml:space="preserve">sample content </w:t>
      </w:r>
      <w:r w:rsidR="46E3E472" w:rsidRPr="00BD0527">
        <w:rPr>
          <w:rFonts w:eastAsia="Times New Roman" w:cs="Times New Roman"/>
        </w:rPr>
        <w:t>at</w:t>
      </w:r>
      <w:r w:rsidR="00EC05A8" w:rsidRPr="00BD0527">
        <w:rPr>
          <w:rFonts w:eastAsia="Times New Roman" w:cs="Times New Roman"/>
        </w:rPr>
        <w:t xml:space="preserve"> the bottom of the </w:t>
      </w:r>
      <w:r w:rsidR="700A493B" w:rsidRPr="00BD0527">
        <w:rPr>
          <w:rFonts w:eastAsia="Times New Roman" w:cs="Times New Roman"/>
        </w:rPr>
        <w:t>tube</w:t>
      </w:r>
      <w:r w:rsidR="77720E45" w:rsidRPr="00BD0527">
        <w:rPr>
          <w:rFonts w:eastAsia="Times New Roman" w:cs="Times New Roman"/>
        </w:rPr>
        <w:t>.</w:t>
      </w:r>
      <w:r w:rsidRPr="00BD0527">
        <w:rPr>
          <w:rFonts w:eastAsia="Times New Roman" w:cs="Times New Roman"/>
        </w:rPr>
        <w:t xml:space="preserve"> </w:t>
      </w:r>
      <w:r w:rsidR="7D2F2877" w:rsidRPr="00BD0527">
        <w:rPr>
          <w:rFonts w:eastAsia="Times New Roman" w:cs="Times New Roman"/>
        </w:rPr>
        <w:t>I</w:t>
      </w:r>
      <w:r w:rsidRPr="00BD0527">
        <w:rPr>
          <w:rFonts w:eastAsia="Times New Roman" w:cs="Times New Roman"/>
        </w:rPr>
        <w:t>ncubate for 30</w:t>
      </w:r>
      <w:r w:rsidR="00886597">
        <w:rPr>
          <w:rFonts w:eastAsia="Times New Roman" w:cs="Times New Roman"/>
        </w:rPr>
        <w:t> </w:t>
      </w:r>
      <w:r w:rsidRPr="00BD0527">
        <w:rPr>
          <w:rFonts w:eastAsia="Times New Roman" w:cs="Times New Roman"/>
        </w:rPr>
        <w:t>min</w:t>
      </w:r>
      <w:r w:rsidR="7F666F9D" w:rsidRPr="00BD0527">
        <w:rPr>
          <w:rFonts w:eastAsia="Times New Roman" w:cs="Times New Roman"/>
        </w:rPr>
        <w:t>utes</w:t>
      </w:r>
      <w:r w:rsidRPr="00BD0527">
        <w:rPr>
          <w:rFonts w:eastAsia="Times New Roman" w:cs="Times New Roman"/>
        </w:rPr>
        <w:t xml:space="preserve"> at room temperature in darkness</w:t>
      </w:r>
      <w:r w:rsidR="53C041C8" w:rsidRPr="00BD0527">
        <w:rPr>
          <w:rFonts w:eastAsia="Times New Roman" w:cs="Times New Roman"/>
        </w:rPr>
        <w:t xml:space="preserve"> (</w:t>
      </w:r>
      <w:r w:rsidR="6525458D" w:rsidRPr="00BD0527">
        <w:rPr>
          <w:rFonts w:eastAsia="Times New Roman" w:cs="Times New Roman"/>
        </w:rPr>
        <w:t xml:space="preserve">see </w:t>
      </w:r>
      <w:r w:rsidR="6525458D" w:rsidRPr="00BD0527">
        <w:rPr>
          <w:rFonts w:eastAsia="Times New Roman" w:cs="Times New Roman"/>
          <w:b/>
          <w:bCs/>
          <w:i/>
          <w:iCs/>
        </w:rPr>
        <w:t xml:space="preserve">Note </w:t>
      </w:r>
      <w:r w:rsidR="00E435C0" w:rsidRPr="00BD0527">
        <w:rPr>
          <w:rFonts w:eastAsia="Times New Roman" w:cs="Times New Roman"/>
          <w:b/>
          <w:bCs/>
          <w:i/>
          <w:iCs/>
        </w:rPr>
        <w:t>10</w:t>
      </w:r>
      <w:r w:rsidR="53C041C8" w:rsidRPr="00BD0527">
        <w:rPr>
          <w:rFonts w:eastAsia="Times New Roman" w:cs="Times New Roman"/>
        </w:rPr>
        <w:t xml:space="preserve">). </w:t>
      </w:r>
    </w:p>
    <w:p w14:paraId="738C3216" w14:textId="33A775D6" w:rsidR="4F4EE750" w:rsidRPr="00BD0527" w:rsidRDefault="5DBDF862" w:rsidP="005F70FB">
      <w:pPr>
        <w:pStyle w:val="ListParagraph"/>
        <w:numPr>
          <w:ilvl w:val="0"/>
          <w:numId w:val="6"/>
        </w:numPr>
        <w:rPr>
          <w:rFonts w:eastAsia="Times New Roman" w:cs="Times New Roman"/>
        </w:rPr>
      </w:pPr>
      <w:r w:rsidRPr="00BD0527">
        <w:rPr>
          <w:rFonts w:eastAsia="Times New Roman" w:cs="Times New Roman"/>
        </w:rPr>
        <w:t>Dilute the sample to 1% (wt/vol) DOC by adding 4 reaction volumes of 100</w:t>
      </w:r>
      <w:r w:rsidR="00886597">
        <w:rPr>
          <w:rFonts w:eastAsia="Times New Roman" w:cs="Times New Roman"/>
        </w:rPr>
        <w:t> </w:t>
      </w:r>
      <w:r w:rsidRPr="00BD0527">
        <w:rPr>
          <w:rFonts w:eastAsia="Times New Roman" w:cs="Times New Roman"/>
        </w:rPr>
        <w:t xml:space="preserve">mM Ambic. Ensure that the pH is </w:t>
      </w:r>
      <w:r w:rsidR="00BD0527" w:rsidRPr="00BD0527">
        <w:rPr>
          <w:rFonts w:eastAsia="Times New Roman" w:cs="Times New Roman"/>
        </w:rPr>
        <w:t xml:space="preserve">~8 </w:t>
      </w:r>
      <w:r w:rsidRPr="00BD0527">
        <w:rPr>
          <w:rFonts w:eastAsia="Times New Roman" w:cs="Times New Roman"/>
        </w:rPr>
        <w:t xml:space="preserve">using a pH indicator paper. If the pH is too low, adjust </w:t>
      </w:r>
      <w:r w:rsidR="265834EA" w:rsidRPr="00BD0527">
        <w:rPr>
          <w:rFonts w:eastAsia="Times New Roman" w:cs="Times New Roman"/>
        </w:rPr>
        <w:t>with</w:t>
      </w:r>
      <w:r w:rsidR="29594A9F" w:rsidRPr="00BD0527">
        <w:rPr>
          <w:rFonts w:eastAsia="Times New Roman" w:cs="Times New Roman"/>
        </w:rPr>
        <w:t xml:space="preserve"> </w:t>
      </w:r>
      <w:r w:rsidRPr="00BD0527">
        <w:rPr>
          <w:rFonts w:eastAsia="Times New Roman" w:cs="Times New Roman"/>
        </w:rPr>
        <w:t>100</w:t>
      </w:r>
      <w:r w:rsidR="00886597">
        <w:rPr>
          <w:rFonts w:eastAsia="Times New Roman" w:cs="Times New Roman"/>
        </w:rPr>
        <w:t> </w:t>
      </w:r>
      <w:r w:rsidRPr="00BD0527">
        <w:rPr>
          <w:rFonts w:eastAsia="Times New Roman" w:cs="Times New Roman"/>
        </w:rPr>
        <w:t xml:space="preserve">mM Ambic. </w:t>
      </w:r>
    </w:p>
    <w:p w14:paraId="5E9EE700" w14:textId="53B78691" w:rsidR="4F4EE750" w:rsidRPr="00BD0527" w:rsidRDefault="718972F1" w:rsidP="005F70FB">
      <w:pPr>
        <w:pStyle w:val="ListParagraph"/>
        <w:numPr>
          <w:ilvl w:val="0"/>
          <w:numId w:val="6"/>
        </w:numPr>
        <w:rPr>
          <w:rFonts w:eastAsia="Times New Roman" w:cs="Times New Roman"/>
        </w:rPr>
      </w:pPr>
      <w:r w:rsidRPr="00BD0527">
        <w:rPr>
          <w:rFonts w:eastAsia="Times New Roman" w:cs="Times New Roman"/>
        </w:rPr>
        <w:t>Add Lys</w:t>
      </w:r>
      <w:r w:rsidR="7835D97E" w:rsidRPr="00BD0527">
        <w:rPr>
          <w:rFonts w:eastAsia="Times New Roman" w:cs="Times New Roman"/>
        </w:rPr>
        <w:t>-</w:t>
      </w:r>
      <w:r w:rsidRPr="00BD0527">
        <w:rPr>
          <w:rFonts w:eastAsia="Times New Roman" w:cs="Times New Roman"/>
        </w:rPr>
        <w:t>C to a 1:100 enzyme/substrate ratio (wt/wt). Incubate at 37</w:t>
      </w:r>
      <w:r w:rsidR="00886597">
        <w:rPr>
          <w:rFonts w:eastAsia="Times New Roman" w:cs="Times New Roman"/>
        </w:rPr>
        <w:t> </w:t>
      </w:r>
      <w:r w:rsidRPr="00BD0527">
        <w:rPr>
          <w:rFonts w:eastAsia="Times New Roman" w:cs="Times New Roman"/>
        </w:rPr>
        <w:t>°C for 2</w:t>
      </w:r>
      <w:r w:rsidR="00886597">
        <w:rPr>
          <w:rFonts w:eastAsia="Times New Roman" w:cs="Times New Roman"/>
        </w:rPr>
        <w:t> </w:t>
      </w:r>
      <w:r w:rsidRPr="00BD0527">
        <w:rPr>
          <w:rFonts w:eastAsia="Times New Roman" w:cs="Times New Roman"/>
        </w:rPr>
        <w:t>h</w:t>
      </w:r>
      <w:r w:rsidR="196A858A" w:rsidRPr="00BD0527">
        <w:rPr>
          <w:rFonts w:eastAsia="Times New Roman" w:cs="Times New Roman"/>
        </w:rPr>
        <w:t>ours</w:t>
      </w:r>
      <w:r w:rsidRPr="00BD0527">
        <w:rPr>
          <w:rFonts w:eastAsia="Times New Roman" w:cs="Times New Roman"/>
        </w:rPr>
        <w:t xml:space="preserve"> with agitation at 800</w:t>
      </w:r>
      <w:r w:rsidR="00886597">
        <w:rPr>
          <w:rFonts w:eastAsia="Times New Roman" w:cs="Times New Roman"/>
        </w:rPr>
        <w:t> </w:t>
      </w:r>
      <w:r w:rsidRPr="00BD0527">
        <w:rPr>
          <w:rFonts w:eastAsia="Times New Roman" w:cs="Times New Roman"/>
        </w:rPr>
        <w:t xml:space="preserve">rpm. </w:t>
      </w:r>
    </w:p>
    <w:p w14:paraId="56ED22AA" w14:textId="4A8EFE70" w:rsidR="4F4EE750" w:rsidRPr="00BD0527" w:rsidRDefault="718972F1" w:rsidP="005F70FB">
      <w:pPr>
        <w:pStyle w:val="ListParagraph"/>
        <w:numPr>
          <w:ilvl w:val="0"/>
          <w:numId w:val="6"/>
        </w:numPr>
        <w:rPr>
          <w:rFonts w:eastAsia="Times New Roman" w:cs="Times New Roman"/>
        </w:rPr>
      </w:pPr>
      <w:r w:rsidRPr="00BD0527">
        <w:rPr>
          <w:rFonts w:eastAsia="Times New Roman" w:cs="Times New Roman"/>
        </w:rPr>
        <w:t>Add trypsin to a 1:100 enzyme/substrate ratio (wt/wt). Incubate at 37</w:t>
      </w:r>
      <w:r w:rsidR="00886597">
        <w:rPr>
          <w:rFonts w:eastAsia="Times New Roman" w:cs="Times New Roman"/>
        </w:rPr>
        <w:t> </w:t>
      </w:r>
      <w:r w:rsidRPr="00BD0527">
        <w:rPr>
          <w:rFonts w:eastAsia="Times New Roman" w:cs="Times New Roman"/>
        </w:rPr>
        <w:t>°C overnight under agitation at 800</w:t>
      </w:r>
      <w:r w:rsidR="00886597">
        <w:rPr>
          <w:rFonts w:eastAsia="Times New Roman" w:cs="Times New Roman"/>
        </w:rPr>
        <w:t> </w:t>
      </w:r>
      <w:r w:rsidRPr="00BD0527">
        <w:rPr>
          <w:rFonts w:eastAsia="Times New Roman" w:cs="Times New Roman"/>
        </w:rPr>
        <w:t xml:space="preserve">rpm. </w:t>
      </w:r>
    </w:p>
    <w:p w14:paraId="4A2E8726" w14:textId="1FD6C55B" w:rsidR="4F4EE750" w:rsidRPr="00BD0527" w:rsidRDefault="4F4EE750" w:rsidP="005F70FB">
      <w:pPr>
        <w:pStyle w:val="ListParagraph"/>
        <w:numPr>
          <w:ilvl w:val="0"/>
          <w:numId w:val="6"/>
        </w:numPr>
        <w:rPr>
          <w:rFonts w:eastAsia="Times New Roman" w:cs="Times New Roman"/>
        </w:rPr>
      </w:pPr>
      <w:r w:rsidRPr="00BD0527">
        <w:rPr>
          <w:rFonts w:eastAsia="Times New Roman" w:cs="Times New Roman"/>
        </w:rPr>
        <w:lastRenderedPageBreak/>
        <w:t>Stop the digestion and precipitate DOC by adding 50% (vol/vol) FA to a final concentration of 2</w:t>
      </w:r>
      <w:r w:rsidR="00886597">
        <w:rPr>
          <w:rFonts w:eastAsia="Times New Roman" w:cs="Times New Roman"/>
        </w:rPr>
        <w:t> </w:t>
      </w:r>
      <w:r w:rsidRPr="00BD0527">
        <w:rPr>
          <w:rFonts w:eastAsia="Times New Roman" w:cs="Times New Roman"/>
        </w:rPr>
        <w:t xml:space="preserve">% (vol/vol). Verify that the final pH of the sample is lower than </w:t>
      </w:r>
      <w:r w:rsidR="3279F6E3" w:rsidRPr="00BD0527">
        <w:rPr>
          <w:rFonts w:eastAsia="Times New Roman" w:cs="Times New Roman"/>
        </w:rPr>
        <w:t>3</w:t>
      </w:r>
      <w:r w:rsidRPr="00BD0527">
        <w:rPr>
          <w:rFonts w:eastAsia="Times New Roman" w:cs="Times New Roman"/>
        </w:rPr>
        <w:t xml:space="preserve">. </w:t>
      </w:r>
    </w:p>
    <w:p w14:paraId="7A6E1375" w14:textId="6C191F6E" w:rsidR="4F4EE750" w:rsidRPr="00BD0527" w:rsidRDefault="718972F1" w:rsidP="005F70FB">
      <w:pPr>
        <w:pStyle w:val="ListParagraph"/>
        <w:numPr>
          <w:ilvl w:val="0"/>
          <w:numId w:val="6"/>
        </w:numPr>
        <w:rPr>
          <w:rFonts w:eastAsia="Times New Roman" w:cs="Times New Roman"/>
        </w:rPr>
      </w:pPr>
      <w:r w:rsidRPr="00BD0527">
        <w:rPr>
          <w:rFonts w:eastAsia="Times New Roman" w:cs="Times New Roman"/>
        </w:rPr>
        <w:t xml:space="preserve">DOC will form a white precipitate upon acidification. To remove the precipitate, transfer </w:t>
      </w:r>
      <w:r w:rsidR="5B2BC6DA" w:rsidRPr="00BD0527">
        <w:rPr>
          <w:rFonts w:eastAsia="Times New Roman" w:cs="Times New Roman"/>
        </w:rPr>
        <w:t>200</w:t>
      </w:r>
      <w:r w:rsidR="00886597">
        <w:rPr>
          <w:rFonts w:eastAsia="Times New Roman" w:cs="Times New Roman"/>
        </w:rPr>
        <w:t> </w:t>
      </w:r>
      <w:proofErr w:type="spellStart"/>
      <w:r w:rsidR="5B2BC6DA" w:rsidRPr="00BD0527">
        <w:rPr>
          <w:rFonts w:eastAsia="Times New Roman" w:cs="Times New Roman"/>
        </w:rPr>
        <w:t>μ</w:t>
      </w:r>
      <w:r w:rsidR="11A5CE3A" w:rsidRPr="00BD0527">
        <w:rPr>
          <w:rFonts w:eastAsia="Times New Roman" w:cs="Times New Roman"/>
        </w:rPr>
        <w:t>L</w:t>
      </w:r>
      <w:proofErr w:type="spellEnd"/>
      <w:r w:rsidR="5B2BC6DA" w:rsidRPr="00BD0527">
        <w:rPr>
          <w:rFonts w:eastAsia="Times New Roman" w:cs="Times New Roman"/>
        </w:rPr>
        <w:t xml:space="preserve"> </w:t>
      </w:r>
      <w:r w:rsidRPr="00BD0527">
        <w:rPr>
          <w:rFonts w:eastAsia="Times New Roman" w:cs="Times New Roman"/>
        </w:rPr>
        <w:t xml:space="preserve">samples onto a filtration plate and centrifuge at </w:t>
      </w:r>
      <w:r w:rsidR="27BADE28" w:rsidRPr="00BD0527">
        <w:rPr>
          <w:rFonts w:eastAsia="Times New Roman" w:cs="Times New Roman"/>
        </w:rPr>
        <w:t>8</w:t>
      </w:r>
      <w:r w:rsidRPr="00BD0527">
        <w:rPr>
          <w:rFonts w:eastAsia="Times New Roman" w:cs="Times New Roman"/>
        </w:rPr>
        <w:t>00</w:t>
      </w:r>
      <w:r w:rsidR="00886597">
        <w:rPr>
          <w:rFonts w:eastAsia="Times New Roman" w:cs="Times New Roman"/>
        </w:rPr>
        <w:t> </w:t>
      </w:r>
      <w:r w:rsidRPr="00BD0527">
        <w:rPr>
          <w:rFonts w:eastAsia="Times New Roman" w:cs="Times New Roman"/>
        </w:rPr>
        <w:t xml:space="preserve">g for </w:t>
      </w:r>
      <w:r w:rsidR="0F1D61D6" w:rsidRPr="00BD0527">
        <w:rPr>
          <w:rFonts w:eastAsia="Times New Roman" w:cs="Times New Roman"/>
        </w:rPr>
        <w:t>1</w:t>
      </w:r>
      <w:r w:rsidR="00886597">
        <w:rPr>
          <w:rFonts w:eastAsia="Times New Roman" w:cs="Times New Roman"/>
        </w:rPr>
        <w:t> </w:t>
      </w:r>
      <w:r w:rsidRPr="00BD0527">
        <w:rPr>
          <w:rFonts w:eastAsia="Times New Roman" w:cs="Times New Roman"/>
        </w:rPr>
        <w:t>min</w:t>
      </w:r>
      <w:r w:rsidR="00886597">
        <w:rPr>
          <w:rFonts w:eastAsia="Times New Roman" w:cs="Times New Roman"/>
        </w:rPr>
        <w:t>ute</w:t>
      </w:r>
      <w:r w:rsidRPr="00BD0527">
        <w:rPr>
          <w:rFonts w:eastAsia="Times New Roman" w:cs="Times New Roman"/>
        </w:rPr>
        <w:t xml:space="preserve"> at room temperature.</w:t>
      </w:r>
      <w:r w:rsidR="53F0F54F" w:rsidRPr="00BD0527">
        <w:rPr>
          <w:rFonts w:eastAsia="Times New Roman" w:cs="Times New Roman"/>
        </w:rPr>
        <w:t xml:space="preserve"> Repeat until </w:t>
      </w:r>
      <w:r w:rsidR="0839D927" w:rsidRPr="00BD0527">
        <w:rPr>
          <w:rFonts w:eastAsia="Times New Roman" w:cs="Times New Roman"/>
        </w:rPr>
        <w:t>all</w:t>
      </w:r>
      <w:r w:rsidR="53F0F54F" w:rsidRPr="00BD0527">
        <w:rPr>
          <w:rFonts w:eastAsia="Times New Roman" w:cs="Times New Roman"/>
        </w:rPr>
        <w:t xml:space="preserve"> the sample is filtered.</w:t>
      </w:r>
      <w:r w:rsidRPr="00BD0527">
        <w:rPr>
          <w:rFonts w:eastAsia="Times New Roman" w:cs="Times New Roman"/>
        </w:rPr>
        <w:t xml:space="preserve"> </w:t>
      </w:r>
      <w:r w:rsidR="11A5CE3A" w:rsidRPr="00BD0527">
        <w:rPr>
          <w:rFonts w:eastAsia="Times New Roman" w:cs="Times New Roman"/>
        </w:rPr>
        <w:t>Samples can</w:t>
      </w:r>
      <w:r w:rsidR="60BC28E5" w:rsidRPr="00BD0527">
        <w:rPr>
          <w:rFonts w:eastAsia="Times New Roman" w:cs="Times New Roman"/>
        </w:rPr>
        <w:t xml:space="preserve"> now</w:t>
      </w:r>
      <w:r w:rsidR="11A5CE3A" w:rsidRPr="00BD0527">
        <w:rPr>
          <w:rFonts w:eastAsia="Times New Roman" w:cs="Times New Roman"/>
        </w:rPr>
        <w:t xml:space="preserve"> be </w:t>
      </w:r>
      <w:r w:rsidR="12279171" w:rsidRPr="00BD0527">
        <w:rPr>
          <w:rFonts w:eastAsia="Times New Roman" w:cs="Times New Roman"/>
        </w:rPr>
        <w:t>stored at</w:t>
      </w:r>
      <w:r w:rsidR="11A5CE3A" w:rsidRPr="00BD0527">
        <w:rPr>
          <w:rFonts w:eastAsia="Times New Roman" w:cs="Times New Roman"/>
        </w:rPr>
        <w:t xml:space="preserve"> -20</w:t>
      </w:r>
      <w:r w:rsidR="00886597">
        <w:rPr>
          <w:rFonts w:eastAsia="Times New Roman" w:cs="Times New Roman"/>
        </w:rPr>
        <w:t> </w:t>
      </w:r>
      <w:r w:rsidR="11A5CE3A" w:rsidRPr="00BD0527">
        <w:rPr>
          <w:rFonts w:eastAsia="Times New Roman" w:cs="Times New Roman"/>
        </w:rPr>
        <w:t>°C</w:t>
      </w:r>
      <w:r w:rsidR="2805979F" w:rsidRPr="00BD0527">
        <w:rPr>
          <w:rFonts w:eastAsia="Times New Roman" w:cs="Times New Roman"/>
        </w:rPr>
        <w:t xml:space="preserve"> prior further use.</w:t>
      </w:r>
    </w:p>
    <w:p w14:paraId="3BBB74A1" w14:textId="791D58C1" w:rsidR="5B6A5512" w:rsidRPr="00BD0527" w:rsidRDefault="5B6A5512" w:rsidP="005F70FB">
      <w:pPr>
        <w:pStyle w:val="ListParagraph"/>
        <w:numPr>
          <w:ilvl w:val="0"/>
          <w:numId w:val="6"/>
        </w:numPr>
        <w:spacing w:after="0"/>
        <w:rPr>
          <w:rFonts w:eastAsiaTheme="minorEastAsia" w:cs="Times New Roman"/>
          <w:color w:val="000000" w:themeColor="text1"/>
        </w:rPr>
      </w:pPr>
      <w:r w:rsidRPr="00BD0527">
        <w:rPr>
          <w:rFonts w:eastAsia="Times New Roman" w:cs="Times New Roman"/>
        </w:rPr>
        <w:t xml:space="preserve">Desalt the samples using a 96-well plate packed with C18 resin, </w:t>
      </w:r>
      <w:r w:rsidR="31F5C4C1" w:rsidRPr="00BD0527">
        <w:rPr>
          <w:rFonts w:eastAsia="Times New Roman" w:cs="Times New Roman"/>
        </w:rPr>
        <w:t xml:space="preserve">following the manufacturer's instructions. </w:t>
      </w:r>
    </w:p>
    <w:p w14:paraId="23D0E2B1" w14:textId="169FDF97" w:rsidR="000275DD" w:rsidRPr="00BD0527" w:rsidRDefault="4B9117D9" w:rsidP="005F70FB">
      <w:pPr>
        <w:pStyle w:val="ListParagraph"/>
        <w:numPr>
          <w:ilvl w:val="0"/>
          <w:numId w:val="6"/>
        </w:numPr>
        <w:rPr>
          <w:rFonts w:eastAsia="Times New Roman" w:cs="Times New Roman"/>
        </w:rPr>
      </w:pPr>
      <w:r w:rsidRPr="00BD0527">
        <w:rPr>
          <w:rFonts w:eastAsia="Times New Roman" w:cs="Times New Roman"/>
        </w:rPr>
        <w:t xml:space="preserve">Evaporate the elution buffer from the eluted peptides using a </w:t>
      </w:r>
      <w:r w:rsidR="2164703E" w:rsidRPr="00BD0527">
        <w:rPr>
          <w:rFonts w:eastAsia="Times New Roman" w:cs="Times New Roman"/>
        </w:rPr>
        <w:t>SpeedVac</w:t>
      </w:r>
      <w:r w:rsidRPr="00BD0527">
        <w:rPr>
          <w:rFonts w:eastAsia="Times New Roman" w:cs="Times New Roman"/>
        </w:rPr>
        <w:t xml:space="preserve"> at 45</w:t>
      </w:r>
      <w:r w:rsidR="00886597">
        <w:rPr>
          <w:rFonts w:eastAsia="Times New Roman" w:cs="Times New Roman"/>
        </w:rPr>
        <w:t> </w:t>
      </w:r>
      <w:r w:rsidRPr="00BD0527">
        <w:rPr>
          <w:rFonts w:eastAsia="Times New Roman" w:cs="Times New Roman"/>
        </w:rPr>
        <w:t>°C.</w:t>
      </w:r>
      <w:r w:rsidR="1A7435FD" w:rsidRPr="00BD0527">
        <w:rPr>
          <w:rFonts w:eastAsia="Times New Roman" w:cs="Times New Roman"/>
        </w:rPr>
        <w:t xml:space="preserve"> </w:t>
      </w:r>
      <w:r w:rsidR="70E1EA7F" w:rsidRPr="00BD0527">
        <w:rPr>
          <w:rFonts w:eastAsia="Times New Roman" w:cs="Times New Roman"/>
        </w:rPr>
        <w:t xml:space="preserve">When dry, peptides can be stored at </w:t>
      </w:r>
      <w:r w:rsidR="00886597">
        <w:rPr>
          <w:rFonts w:eastAsia="Times New Roman" w:cs="Times New Roman"/>
        </w:rPr>
        <w:t>-</w:t>
      </w:r>
      <w:r w:rsidR="70E1EA7F" w:rsidRPr="00BD0527">
        <w:rPr>
          <w:rFonts w:eastAsia="Times New Roman" w:cs="Times New Roman"/>
        </w:rPr>
        <w:t>20</w:t>
      </w:r>
      <w:r w:rsidR="00886597">
        <w:rPr>
          <w:rFonts w:eastAsia="Times New Roman" w:cs="Times New Roman"/>
        </w:rPr>
        <w:t> </w:t>
      </w:r>
      <w:r w:rsidR="70E1EA7F" w:rsidRPr="00BD0527">
        <w:rPr>
          <w:rFonts w:eastAsia="Times New Roman" w:cs="Times New Roman"/>
        </w:rPr>
        <w:t>°C until further use.</w:t>
      </w:r>
      <w:r w:rsidR="4D5269A1" w:rsidRPr="00BD0527">
        <w:rPr>
          <w:rFonts w:eastAsia="Times New Roman" w:cs="Times New Roman"/>
        </w:rPr>
        <w:t xml:space="preserve"> If desired, </w:t>
      </w:r>
      <w:r w:rsidR="2C9F94E5" w:rsidRPr="00BD0527">
        <w:rPr>
          <w:rFonts w:eastAsia="Times New Roman" w:cs="Times New Roman"/>
        </w:rPr>
        <w:t xml:space="preserve">peptides can be further </w:t>
      </w:r>
      <w:r w:rsidR="4D5269A1" w:rsidRPr="00BD0527">
        <w:rPr>
          <w:rFonts w:eastAsia="Times New Roman" w:cs="Times New Roman"/>
        </w:rPr>
        <w:t>fractionat</w:t>
      </w:r>
      <w:r w:rsidR="4BEDBE1C" w:rsidRPr="00BD0527">
        <w:rPr>
          <w:rFonts w:eastAsia="Times New Roman" w:cs="Times New Roman"/>
        </w:rPr>
        <w:t>ed</w:t>
      </w:r>
      <w:r w:rsidR="3C858DA2" w:rsidRPr="00BD0527">
        <w:rPr>
          <w:rFonts w:eastAsia="Times New Roman" w:cs="Times New Roman"/>
        </w:rPr>
        <w:t xml:space="preserve"> for the generation of a</w:t>
      </w:r>
      <w:r w:rsidR="124EE081" w:rsidRPr="00BD0527">
        <w:rPr>
          <w:rFonts w:eastAsia="Times New Roman" w:cs="Times New Roman"/>
        </w:rPr>
        <w:t xml:space="preserve"> spectral</w:t>
      </w:r>
      <w:r w:rsidR="3C858DA2" w:rsidRPr="00BD0527">
        <w:rPr>
          <w:rFonts w:eastAsia="Times New Roman" w:cs="Times New Roman"/>
        </w:rPr>
        <w:t xml:space="preserve"> library</w:t>
      </w:r>
      <w:r w:rsidR="4D5269A1" w:rsidRPr="00BD0527">
        <w:rPr>
          <w:rFonts w:eastAsia="Times New Roman" w:cs="Times New Roman"/>
        </w:rPr>
        <w:t xml:space="preserve"> (see </w:t>
      </w:r>
      <w:r w:rsidR="4D5269A1" w:rsidRPr="00BD0527">
        <w:rPr>
          <w:rFonts w:eastAsia="Times New Roman" w:cs="Times New Roman"/>
          <w:b/>
          <w:bCs/>
          <w:i/>
          <w:iCs/>
        </w:rPr>
        <w:t xml:space="preserve">Note </w:t>
      </w:r>
      <w:r w:rsidR="00E435C0" w:rsidRPr="00BD0527">
        <w:rPr>
          <w:rFonts w:eastAsia="Times New Roman" w:cs="Times New Roman"/>
          <w:b/>
          <w:bCs/>
          <w:i/>
          <w:iCs/>
        </w:rPr>
        <w:t>11</w:t>
      </w:r>
      <w:r w:rsidR="4D5269A1" w:rsidRPr="00BD0527">
        <w:rPr>
          <w:rFonts w:eastAsia="Times New Roman" w:cs="Times New Roman"/>
          <w:b/>
          <w:bCs/>
          <w:i/>
          <w:iCs/>
        </w:rPr>
        <w:t>)</w:t>
      </w:r>
      <w:r w:rsidR="4D5269A1" w:rsidRPr="00BD0527">
        <w:rPr>
          <w:rFonts w:eastAsia="Times New Roman" w:cs="Times New Roman"/>
        </w:rPr>
        <w:t xml:space="preserve">. </w:t>
      </w:r>
    </w:p>
    <w:p w14:paraId="006E458B" w14:textId="109EC00A" w:rsidR="7345BF68" w:rsidRPr="00BD0527" w:rsidRDefault="142F80E4" w:rsidP="005F70FB">
      <w:pPr>
        <w:pStyle w:val="ListParagraph"/>
        <w:numPr>
          <w:ilvl w:val="0"/>
          <w:numId w:val="6"/>
        </w:numPr>
        <w:rPr>
          <w:rFonts w:eastAsia="Times New Roman" w:cs="Times New Roman"/>
        </w:rPr>
      </w:pPr>
      <w:r w:rsidRPr="00BD0527">
        <w:rPr>
          <w:rFonts w:eastAsia="Times New Roman" w:cs="Times New Roman"/>
        </w:rPr>
        <w:t>Resuspend dried peptide</w:t>
      </w:r>
      <w:r w:rsidR="0E190D70" w:rsidRPr="00BD0527">
        <w:rPr>
          <w:rFonts w:eastAsia="Times New Roman" w:cs="Times New Roman"/>
        </w:rPr>
        <w:t>s</w:t>
      </w:r>
      <w:r w:rsidRPr="00BD0527">
        <w:rPr>
          <w:rFonts w:eastAsia="Times New Roman" w:cs="Times New Roman"/>
        </w:rPr>
        <w:t xml:space="preserve"> in</w:t>
      </w:r>
      <w:r w:rsidR="616C2400" w:rsidRPr="00BD0527">
        <w:rPr>
          <w:rFonts w:eastAsia="Times New Roman" w:cs="Times New Roman"/>
        </w:rPr>
        <w:t xml:space="preserve"> 25</w:t>
      </w:r>
      <w:r w:rsidR="00886597">
        <w:rPr>
          <w:rFonts w:eastAsia="Times New Roman" w:cs="Times New Roman"/>
        </w:rPr>
        <w:t> </w:t>
      </w:r>
      <w:proofErr w:type="spellStart"/>
      <w:r w:rsidR="616C2400" w:rsidRPr="00BD0527">
        <w:rPr>
          <w:rFonts w:eastAsia="Times New Roman" w:cs="Times New Roman"/>
        </w:rPr>
        <w:t>μ</w:t>
      </w:r>
      <w:r w:rsidR="5EFC6BC4" w:rsidRPr="00BD0527">
        <w:rPr>
          <w:rFonts w:eastAsia="Times New Roman" w:cs="Times New Roman"/>
        </w:rPr>
        <w:t>L</w:t>
      </w:r>
      <w:proofErr w:type="spellEnd"/>
      <w:r w:rsidRPr="00BD0527">
        <w:rPr>
          <w:rFonts w:eastAsia="Times New Roman" w:cs="Times New Roman"/>
        </w:rPr>
        <w:t xml:space="preserve"> 0.1% (vol/vol) formic acid</w:t>
      </w:r>
      <w:r w:rsidR="01873CB6" w:rsidRPr="00BD0527">
        <w:rPr>
          <w:rFonts w:eastAsia="Times New Roman" w:cs="Times New Roman"/>
        </w:rPr>
        <w:t xml:space="preserve"> and s</w:t>
      </w:r>
      <w:r w:rsidR="6AA8BE51" w:rsidRPr="00BD0527">
        <w:rPr>
          <w:rFonts w:eastAsia="Times New Roman" w:cs="Times New Roman"/>
        </w:rPr>
        <w:t>onicate samples for 10</w:t>
      </w:r>
      <w:r w:rsidR="00886597">
        <w:rPr>
          <w:rFonts w:eastAsia="Times New Roman" w:cs="Times New Roman"/>
        </w:rPr>
        <w:t> </w:t>
      </w:r>
      <w:r w:rsidR="6AA8BE51" w:rsidRPr="00BD0527">
        <w:rPr>
          <w:rFonts w:eastAsia="Times New Roman" w:cs="Times New Roman"/>
        </w:rPr>
        <w:t>minutes to dissolv</w:t>
      </w:r>
      <w:r w:rsidR="52C46015" w:rsidRPr="00BD0527">
        <w:rPr>
          <w:rFonts w:eastAsia="Times New Roman" w:cs="Times New Roman"/>
        </w:rPr>
        <w:t>e</w:t>
      </w:r>
      <w:r w:rsidR="6AA8BE51" w:rsidRPr="00BD0527">
        <w:rPr>
          <w:rFonts w:eastAsia="Times New Roman" w:cs="Times New Roman"/>
        </w:rPr>
        <w:t xml:space="preserve"> the peptides.</w:t>
      </w:r>
      <w:r w:rsidR="597120CF" w:rsidRPr="00BD0527">
        <w:rPr>
          <w:rFonts w:eastAsia="Times New Roman" w:cs="Times New Roman"/>
        </w:rPr>
        <w:t xml:space="preserve"> Add peptides from the iRT kit a</w:t>
      </w:r>
      <w:r w:rsidRPr="00BD0527">
        <w:rPr>
          <w:rFonts w:eastAsia="Times New Roman" w:cs="Times New Roman"/>
        </w:rPr>
        <w:t xml:space="preserve">ccording to the manufacturer's instructions. </w:t>
      </w:r>
    </w:p>
    <w:p w14:paraId="605076C1" w14:textId="2405769D" w:rsidR="003441F8" w:rsidRPr="00BD0527" w:rsidRDefault="04A1E842" w:rsidP="05E28A89">
      <w:pPr>
        <w:pStyle w:val="Heading2"/>
        <w:rPr>
          <w:rFonts w:eastAsia="Times New Roman" w:cs="Times New Roman"/>
        </w:rPr>
      </w:pPr>
      <w:r w:rsidRPr="00BD0527">
        <w:rPr>
          <w:rFonts w:eastAsia="Times New Roman" w:cs="Times New Roman"/>
        </w:rPr>
        <w:t>LC-MS</w:t>
      </w:r>
      <w:r w:rsidR="686F7070" w:rsidRPr="00BD0527">
        <w:rPr>
          <w:rFonts w:eastAsia="Times New Roman" w:cs="Times New Roman"/>
        </w:rPr>
        <w:t>/MS</w:t>
      </w:r>
      <w:r w:rsidRPr="00BD0527">
        <w:rPr>
          <w:rFonts w:eastAsia="Times New Roman" w:cs="Times New Roman"/>
        </w:rPr>
        <w:t xml:space="preserve"> analysis </w:t>
      </w:r>
    </w:p>
    <w:p w14:paraId="6979731B" w14:textId="14AB7C47" w:rsidR="7AB66BAF" w:rsidRPr="00BD0527" w:rsidRDefault="6A9CB95D" w:rsidP="0B5AFADE">
      <w:pPr>
        <w:rPr>
          <w:rFonts w:eastAsia="Times New Roman" w:cs="Times New Roman"/>
        </w:rPr>
      </w:pPr>
      <w:r w:rsidRPr="00BD0527">
        <w:rPr>
          <w:rFonts w:eastAsia="Times New Roman" w:cs="Times New Roman"/>
        </w:rPr>
        <w:t>A mass spectrometer with high</w:t>
      </w:r>
      <w:r w:rsidR="597AC07B" w:rsidRPr="00BD0527">
        <w:rPr>
          <w:rFonts w:eastAsia="Times New Roman" w:cs="Times New Roman"/>
        </w:rPr>
        <w:t>-</w:t>
      </w:r>
      <w:r w:rsidRPr="00BD0527">
        <w:rPr>
          <w:rFonts w:eastAsia="Times New Roman" w:cs="Times New Roman"/>
        </w:rPr>
        <w:t>resolving power</w:t>
      </w:r>
      <w:r w:rsidR="6BB35C59" w:rsidRPr="00BD0527">
        <w:rPr>
          <w:rFonts w:eastAsia="Times New Roman" w:cs="Times New Roman"/>
        </w:rPr>
        <w:t>,</w:t>
      </w:r>
      <w:r w:rsidRPr="00BD0527">
        <w:rPr>
          <w:rFonts w:eastAsia="Times New Roman" w:cs="Times New Roman"/>
        </w:rPr>
        <w:t xml:space="preserve"> equipped with a nano-electrospray ion source</w:t>
      </w:r>
      <w:r w:rsidR="34E80D4D" w:rsidRPr="00BD0527">
        <w:rPr>
          <w:rFonts w:eastAsia="Times New Roman" w:cs="Times New Roman"/>
        </w:rPr>
        <w:t>,</w:t>
      </w:r>
      <w:r w:rsidRPr="00BD0527">
        <w:rPr>
          <w:rFonts w:eastAsia="Times New Roman" w:cs="Times New Roman"/>
        </w:rPr>
        <w:t xml:space="preserve"> and interfaced with a nano-LC </w:t>
      </w:r>
      <w:r w:rsidR="30B8F403" w:rsidRPr="00BD0527">
        <w:rPr>
          <w:rFonts w:eastAsia="Times New Roman" w:cs="Times New Roman"/>
        </w:rPr>
        <w:t xml:space="preserve">system is required for </w:t>
      </w:r>
      <w:r w:rsidR="0C1361EC" w:rsidRPr="00BD0527">
        <w:rPr>
          <w:rFonts w:eastAsia="Times New Roman" w:cs="Times New Roman"/>
        </w:rPr>
        <w:t>data-dependent (DDA) and data-independent acquisition (</w:t>
      </w:r>
      <w:r w:rsidR="30B8F403" w:rsidRPr="00BD0527">
        <w:rPr>
          <w:rFonts w:eastAsia="Times New Roman" w:cs="Times New Roman"/>
        </w:rPr>
        <w:t>DIA</w:t>
      </w:r>
      <w:r w:rsidR="71F62DB3" w:rsidRPr="00BD0527">
        <w:rPr>
          <w:rFonts w:eastAsia="Times New Roman" w:cs="Times New Roman"/>
        </w:rPr>
        <w:t>) mass spectrometric (MS)</w:t>
      </w:r>
      <w:r w:rsidR="30B8F403" w:rsidRPr="00BD0527">
        <w:rPr>
          <w:rFonts w:eastAsia="Times New Roman" w:cs="Times New Roman"/>
        </w:rPr>
        <w:t xml:space="preserve"> analysis, according to the setup described in </w:t>
      </w:r>
      <w:r w:rsidR="00522688" w:rsidRPr="00BD0527">
        <w:rPr>
          <w:rFonts w:eastAsia="Times New Roman" w:cs="Times New Roman"/>
        </w:rPr>
        <w:t xml:space="preserve">the </w:t>
      </w:r>
      <w:r w:rsidR="49DA679F" w:rsidRPr="00BD0527">
        <w:rPr>
          <w:rFonts w:eastAsia="Times New Roman" w:cs="Times New Roman"/>
        </w:rPr>
        <w:t xml:space="preserve">Materials section. </w:t>
      </w:r>
      <w:r w:rsidR="4AF1CA6A" w:rsidRPr="00BD0527">
        <w:rPr>
          <w:rFonts w:eastAsia="Times New Roman" w:cs="Times New Roman"/>
        </w:rPr>
        <w:t xml:space="preserve">We recommend using </w:t>
      </w:r>
      <w:r w:rsidR="000275DD" w:rsidRPr="00BD0527">
        <w:rPr>
          <w:rFonts w:eastAsia="Times New Roman" w:cs="Times New Roman"/>
        </w:rPr>
        <w:t xml:space="preserve">both </w:t>
      </w:r>
      <w:r w:rsidR="4AF1CA6A" w:rsidRPr="00BD0527">
        <w:rPr>
          <w:rFonts w:eastAsia="Times New Roman" w:cs="Times New Roman"/>
        </w:rPr>
        <w:t xml:space="preserve">DDA-MS </w:t>
      </w:r>
      <w:r w:rsidR="000275DD" w:rsidRPr="00BD0527">
        <w:rPr>
          <w:rFonts w:eastAsia="Times New Roman" w:cs="Times New Roman"/>
        </w:rPr>
        <w:t xml:space="preserve">and DIA-MS </w:t>
      </w:r>
      <w:r w:rsidR="4AF1CA6A" w:rsidRPr="00BD0527">
        <w:rPr>
          <w:rFonts w:eastAsia="Times New Roman" w:cs="Times New Roman"/>
        </w:rPr>
        <w:t>measurements for spectral library generation.</w:t>
      </w:r>
      <w:r w:rsidR="4D6F75EA" w:rsidRPr="00BD0527">
        <w:rPr>
          <w:rFonts w:eastAsia="Times New Roman" w:cs="Times New Roman"/>
        </w:rPr>
        <w:t xml:space="preserve"> </w:t>
      </w:r>
      <w:r w:rsidR="7335533C" w:rsidRPr="00BD0527">
        <w:rPr>
          <w:rFonts w:eastAsia="Times New Roman" w:cs="Times New Roman"/>
        </w:rPr>
        <w:t xml:space="preserve">For each sample, </w:t>
      </w:r>
      <w:r w:rsidR="4D6F75EA" w:rsidRPr="00BD0527">
        <w:rPr>
          <w:rFonts w:eastAsia="Times New Roman" w:cs="Times New Roman"/>
        </w:rPr>
        <w:t>DDA-MS measurements</w:t>
      </w:r>
      <w:r w:rsidR="461383C3" w:rsidRPr="00BD0527">
        <w:rPr>
          <w:rFonts w:eastAsia="Times New Roman" w:cs="Times New Roman"/>
        </w:rPr>
        <w:t xml:space="preserve"> can be </w:t>
      </w:r>
      <w:r w:rsidR="04E3B061" w:rsidRPr="00BD0527">
        <w:rPr>
          <w:rFonts w:eastAsia="Times New Roman" w:cs="Times New Roman"/>
        </w:rPr>
        <w:t>made</w:t>
      </w:r>
      <w:r w:rsidR="461383C3" w:rsidRPr="00BD0527">
        <w:rPr>
          <w:rFonts w:eastAsia="Times New Roman" w:cs="Times New Roman"/>
        </w:rPr>
        <w:t xml:space="preserve"> </w:t>
      </w:r>
      <w:r w:rsidR="7A08F757" w:rsidRPr="00BD0527">
        <w:rPr>
          <w:rFonts w:eastAsia="Times New Roman" w:cs="Times New Roman"/>
        </w:rPr>
        <w:t>once</w:t>
      </w:r>
      <w:r w:rsidR="00522688" w:rsidRPr="00BD0527">
        <w:rPr>
          <w:rFonts w:eastAsia="Times New Roman" w:cs="Times New Roman"/>
        </w:rPr>
        <w:t xml:space="preserve"> per condition</w:t>
      </w:r>
      <w:r w:rsidR="7A08F757" w:rsidRPr="00BD0527">
        <w:rPr>
          <w:rFonts w:eastAsia="Times New Roman" w:cs="Times New Roman"/>
        </w:rPr>
        <w:t xml:space="preserve">, </w:t>
      </w:r>
      <w:r w:rsidR="461383C3" w:rsidRPr="00BD0527">
        <w:rPr>
          <w:rFonts w:eastAsia="Times New Roman" w:cs="Times New Roman"/>
        </w:rPr>
        <w:t>on</w:t>
      </w:r>
      <w:r w:rsidR="4D6F75EA" w:rsidRPr="00BD0527">
        <w:rPr>
          <w:rFonts w:eastAsia="Times New Roman" w:cs="Times New Roman"/>
        </w:rPr>
        <w:t xml:space="preserve"> a </w:t>
      </w:r>
      <w:r w:rsidR="58EE5C39" w:rsidRPr="00BD0527">
        <w:rPr>
          <w:rFonts w:eastAsia="Times New Roman" w:cs="Times New Roman"/>
        </w:rPr>
        <w:t xml:space="preserve">single </w:t>
      </w:r>
      <w:r w:rsidR="4D6F75EA" w:rsidRPr="00BD0527">
        <w:rPr>
          <w:rFonts w:eastAsia="Times New Roman" w:cs="Times New Roman"/>
        </w:rPr>
        <w:t xml:space="preserve">pool </w:t>
      </w:r>
      <w:r w:rsidR="0799E5FE" w:rsidRPr="00BD0527">
        <w:rPr>
          <w:rFonts w:eastAsia="Times New Roman" w:cs="Times New Roman"/>
        </w:rPr>
        <w:t xml:space="preserve">of </w:t>
      </w:r>
      <w:r w:rsidR="4D6F75EA" w:rsidRPr="00BD0527">
        <w:rPr>
          <w:rFonts w:eastAsia="Times New Roman" w:cs="Times New Roman"/>
        </w:rPr>
        <w:t>all</w:t>
      </w:r>
      <w:r w:rsidR="7B2B2D9E" w:rsidRPr="00BD0527">
        <w:rPr>
          <w:rFonts w:eastAsia="Times New Roman" w:cs="Times New Roman"/>
        </w:rPr>
        <w:t xml:space="preserve"> replicate</w:t>
      </w:r>
      <w:r w:rsidR="5287C5D5" w:rsidRPr="00BD0527">
        <w:rPr>
          <w:rFonts w:eastAsia="Times New Roman" w:cs="Times New Roman"/>
        </w:rPr>
        <w:t>s</w:t>
      </w:r>
      <w:r w:rsidR="23D4197C" w:rsidRPr="00BD0527">
        <w:rPr>
          <w:rFonts w:eastAsia="Times New Roman" w:cs="Times New Roman"/>
        </w:rPr>
        <w:t>.</w:t>
      </w:r>
      <w:r w:rsidR="37CD6DC1" w:rsidRPr="00BD0527">
        <w:rPr>
          <w:rFonts w:eastAsia="Times New Roman" w:cs="Times New Roman"/>
        </w:rPr>
        <w:t xml:space="preserve"> </w:t>
      </w:r>
    </w:p>
    <w:p w14:paraId="7E5D59E5" w14:textId="0085CC2E" w:rsidR="0619F405" w:rsidRPr="00BD0527" w:rsidRDefault="0619F405" w:rsidP="005F70FB">
      <w:pPr>
        <w:pStyle w:val="ListParagraph"/>
        <w:numPr>
          <w:ilvl w:val="0"/>
          <w:numId w:val="9"/>
        </w:numPr>
        <w:rPr>
          <w:rFonts w:eastAsia="Times New Roman" w:cs="Times New Roman"/>
        </w:rPr>
      </w:pPr>
      <w:r w:rsidRPr="00BD0527">
        <w:rPr>
          <w:rFonts w:eastAsia="Times New Roman" w:cs="Times New Roman"/>
        </w:rPr>
        <w:t>Separate peptide mixtures using a</w:t>
      </w:r>
      <w:r w:rsidR="55DAACCF" w:rsidRPr="00BD0527">
        <w:rPr>
          <w:rFonts w:eastAsia="Times New Roman" w:cs="Times New Roman"/>
        </w:rPr>
        <w:t xml:space="preserve"> </w:t>
      </w:r>
      <w:r w:rsidRPr="00BD0527">
        <w:rPr>
          <w:rFonts w:eastAsia="Times New Roman" w:cs="Times New Roman"/>
        </w:rPr>
        <w:t>gra</w:t>
      </w:r>
      <w:r w:rsidR="3B2D3754" w:rsidRPr="00BD0527">
        <w:rPr>
          <w:rFonts w:eastAsia="Times New Roman" w:cs="Times New Roman"/>
        </w:rPr>
        <w:t xml:space="preserve">dient with an increasing concentration of </w:t>
      </w:r>
      <w:r w:rsidR="4CAFC8B7" w:rsidRPr="00BD0527">
        <w:rPr>
          <w:rFonts w:eastAsia="Times New Roman" w:cs="Times New Roman"/>
        </w:rPr>
        <w:t>buffer B</w:t>
      </w:r>
      <w:r w:rsidR="41CFEF5F" w:rsidRPr="00BD0527">
        <w:rPr>
          <w:rFonts w:eastAsia="Times New Roman" w:cs="Times New Roman"/>
        </w:rPr>
        <w:t xml:space="preserve">. We recommend </w:t>
      </w:r>
      <w:r w:rsidR="4E9A25C2" w:rsidRPr="00BD0527">
        <w:rPr>
          <w:rFonts w:eastAsia="Times New Roman" w:cs="Times New Roman"/>
        </w:rPr>
        <w:t>using</w:t>
      </w:r>
      <w:r w:rsidR="41CFEF5F" w:rsidRPr="00BD0527">
        <w:rPr>
          <w:rFonts w:eastAsia="Times New Roman" w:cs="Times New Roman"/>
        </w:rPr>
        <w:t xml:space="preserve"> a linear gradient ranging from </w:t>
      </w:r>
      <w:r w:rsidR="7EE5E211" w:rsidRPr="00BD0527">
        <w:rPr>
          <w:rFonts w:eastAsia="Times New Roman" w:cs="Times New Roman"/>
        </w:rPr>
        <w:t>3</w:t>
      </w:r>
      <w:r w:rsidR="40E13A58" w:rsidRPr="00BD0527">
        <w:rPr>
          <w:rFonts w:eastAsia="Times New Roman" w:cs="Times New Roman"/>
        </w:rPr>
        <w:t xml:space="preserve"> </w:t>
      </w:r>
      <w:r w:rsidR="41CFEF5F" w:rsidRPr="00BD0527">
        <w:rPr>
          <w:rFonts w:eastAsia="Times New Roman" w:cs="Times New Roman"/>
        </w:rPr>
        <w:t>to 3</w:t>
      </w:r>
      <w:r w:rsidR="53EF71E2" w:rsidRPr="00BD0527">
        <w:rPr>
          <w:rFonts w:eastAsia="Times New Roman" w:cs="Times New Roman"/>
        </w:rPr>
        <w:t>0</w:t>
      </w:r>
      <w:r w:rsidR="00886597">
        <w:rPr>
          <w:rFonts w:eastAsia="Times New Roman" w:cs="Times New Roman"/>
        </w:rPr>
        <w:t> </w:t>
      </w:r>
      <w:r w:rsidR="5CFA5085" w:rsidRPr="00BD0527">
        <w:rPr>
          <w:rFonts w:eastAsia="Times New Roman" w:cs="Times New Roman"/>
        </w:rPr>
        <w:t>% buffer B</w:t>
      </w:r>
      <w:r w:rsidR="50F2B7A6" w:rsidRPr="00BD0527">
        <w:rPr>
          <w:rFonts w:eastAsia="Times New Roman" w:cs="Times New Roman"/>
        </w:rPr>
        <w:t>. The flow rate is set to 300</w:t>
      </w:r>
      <w:r w:rsidR="00886597">
        <w:rPr>
          <w:rFonts w:eastAsia="Times New Roman" w:cs="Times New Roman"/>
        </w:rPr>
        <w:t> </w:t>
      </w:r>
      <w:proofErr w:type="spellStart"/>
      <w:r w:rsidR="50F2B7A6" w:rsidRPr="00BD0527">
        <w:rPr>
          <w:rFonts w:eastAsia="Times New Roman" w:cs="Times New Roman"/>
        </w:rPr>
        <w:t>nL</w:t>
      </w:r>
      <w:proofErr w:type="spellEnd"/>
      <w:r w:rsidR="5176E9C8" w:rsidRPr="00BD0527">
        <w:rPr>
          <w:rFonts w:eastAsia="Times New Roman" w:cs="Times New Roman"/>
        </w:rPr>
        <w:t>/</w:t>
      </w:r>
      <w:r w:rsidR="50F2B7A6" w:rsidRPr="00BD0527">
        <w:rPr>
          <w:rFonts w:eastAsia="Times New Roman" w:cs="Times New Roman"/>
        </w:rPr>
        <w:t>min throughout the gradient.</w:t>
      </w:r>
    </w:p>
    <w:p w14:paraId="4F03589A" w14:textId="23DD595A" w:rsidR="7F2FF83E" w:rsidRPr="00BD0527" w:rsidRDefault="561E97A0" w:rsidP="005F70FB">
      <w:pPr>
        <w:pStyle w:val="ListParagraph"/>
        <w:numPr>
          <w:ilvl w:val="0"/>
          <w:numId w:val="9"/>
        </w:numPr>
        <w:rPr>
          <w:rFonts w:eastAsia="Times New Roman" w:cs="Times New Roman"/>
        </w:rPr>
      </w:pPr>
      <w:r w:rsidRPr="00BD0527">
        <w:rPr>
          <w:rFonts w:eastAsia="Times New Roman" w:cs="Times New Roman"/>
        </w:rPr>
        <w:t>For DDA-MS measurements, o</w:t>
      </w:r>
      <w:r w:rsidR="30683374" w:rsidRPr="00BD0527">
        <w:rPr>
          <w:rFonts w:eastAsia="Times New Roman" w:cs="Times New Roman"/>
        </w:rPr>
        <w:t>perate the mass spectrometer in positive ion mode with an electrospray voltage of 2</w:t>
      </w:r>
      <w:r w:rsidR="2A1511BD" w:rsidRPr="00BD0527">
        <w:rPr>
          <w:rFonts w:eastAsia="Times New Roman" w:cs="Times New Roman"/>
        </w:rPr>
        <w:t>5</w:t>
      </w:r>
      <w:r w:rsidR="30683374" w:rsidRPr="00BD0527">
        <w:rPr>
          <w:rFonts w:eastAsia="Times New Roman" w:cs="Times New Roman"/>
        </w:rPr>
        <w:t>00</w:t>
      </w:r>
      <w:r w:rsidR="00886597">
        <w:rPr>
          <w:rFonts w:eastAsia="Times New Roman" w:cs="Times New Roman"/>
        </w:rPr>
        <w:t> </w:t>
      </w:r>
      <w:r w:rsidR="30683374" w:rsidRPr="00BD0527">
        <w:rPr>
          <w:rFonts w:eastAsia="Times New Roman" w:cs="Times New Roman"/>
        </w:rPr>
        <w:t xml:space="preserve">V. </w:t>
      </w:r>
      <w:r w:rsidR="00DE7E9C" w:rsidRPr="00BD0527">
        <w:rPr>
          <w:rFonts w:eastAsia="Times New Roman" w:cs="Times New Roman"/>
        </w:rPr>
        <w:t>Ac</w:t>
      </w:r>
      <w:r w:rsidR="67D4F6ED" w:rsidRPr="00BD0527">
        <w:rPr>
          <w:rFonts w:eastAsia="Times New Roman" w:cs="Times New Roman"/>
        </w:rPr>
        <w:t xml:space="preserve">quire </w:t>
      </w:r>
      <w:r w:rsidR="7DFB93B3" w:rsidRPr="00BD0527">
        <w:rPr>
          <w:rFonts w:eastAsia="Times New Roman" w:cs="Times New Roman"/>
        </w:rPr>
        <w:t xml:space="preserve">the survey </w:t>
      </w:r>
      <w:r w:rsidR="6612D937" w:rsidRPr="00BD0527">
        <w:rPr>
          <w:rFonts w:eastAsia="Times New Roman" w:cs="Times New Roman"/>
        </w:rPr>
        <w:t xml:space="preserve">MS1 </w:t>
      </w:r>
      <w:r w:rsidR="1F32F395" w:rsidRPr="00BD0527">
        <w:rPr>
          <w:rFonts w:eastAsia="Times New Roman" w:cs="Times New Roman"/>
        </w:rPr>
        <w:t>scans</w:t>
      </w:r>
      <w:r w:rsidR="6612D937" w:rsidRPr="00BD0527">
        <w:rPr>
          <w:rFonts w:eastAsia="Times New Roman" w:cs="Times New Roman"/>
        </w:rPr>
        <w:t xml:space="preserve"> over a mass range of 350-1</w:t>
      </w:r>
      <w:r w:rsidR="1F2A7328" w:rsidRPr="00BD0527">
        <w:rPr>
          <w:rFonts w:eastAsia="Times New Roman" w:cs="Times New Roman"/>
        </w:rPr>
        <w:t>4</w:t>
      </w:r>
      <w:r w:rsidR="6612D937" w:rsidRPr="00BD0527">
        <w:rPr>
          <w:rFonts w:eastAsia="Times New Roman" w:cs="Times New Roman"/>
        </w:rPr>
        <w:t>00</w:t>
      </w:r>
      <w:r w:rsidR="00886597">
        <w:rPr>
          <w:rFonts w:eastAsia="Times New Roman" w:cs="Times New Roman"/>
        </w:rPr>
        <w:t> </w:t>
      </w:r>
      <w:r w:rsidR="6612D937" w:rsidRPr="00436EE3">
        <w:rPr>
          <w:rFonts w:eastAsia="Times New Roman" w:cs="Times New Roman"/>
          <w:i/>
          <w:iCs/>
        </w:rPr>
        <w:t>m/z</w:t>
      </w:r>
      <w:r w:rsidR="6612D937" w:rsidRPr="00BD0527">
        <w:rPr>
          <w:rFonts w:eastAsia="Times New Roman" w:cs="Times New Roman"/>
        </w:rPr>
        <w:t xml:space="preserve"> with a</w:t>
      </w:r>
      <w:r w:rsidR="63DA1B73" w:rsidRPr="00BD0527">
        <w:rPr>
          <w:rFonts w:eastAsia="Times New Roman" w:cs="Times New Roman"/>
        </w:rPr>
        <w:t xml:space="preserve">n Orbitrap </w:t>
      </w:r>
      <w:r w:rsidR="6612D937" w:rsidRPr="00BD0527">
        <w:rPr>
          <w:rFonts w:eastAsia="Times New Roman" w:cs="Times New Roman"/>
        </w:rPr>
        <w:t>res</w:t>
      </w:r>
      <w:r w:rsidR="5069D747" w:rsidRPr="00BD0527">
        <w:rPr>
          <w:rFonts w:eastAsia="Times New Roman" w:cs="Times New Roman"/>
        </w:rPr>
        <w:t xml:space="preserve">olution </w:t>
      </w:r>
      <w:r w:rsidR="6612D937" w:rsidRPr="00BD0527">
        <w:rPr>
          <w:rFonts w:eastAsia="Times New Roman" w:cs="Times New Roman"/>
        </w:rPr>
        <w:t xml:space="preserve">of </w:t>
      </w:r>
      <w:r w:rsidR="156BE432" w:rsidRPr="00BD0527">
        <w:rPr>
          <w:rFonts w:eastAsia="Times New Roman" w:cs="Times New Roman"/>
        </w:rPr>
        <w:t>12</w:t>
      </w:r>
      <w:r w:rsidR="6612D937" w:rsidRPr="00BD0527">
        <w:rPr>
          <w:rFonts w:eastAsia="Times New Roman" w:cs="Times New Roman"/>
        </w:rPr>
        <w:t>0,000</w:t>
      </w:r>
      <w:r w:rsidR="045BB2CE" w:rsidRPr="00BD0527">
        <w:rPr>
          <w:rFonts w:eastAsia="Times New Roman" w:cs="Times New Roman"/>
        </w:rPr>
        <w:t xml:space="preserve"> using a</w:t>
      </w:r>
      <w:r w:rsidR="27FE5693" w:rsidRPr="00BD0527">
        <w:rPr>
          <w:rFonts w:eastAsia="Times New Roman" w:cs="Times New Roman"/>
        </w:rPr>
        <w:t xml:space="preserve"> normalized </w:t>
      </w:r>
      <w:r w:rsidR="045BB2CE" w:rsidRPr="00BD0527">
        <w:rPr>
          <w:rFonts w:eastAsia="Times New Roman" w:cs="Times New Roman"/>
        </w:rPr>
        <w:t>automatic gain control (AGC) target of 200</w:t>
      </w:r>
      <w:r w:rsidR="00886597">
        <w:rPr>
          <w:rFonts w:eastAsia="Times New Roman" w:cs="Times New Roman"/>
        </w:rPr>
        <w:t> </w:t>
      </w:r>
      <w:r w:rsidR="2E80C716" w:rsidRPr="00BD0527">
        <w:rPr>
          <w:rFonts w:eastAsia="Times New Roman" w:cs="Times New Roman"/>
        </w:rPr>
        <w:t xml:space="preserve">% </w:t>
      </w:r>
      <w:r w:rsidR="0229E816" w:rsidRPr="00BD0527">
        <w:rPr>
          <w:rFonts w:eastAsia="Times New Roman" w:cs="Times New Roman"/>
        </w:rPr>
        <w:t xml:space="preserve">(maximum injection time: </w:t>
      </w:r>
      <w:r w:rsidR="2E80C716" w:rsidRPr="00BD0527">
        <w:rPr>
          <w:rFonts w:eastAsia="Times New Roman" w:cs="Times New Roman"/>
        </w:rPr>
        <w:t>100</w:t>
      </w:r>
      <w:r w:rsidR="00886597">
        <w:rPr>
          <w:rFonts w:eastAsia="Times New Roman" w:cs="Times New Roman"/>
        </w:rPr>
        <w:t> </w:t>
      </w:r>
      <w:r w:rsidR="2E80C716" w:rsidRPr="00BD0527">
        <w:rPr>
          <w:rFonts w:eastAsia="Times New Roman" w:cs="Times New Roman"/>
        </w:rPr>
        <w:t>ms</w:t>
      </w:r>
      <w:r w:rsidR="0229E816" w:rsidRPr="00BD0527">
        <w:rPr>
          <w:rFonts w:eastAsia="Times New Roman" w:cs="Times New Roman"/>
        </w:rPr>
        <w:t>)</w:t>
      </w:r>
      <w:r w:rsidR="2E80C716" w:rsidRPr="00BD0527">
        <w:rPr>
          <w:rFonts w:eastAsia="Times New Roman" w:cs="Times New Roman"/>
        </w:rPr>
        <w:t>.</w:t>
      </w:r>
      <w:r w:rsidR="6612D937" w:rsidRPr="00BD0527">
        <w:rPr>
          <w:rFonts w:eastAsia="Times New Roman" w:cs="Times New Roman"/>
        </w:rPr>
        <w:t xml:space="preserve"> </w:t>
      </w:r>
      <w:r w:rsidR="15ECB567" w:rsidRPr="00BD0527">
        <w:rPr>
          <w:rFonts w:eastAsia="Times New Roman" w:cs="Times New Roman"/>
        </w:rPr>
        <w:t xml:space="preserve">Use a data-dependent mode with a </w:t>
      </w:r>
      <w:r w:rsidR="15ECB567" w:rsidRPr="00BD0527">
        <w:rPr>
          <w:rFonts w:eastAsia="Times New Roman" w:cs="Times New Roman"/>
        </w:rPr>
        <w:lastRenderedPageBreak/>
        <w:t>cycle time of 3</w:t>
      </w:r>
      <w:r w:rsidR="00886597">
        <w:rPr>
          <w:rFonts w:eastAsia="Times New Roman" w:cs="Times New Roman"/>
        </w:rPr>
        <w:t> </w:t>
      </w:r>
      <w:r w:rsidR="15ECB567" w:rsidRPr="00BD0527">
        <w:rPr>
          <w:rFonts w:eastAsia="Times New Roman" w:cs="Times New Roman"/>
        </w:rPr>
        <w:t>seconds to</w:t>
      </w:r>
      <w:r w:rsidR="19E76AEF" w:rsidRPr="00BD0527">
        <w:rPr>
          <w:rFonts w:eastAsia="Times New Roman" w:cs="Times New Roman"/>
        </w:rPr>
        <w:t xml:space="preserve"> generate</w:t>
      </w:r>
      <w:r w:rsidR="2318385B" w:rsidRPr="00BD0527">
        <w:rPr>
          <w:rFonts w:eastAsia="Times New Roman" w:cs="Times New Roman"/>
        </w:rPr>
        <w:t xml:space="preserve"> </w:t>
      </w:r>
      <w:r w:rsidR="6612D937" w:rsidRPr="00BD0527">
        <w:rPr>
          <w:rFonts w:eastAsia="Times New Roman" w:cs="Times New Roman"/>
        </w:rPr>
        <w:t xml:space="preserve">MS2 spectra </w:t>
      </w:r>
      <w:r w:rsidR="4663C173" w:rsidRPr="00BD0527">
        <w:rPr>
          <w:rFonts w:eastAsia="Times New Roman" w:cs="Times New Roman"/>
        </w:rPr>
        <w:t xml:space="preserve">using </w:t>
      </w:r>
      <w:r w:rsidR="2CAB0BF1" w:rsidRPr="00BD0527">
        <w:rPr>
          <w:rFonts w:eastAsia="Times New Roman" w:cs="Times New Roman"/>
        </w:rPr>
        <w:t xml:space="preserve">a 30% </w:t>
      </w:r>
      <w:r w:rsidR="4663C173" w:rsidRPr="00BD0527">
        <w:rPr>
          <w:rFonts w:eastAsia="Times New Roman" w:cs="Times New Roman"/>
        </w:rPr>
        <w:t>HCD</w:t>
      </w:r>
      <w:r w:rsidR="7D2C7AA0" w:rsidRPr="00BD0527">
        <w:rPr>
          <w:rFonts w:eastAsia="Times New Roman" w:cs="Times New Roman"/>
        </w:rPr>
        <w:t xml:space="preserve"> collision energy</w:t>
      </w:r>
      <w:r w:rsidR="4663C173" w:rsidRPr="00BD0527">
        <w:rPr>
          <w:rFonts w:eastAsia="Times New Roman" w:cs="Times New Roman"/>
        </w:rPr>
        <w:t xml:space="preserve"> </w:t>
      </w:r>
      <w:r w:rsidR="6612D937" w:rsidRPr="00BD0527">
        <w:rPr>
          <w:rFonts w:eastAsia="Times New Roman" w:cs="Times New Roman"/>
        </w:rPr>
        <w:t>at a</w:t>
      </w:r>
      <w:r w:rsidR="02D13D05" w:rsidRPr="00BD0527">
        <w:rPr>
          <w:rFonts w:eastAsia="Times New Roman" w:cs="Times New Roman"/>
        </w:rPr>
        <w:t>n Orbitrap</w:t>
      </w:r>
      <w:r w:rsidR="6612D937" w:rsidRPr="00BD0527">
        <w:rPr>
          <w:rFonts w:eastAsia="Times New Roman" w:cs="Times New Roman"/>
        </w:rPr>
        <w:t xml:space="preserve"> resolution of 3</w:t>
      </w:r>
      <w:r w:rsidR="04B067C3" w:rsidRPr="00BD0527">
        <w:rPr>
          <w:rFonts w:eastAsia="Times New Roman" w:cs="Times New Roman"/>
        </w:rPr>
        <w:t>0,000</w:t>
      </w:r>
      <w:r w:rsidR="538E6B88" w:rsidRPr="00BD0527">
        <w:rPr>
          <w:rFonts w:eastAsia="Times New Roman" w:cs="Times New Roman"/>
        </w:rPr>
        <w:t xml:space="preserve">. </w:t>
      </w:r>
      <w:r w:rsidR="291BD38A" w:rsidRPr="00BD0527">
        <w:rPr>
          <w:rFonts w:eastAsia="Times New Roman" w:cs="Times New Roman"/>
        </w:rPr>
        <w:t>Accumulate</w:t>
      </w:r>
      <w:r w:rsidR="6754B296" w:rsidRPr="00BD0527">
        <w:rPr>
          <w:rFonts w:eastAsia="Times New Roman" w:cs="Times New Roman"/>
        </w:rPr>
        <w:t xml:space="preserve"> </w:t>
      </w:r>
      <w:r w:rsidR="2ED6C9EC" w:rsidRPr="00BD0527">
        <w:rPr>
          <w:rFonts w:eastAsia="Times New Roman" w:cs="Times New Roman"/>
        </w:rPr>
        <w:t xml:space="preserve">all </w:t>
      </w:r>
      <w:r w:rsidR="6754B296" w:rsidRPr="00BD0527">
        <w:rPr>
          <w:rFonts w:eastAsia="Times New Roman" w:cs="Times New Roman"/>
        </w:rPr>
        <w:t>multiply charged</w:t>
      </w:r>
      <w:r w:rsidR="291BD38A" w:rsidRPr="00BD0527">
        <w:rPr>
          <w:rFonts w:eastAsia="Times New Roman" w:cs="Times New Roman"/>
        </w:rPr>
        <w:t xml:space="preserve"> ions</w:t>
      </w:r>
      <w:r w:rsidR="29D577E6" w:rsidRPr="00BD0527">
        <w:rPr>
          <w:rFonts w:eastAsia="Times New Roman" w:cs="Times New Roman"/>
        </w:rPr>
        <w:t xml:space="preserve"> (charge states 2-7)</w:t>
      </w:r>
      <w:r w:rsidR="291BD38A" w:rsidRPr="00BD0527">
        <w:rPr>
          <w:rFonts w:eastAsia="Times New Roman" w:cs="Times New Roman"/>
        </w:rPr>
        <w:t xml:space="preserve"> with a normalized AGC target of 200</w:t>
      </w:r>
      <w:r w:rsidR="00886597">
        <w:rPr>
          <w:rFonts w:eastAsia="Times New Roman" w:cs="Times New Roman"/>
        </w:rPr>
        <w:t> </w:t>
      </w:r>
      <w:r w:rsidR="291BD38A" w:rsidRPr="00BD0527">
        <w:rPr>
          <w:rFonts w:eastAsia="Times New Roman" w:cs="Times New Roman"/>
        </w:rPr>
        <w:t xml:space="preserve">% </w:t>
      </w:r>
      <w:r w:rsidR="57C586CA" w:rsidRPr="00BD0527">
        <w:rPr>
          <w:rFonts w:eastAsia="Times New Roman" w:cs="Times New Roman"/>
        </w:rPr>
        <w:t xml:space="preserve">for maximally </w:t>
      </w:r>
      <w:r w:rsidR="291BD38A" w:rsidRPr="00BD0527">
        <w:rPr>
          <w:rFonts w:eastAsia="Times New Roman" w:cs="Times New Roman"/>
        </w:rPr>
        <w:t>54</w:t>
      </w:r>
      <w:r w:rsidR="00886597">
        <w:rPr>
          <w:rFonts w:eastAsia="Times New Roman" w:cs="Times New Roman"/>
        </w:rPr>
        <w:t> </w:t>
      </w:r>
      <w:r w:rsidR="291BD38A" w:rsidRPr="00BD0527">
        <w:rPr>
          <w:rFonts w:eastAsia="Times New Roman" w:cs="Times New Roman"/>
        </w:rPr>
        <w:t>m</w:t>
      </w:r>
      <w:r w:rsidR="05DF6969" w:rsidRPr="00BD0527">
        <w:rPr>
          <w:rFonts w:eastAsia="Times New Roman" w:cs="Times New Roman"/>
        </w:rPr>
        <w:t>s</w:t>
      </w:r>
      <w:r w:rsidR="6612D937" w:rsidRPr="00BD0527">
        <w:rPr>
          <w:rFonts w:eastAsia="Times New Roman" w:cs="Times New Roman"/>
        </w:rPr>
        <w:t xml:space="preserve"> </w:t>
      </w:r>
      <w:r w:rsidR="3844F08B" w:rsidRPr="00BD0527">
        <w:rPr>
          <w:rFonts w:eastAsia="Times New Roman" w:cs="Times New Roman"/>
        </w:rPr>
        <w:t xml:space="preserve">and </w:t>
      </w:r>
      <w:r w:rsidR="447B394F" w:rsidRPr="00BD0527">
        <w:rPr>
          <w:rFonts w:eastAsia="Times New Roman" w:cs="Times New Roman"/>
        </w:rPr>
        <w:t xml:space="preserve">with </w:t>
      </w:r>
      <w:r w:rsidR="6612D937" w:rsidRPr="00BD0527">
        <w:rPr>
          <w:rFonts w:eastAsia="Times New Roman" w:cs="Times New Roman"/>
        </w:rPr>
        <w:t xml:space="preserve">a dynamic exclusion for </w:t>
      </w:r>
      <w:r w:rsidR="61006EC8" w:rsidRPr="00BD0527">
        <w:rPr>
          <w:rFonts w:eastAsia="Times New Roman" w:cs="Times New Roman"/>
        </w:rPr>
        <w:t>60</w:t>
      </w:r>
      <w:r w:rsidR="00886597">
        <w:rPr>
          <w:rFonts w:eastAsia="Times New Roman" w:cs="Times New Roman"/>
        </w:rPr>
        <w:t> </w:t>
      </w:r>
      <w:r w:rsidR="6612D937" w:rsidRPr="00BD0527">
        <w:rPr>
          <w:rFonts w:eastAsia="Times New Roman" w:cs="Times New Roman"/>
        </w:rPr>
        <w:t xml:space="preserve">s. </w:t>
      </w:r>
    </w:p>
    <w:p w14:paraId="0FC3688F" w14:textId="793A4DF2" w:rsidR="5E826AD7" w:rsidRPr="00BD0527" w:rsidRDefault="5E826AD7" w:rsidP="0F1D83B5">
      <w:pPr>
        <w:pStyle w:val="ListParagraph"/>
        <w:numPr>
          <w:ilvl w:val="0"/>
          <w:numId w:val="9"/>
        </w:numPr>
        <w:rPr>
          <w:rFonts w:eastAsiaTheme="minorEastAsia" w:cs="Times New Roman"/>
        </w:rPr>
      </w:pPr>
      <w:r w:rsidRPr="00BD0527">
        <w:rPr>
          <w:rFonts w:eastAsia="Times New Roman" w:cs="Times New Roman"/>
        </w:rPr>
        <w:t>For DIA-MS measurements, s</w:t>
      </w:r>
      <w:r w:rsidR="2317ED65" w:rsidRPr="00BD0527">
        <w:rPr>
          <w:rFonts w:eastAsia="Times New Roman" w:cs="Times New Roman"/>
        </w:rPr>
        <w:t xml:space="preserve">et </w:t>
      </w:r>
      <w:r w:rsidR="49DC2713" w:rsidRPr="00BD0527">
        <w:rPr>
          <w:rFonts w:eastAsia="Times New Roman" w:cs="Times New Roman"/>
        </w:rPr>
        <w:t>41 variable-wid</w:t>
      </w:r>
      <w:r w:rsidR="5BD33DF6" w:rsidRPr="00BD0527">
        <w:rPr>
          <w:rFonts w:eastAsia="Times New Roman" w:cs="Times New Roman"/>
        </w:rPr>
        <w:t>th DIA</w:t>
      </w:r>
      <w:r w:rsidR="49DC2713" w:rsidRPr="00BD0527">
        <w:rPr>
          <w:rFonts w:eastAsia="Times New Roman" w:cs="Times New Roman"/>
        </w:rPr>
        <w:t xml:space="preserve"> isolation windows with a 1</w:t>
      </w:r>
      <w:r w:rsidR="00886597">
        <w:rPr>
          <w:rFonts w:eastAsia="Times New Roman" w:cs="Times New Roman"/>
        </w:rPr>
        <w:t> </w:t>
      </w:r>
      <w:r w:rsidR="49DC2713" w:rsidRPr="00436EE3">
        <w:rPr>
          <w:rFonts w:eastAsia="Times New Roman" w:cs="Times New Roman"/>
          <w:i/>
          <w:iCs/>
        </w:rPr>
        <w:t>m/z</w:t>
      </w:r>
      <w:r w:rsidR="49DC2713" w:rsidRPr="00BD0527">
        <w:rPr>
          <w:rFonts w:eastAsia="Times New Roman" w:cs="Times New Roman"/>
        </w:rPr>
        <w:t xml:space="preserve"> overlap between windows </w:t>
      </w:r>
      <w:r w:rsidR="474381D7" w:rsidRPr="00BD0527">
        <w:rPr>
          <w:rFonts w:eastAsia="Times New Roman" w:cs="Times New Roman"/>
        </w:rPr>
        <w:t xml:space="preserve">(see </w:t>
      </w:r>
      <w:r w:rsidR="474381D7" w:rsidRPr="00BD0527">
        <w:rPr>
          <w:rFonts w:eastAsia="Times New Roman" w:cs="Times New Roman"/>
          <w:b/>
          <w:bCs/>
          <w:i/>
          <w:iCs/>
        </w:rPr>
        <w:t xml:space="preserve">Note </w:t>
      </w:r>
      <w:r w:rsidR="00B63C74" w:rsidRPr="00BD0527">
        <w:rPr>
          <w:rFonts w:eastAsia="Times New Roman" w:cs="Times New Roman"/>
          <w:b/>
          <w:bCs/>
          <w:i/>
          <w:iCs/>
        </w:rPr>
        <w:t>12</w:t>
      </w:r>
      <w:r w:rsidR="474381D7" w:rsidRPr="00BD0527">
        <w:rPr>
          <w:rFonts w:eastAsia="Times New Roman" w:cs="Times New Roman"/>
        </w:rPr>
        <w:t>)</w:t>
      </w:r>
      <w:r w:rsidR="49DC2713" w:rsidRPr="00BD0527">
        <w:rPr>
          <w:rFonts w:eastAsia="Times New Roman" w:cs="Times New Roman"/>
        </w:rPr>
        <w:t>. DIA-MS2 spectra</w:t>
      </w:r>
      <w:r w:rsidR="7EB5D961" w:rsidRPr="00BD0527">
        <w:rPr>
          <w:rFonts w:eastAsia="Times New Roman" w:cs="Times New Roman"/>
        </w:rPr>
        <w:t xml:space="preserve"> are acquired</w:t>
      </w:r>
      <w:r w:rsidR="49DC2713" w:rsidRPr="00BD0527">
        <w:rPr>
          <w:rFonts w:eastAsia="Times New Roman" w:cs="Times New Roman"/>
        </w:rPr>
        <w:t xml:space="preserve"> at a</w:t>
      </w:r>
      <w:r w:rsidR="7006B5D0" w:rsidRPr="00BD0527">
        <w:rPr>
          <w:rFonts w:eastAsia="Times New Roman" w:cs="Times New Roman"/>
        </w:rPr>
        <w:t>n Orbitrap</w:t>
      </w:r>
      <w:r w:rsidR="49DC2713" w:rsidRPr="00BD0527">
        <w:rPr>
          <w:rFonts w:eastAsia="Times New Roman" w:cs="Times New Roman"/>
        </w:rPr>
        <w:t xml:space="preserve"> resolution of 30,000 </w:t>
      </w:r>
      <w:r w:rsidR="09C81334" w:rsidRPr="00BD0527">
        <w:rPr>
          <w:rFonts w:eastAsia="Times New Roman" w:cs="Times New Roman"/>
        </w:rPr>
        <w:t xml:space="preserve">over a scan </w:t>
      </w:r>
      <w:r w:rsidR="49DC2713" w:rsidRPr="00BD0527">
        <w:rPr>
          <w:rFonts w:eastAsia="Times New Roman" w:cs="Times New Roman"/>
        </w:rPr>
        <w:t xml:space="preserve">range of </w:t>
      </w:r>
      <w:r w:rsidR="0287F7E3" w:rsidRPr="00BD0527">
        <w:rPr>
          <w:rFonts w:eastAsia="Times New Roman" w:cs="Times New Roman"/>
        </w:rPr>
        <w:t>150</w:t>
      </w:r>
      <w:r w:rsidR="074DB034" w:rsidRPr="00BD0527">
        <w:rPr>
          <w:rFonts w:eastAsia="Times New Roman" w:cs="Times New Roman"/>
        </w:rPr>
        <w:t>-2000</w:t>
      </w:r>
      <w:r w:rsidR="00886597">
        <w:rPr>
          <w:rFonts w:eastAsia="Times New Roman" w:cs="Times New Roman"/>
        </w:rPr>
        <w:t> </w:t>
      </w:r>
      <w:r w:rsidR="49DC2713" w:rsidRPr="00436EE3">
        <w:rPr>
          <w:rFonts w:eastAsia="Times New Roman" w:cs="Times New Roman"/>
          <w:i/>
          <w:iCs/>
        </w:rPr>
        <w:t>m/z</w:t>
      </w:r>
      <w:r w:rsidR="49DC2713" w:rsidRPr="00BD0527">
        <w:rPr>
          <w:rFonts w:eastAsia="Times New Roman" w:cs="Times New Roman"/>
        </w:rPr>
        <w:t xml:space="preserve"> and a</w:t>
      </w:r>
      <w:r w:rsidR="35434C4D" w:rsidRPr="00BD0527">
        <w:rPr>
          <w:rFonts w:eastAsia="Times New Roman" w:cs="Times New Roman"/>
        </w:rPr>
        <w:t xml:space="preserve"> normalized</w:t>
      </w:r>
      <w:r w:rsidR="49DC2713" w:rsidRPr="00BD0527">
        <w:rPr>
          <w:rFonts w:eastAsia="Times New Roman" w:cs="Times New Roman"/>
        </w:rPr>
        <w:t xml:space="preserve"> AGC target of</w:t>
      </w:r>
      <w:r w:rsidR="70360847" w:rsidRPr="00BD0527">
        <w:rPr>
          <w:rFonts w:eastAsia="Times New Roman" w:cs="Times New Roman"/>
        </w:rPr>
        <w:t xml:space="preserve"> 400</w:t>
      </w:r>
      <w:r w:rsidR="00886597">
        <w:rPr>
          <w:rFonts w:eastAsia="Times New Roman" w:cs="Times New Roman"/>
        </w:rPr>
        <w:t> </w:t>
      </w:r>
      <w:r w:rsidR="70360847" w:rsidRPr="00BD0527">
        <w:rPr>
          <w:rFonts w:eastAsia="Times New Roman" w:cs="Times New Roman"/>
        </w:rPr>
        <w:t>% for each window</w:t>
      </w:r>
      <w:r w:rsidR="49DC2713" w:rsidRPr="00BD0527">
        <w:rPr>
          <w:rFonts w:eastAsia="Times New Roman" w:cs="Times New Roman"/>
        </w:rPr>
        <w:t xml:space="preserve">. </w:t>
      </w:r>
      <w:r w:rsidR="3DD4DD70" w:rsidRPr="00BD0527">
        <w:rPr>
          <w:rFonts w:eastAsia="Times New Roman" w:cs="Times New Roman"/>
        </w:rPr>
        <w:t xml:space="preserve">The </w:t>
      </w:r>
      <w:r w:rsidR="49DC2713" w:rsidRPr="00BD0527">
        <w:rPr>
          <w:rFonts w:eastAsia="Times New Roman" w:cs="Times New Roman"/>
        </w:rPr>
        <w:t>maximum injection time</w:t>
      </w:r>
      <w:r w:rsidR="4138BA59" w:rsidRPr="00BD0527">
        <w:rPr>
          <w:rFonts w:eastAsia="Times New Roman" w:cs="Times New Roman"/>
        </w:rPr>
        <w:t xml:space="preserve"> is set to 54</w:t>
      </w:r>
      <w:r w:rsidR="00886597">
        <w:rPr>
          <w:rFonts w:eastAsia="Times New Roman" w:cs="Times New Roman"/>
        </w:rPr>
        <w:t> </w:t>
      </w:r>
      <w:proofErr w:type="spellStart"/>
      <w:r w:rsidR="4138BA59" w:rsidRPr="00BD0527">
        <w:rPr>
          <w:rFonts w:eastAsia="Times New Roman" w:cs="Times New Roman"/>
        </w:rPr>
        <w:t>ms</w:t>
      </w:r>
      <w:r w:rsidR="49DC2713" w:rsidRPr="00BD0527">
        <w:rPr>
          <w:rFonts w:eastAsia="Times New Roman" w:cs="Times New Roman"/>
        </w:rPr>
        <w:t>.</w:t>
      </w:r>
      <w:proofErr w:type="spellEnd"/>
      <w:r w:rsidR="443B73D4" w:rsidRPr="00BD0527">
        <w:rPr>
          <w:rFonts w:eastAsia="Times New Roman" w:cs="Times New Roman"/>
        </w:rPr>
        <w:t xml:space="preserve"> </w:t>
      </w:r>
      <w:r w:rsidR="2FD6E113" w:rsidRPr="00BD0527">
        <w:rPr>
          <w:rFonts w:eastAsia="Times New Roman" w:cs="Times New Roman"/>
        </w:rPr>
        <w:t xml:space="preserve">Acquire MS1 scans using the same settings as described in step 2.  </w:t>
      </w:r>
    </w:p>
    <w:p w14:paraId="7B6CCC98" w14:textId="0565F8FF" w:rsidR="5F3C0184" w:rsidRPr="00BD0527" w:rsidRDefault="6FC2ACC4" w:rsidP="05E28A89">
      <w:pPr>
        <w:pStyle w:val="Heading2"/>
        <w:rPr>
          <w:rFonts w:eastAsia="Times New Roman" w:cs="Times New Roman"/>
        </w:rPr>
      </w:pPr>
      <w:r w:rsidRPr="00BD0527">
        <w:rPr>
          <w:rFonts w:eastAsia="Times New Roman" w:cs="Times New Roman"/>
        </w:rPr>
        <w:t xml:space="preserve">Library </w:t>
      </w:r>
      <w:r w:rsidR="00522688" w:rsidRPr="00BD0527">
        <w:rPr>
          <w:rFonts w:eastAsia="Times New Roman" w:cs="Times New Roman"/>
        </w:rPr>
        <w:t>g</w:t>
      </w:r>
      <w:r w:rsidRPr="00BD0527">
        <w:rPr>
          <w:rFonts w:eastAsia="Times New Roman" w:cs="Times New Roman"/>
        </w:rPr>
        <w:t>eneration in Spectronaut</w:t>
      </w:r>
    </w:p>
    <w:p w14:paraId="149ABBA0" w14:textId="294DCD0D" w:rsidR="6AD51D20" w:rsidRPr="00BD0527" w:rsidRDefault="2DBB0EFD" w:rsidP="00A74A73">
      <w:pPr>
        <w:rPr>
          <w:rFonts w:eastAsia="Times New Roman" w:cs="Times New Roman"/>
        </w:rPr>
      </w:pPr>
      <w:r w:rsidRPr="00BD0527">
        <w:rPr>
          <w:rFonts w:eastAsia="Times New Roman" w:cs="Times New Roman"/>
        </w:rPr>
        <w:t xml:space="preserve">Here, we </w:t>
      </w:r>
      <w:r w:rsidR="7D7C70F6" w:rsidRPr="00BD0527">
        <w:rPr>
          <w:rFonts w:eastAsia="Times New Roman" w:cs="Times New Roman"/>
        </w:rPr>
        <w:t>de</w:t>
      </w:r>
      <w:r w:rsidR="0B6E49BD" w:rsidRPr="00BD0527">
        <w:rPr>
          <w:rFonts w:eastAsia="Times New Roman" w:cs="Times New Roman"/>
        </w:rPr>
        <w:t xml:space="preserve">scribe </w:t>
      </w:r>
      <w:r w:rsidRPr="00BD0527">
        <w:rPr>
          <w:rFonts w:eastAsia="Times New Roman" w:cs="Times New Roman"/>
        </w:rPr>
        <w:t>how to generate a spectra</w:t>
      </w:r>
      <w:r w:rsidR="0EC0350C" w:rsidRPr="00BD0527">
        <w:rPr>
          <w:rFonts w:eastAsia="Times New Roman" w:cs="Times New Roman"/>
        </w:rPr>
        <w:t>l</w:t>
      </w:r>
      <w:r w:rsidRPr="00BD0527">
        <w:rPr>
          <w:rFonts w:eastAsia="Times New Roman" w:cs="Times New Roman"/>
        </w:rPr>
        <w:t xml:space="preserve"> library</w:t>
      </w:r>
      <w:r w:rsidR="6BCC9433" w:rsidRPr="00BD0527">
        <w:rPr>
          <w:rFonts w:eastAsia="Times New Roman" w:cs="Times New Roman"/>
        </w:rPr>
        <w:t xml:space="preserve"> </w:t>
      </w:r>
      <w:r w:rsidRPr="00BD0527">
        <w:rPr>
          <w:rFonts w:eastAsia="Times New Roman" w:cs="Times New Roman"/>
        </w:rPr>
        <w:t>from LC-MS/MS raw files</w:t>
      </w:r>
      <w:r w:rsidR="64A79A6D" w:rsidRPr="00BD0527">
        <w:rPr>
          <w:rFonts w:eastAsia="Times New Roman" w:cs="Times New Roman"/>
        </w:rPr>
        <w:t xml:space="preserve"> in </w:t>
      </w:r>
      <w:r w:rsidR="00522688" w:rsidRPr="00BD0527">
        <w:rPr>
          <w:rFonts w:eastAsia="Times New Roman" w:cs="Times New Roman"/>
        </w:rPr>
        <w:t xml:space="preserve">the </w:t>
      </w:r>
      <w:r w:rsidR="64A79A6D" w:rsidRPr="00BD0527">
        <w:rPr>
          <w:rFonts w:eastAsia="Times New Roman" w:cs="Times New Roman"/>
        </w:rPr>
        <w:t>Spectronaut software</w:t>
      </w:r>
      <w:r w:rsidR="00886597">
        <w:rPr>
          <w:rFonts w:eastAsia="Times New Roman" w:cs="Times New Roman"/>
        </w:rPr>
        <w:t xml:space="preserve"> </w:t>
      </w:r>
      <w:r w:rsidR="00886597">
        <w:rPr>
          <w:rFonts w:eastAsia="Times New Roman" w:cs="Times New Roman"/>
        </w:rPr>
        <w:fldChar w:fldCharType="begin" w:fldLock="1"/>
      </w:r>
      <w:r w:rsidR="00886597">
        <w:rPr>
          <w:rFonts w:eastAsia="Times New Roman" w:cs="Times New Roman"/>
        </w:rPr>
        <w:instrText>ADDIN CSL_CITATION {"citationItems":[{"id":"ITEM-1","itemData":{"DOI":"10.1074/mcp.M114.044305","ISSN":"15359484","PMID":"25724911","abstract":"The data-independent acquisition (DIA) approach has recently been introduced as a novel mass spectrometric method that promises to combine the high content aspect of shotgun proteomics with the reproducibility and precision of selected reaction monitoring. Here, we evaluate, whether SWATH-MS type DIA effectively translates into a better protein profiling as compared with the established shotgun proteomics. We implemented a novel DIA method on the widely used Orbitrap platform and used retention-time-normalized (iRT) spectral libraries for targeted data extraction using Spectronaut. We call this combination hyper reaction monitoring (HRM). Using a controlled sample set, we show that HRM outperformed shotgun proteomics both in the number of consistently identified peptides across multiple measurements and quantification of differentially abundant proteins. The reproducibility of HRM in peptide detection was above 98%, resulting in quasi complete data sets compared with 49% of shotgun proteomics. Utilizing HRM, we profiled acetaminophen (APAP)&lt;sup&gt;1&lt;/sup&gt;-treated three-dimensional human liver microtissues. An early onset of relevant proteome changes was revealed at subtoxic doses of APAP. Further, we detected and quantified for the first time human NAPQI-protein adducts that might be relevant for the toxicity of APAP. The adducts were identified on four mitochondrial oxidative stress related proteins (GATM, PARK7, PRDX6, and VDAC2) and two other proteins (ANXA2 and FTCD). Our findings imply that DIA should be the preferred method for quantitative protein profiling.","author":[{"dropping-particle":"","family":"Bruderer","given":"Roland","non-dropping-particle":"","parse-names":false,"suffix":""},{"dropping-particle":"","family":"Bernhardt","given":"Oliver M.","non-dropping-particle":"","parse-names":false,"suffix":""},{"dropping-particle":"","family":"Gandhi","given":"Tejas","non-dropping-particle":"","parse-names":false,"suffix":""},{"dropping-particle":"","family":"Miladinović","given":"Saša M.","non-dropping-particle":"","parse-names":false,"suffix":""},{"dropping-particle":"","family":"Cheng","given":"Lin Yang","non-dropping-particle":"","parse-names":false,"suffix":""},{"dropping-particle":"","family":"Messner","given":"Simon","non-dropping-particle":"","parse-names":false,"suffix":""},{"dropping-particle":"","family":"Ehrenberger","given":"Tobias","non-dropping-particle":"","parse-names":false,"suffix":""},{"dropping-particle":"","family":"Zanotelli","given":"Vito","non-dropping-particle":"","parse-names":false,"suffix":""},{"dropping-particle":"","family":"Butscheid","given":"Yulia","non-dropping-particle":"","parse-names":false,"suffix":""},{"dropping-particle":"","family":"Escher","given":"Claudia","non-dropping-particle":"","parse-names":false,"suffix":""},{"dropping-particle":"","family":"Vitek","given":"Olga","non-dropping-particle":"","parse-names":false,"suffix":""},{"dropping-particle":"","family":"Rinner","given":"Oliver","non-dropping-particle":"","parse-names":false,"suffix":""},{"dropping-particle":"","family":"Reiter","given":"Lukas","non-dropping-particle":"","parse-names":false,"suffix":""}],"container-title":"Molecular and Cellular Proteomics","id":"ITEM-1","issue":"5","issued":{"date-parts":[["2015"]]},"page":"1400-1410","title":"Extending the limits of quantitative proteome profiling with data-independent acquisition and application to acetaminophen-treated three-dimensional liver microtissues","type":"article-journal","volume":"14"},"uris":["http://www.mendeley.com/documents/?uuid=c8c8155e-fa33-4897-a376-f036cd83032d"]}],"mendeley":{"formattedCitation":"[13]","plainTextFormattedCitation":"[13]","previouslyFormattedCitation":"[13]"},"properties":{"noteIndex":0},"schema":"https://github.com/citation-style-language/schema/raw/master/csl-citation.json"}</w:instrText>
      </w:r>
      <w:r w:rsidR="00886597">
        <w:rPr>
          <w:rFonts w:eastAsia="Times New Roman" w:cs="Times New Roman"/>
        </w:rPr>
        <w:fldChar w:fldCharType="separate"/>
      </w:r>
      <w:r w:rsidR="00886597" w:rsidRPr="00112478">
        <w:rPr>
          <w:rFonts w:eastAsia="Times New Roman" w:cs="Times New Roman"/>
          <w:noProof/>
        </w:rPr>
        <w:t>[13]</w:t>
      </w:r>
      <w:r w:rsidR="00886597">
        <w:rPr>
          <w:rFonts w:eastAsia="Times New Roman" w:cs="Times New Roman"/>
        </w:rPr>
        <w:fldChar w:fldCharType="end"/>
      </w:r>
      <w:r w:rsidR="2B13127A" w:rsidRPr="00BD0527">
        <w:rPr>
          <w:rFonts w:eastAsia="Times New Roman" w:cs="Times New Roman"/>
        </w:rPr>
        <w:t>, using</w:t>
      </w:r>
      <w:r w:rsidR="1F0BB773" w:rsidRPr="00BD0527">
        <w:rPr>
          <w:rFonts w:eastAsia="Times New Roman" w:cs="Times New Roman"/>
        </w:rPr>
        <w:t xml:space="preserve"> </w:t>
      </w:r>
      <w:r w:rsidR="21EC490E" w:rsidRPr="00BD0527">
        <w:rPr>
          <w:rFonts w:eastAsia="Times New Roman" w:cs="Times New Roman"/>
        </w:rPr>
        <w:t xml:space="preserve">the </w:t>
      </w:r>
      <w:r w:rsidR="1F0BB773" w:rsidRPr="00BD0527">
        <w:rPr>
          <w:rFonts w:eastAsia="Times New Roman" w:cs="Times New Roman"/>
        </w:rPr>
        <w:t>Pulsar</w:t>
      </w:r>
      <w:r w:rsidR="5524AA42" w:rsidRPr="00BD0527">
        <w:rPr>
          <w:rFonts w:eastAsia="Times New Roman" w:cs="Times New Roman"/>
        </w:rPr>
        <w:t xml:space="preserve"> search engine (</w:t>
      </w:r>
      <w:r w:rsidR="000275DD" w:rsidRPr="00BD0527">
        <w:rPr>
          <w:rFonts w:eastAsia="Times New Roman" w:cs="Times New Roman"/>
        </w:rPr>
        <w:t xml:space="preserve">version </w:t>
      </w:r>
      <w:r w:rsidR="57AC33F4" w:rsidRPr="00BD0527">
        <w:rPr>
          <w:rFonts w:eastAsia="Times New Roman" w:cs="Times New Roman"/>
        </w:rPr>
        <w:t>15.2.210819.50606</w:t>
      </w:r>
      <w:r w:rsidR="34AAF620" w:rsidRPr="00BD0527">
        <w:rPr>
          <w:rFonts w:eastAsia="Times New Roman" w:cs="Times New Roman"/>
        </w:rPr>
        <w:t>)</w:t>
      </w:r>
      <w:r w:rsidR="541FC019" w:rsidRPr="00BD0527">
        <w:rPr>
          <w:rFonts w:eastAsia="Times New Roman" w:cs="Times New Roman"/>
        </w:rPr>
        <w:t>.</w:t>
      </w:r>
      <w:r w:rsidR="4722E528" w:rsidRPr="00BD0527">
        <w:rPr>
          <w:rFonts w:eastAsia="Times New Roman" w:cs="Times New Roman"/>
        </w:rPr>
        <w:t xml:space="preserve"> </w:t>
      </w:r>
    </w:p>
    <w:p w14:paraId="21E02377" w14:textId="0E896D6B" w:rsidR="5938D9C8" w:rsidRPr="00BD0527" w:rsidRDefault="583FC08E" w:rsidP="005F70FB">
      <w:pPr>
        <w:pStyle w:val="ListParagraph"/>
        <w:numPr>
          <w:ilvl w:val="0"/>
          <w:numId w:val="14"/>
        </w:numPr>
        <w:rPr>
          <w:rFonts w:eastAsia="Times New Roman" w:cs="Times New Roman"/>
        </w:rPr>
      </w:pPr>
      <w:r w:rsidRPr="00BD0527">
        <w:rPr>
          <w:rFonts w:eastAsia="Times New Roman" w:cs="Times New Roman"/>
        </w:rPr>
        <w:t xml:space="preserve">Go to the </w:t>
      </w:r>
      <w:r w:rsidR="4E907F78" w:rsidRPr="00BD0527">
        <w:rPr>
          <w:rFonts w:eastAsia="Times New Roman" w:cs="Times New Roman"/>
        </w:rPr>
        <w:t>Library Perspective</w:t>
      </w:r>
      <w:r w:rsidRPr="00BD0527">
        <w:rPr>
          <w:rFonts w:eastAsia="Times New Roman" w:cs="Times New Roman"/>
        </w:rPr>
        <w:t xml:space="preserve"> </w:t>
      </w:r>
      <w:r w:rsidR="39E17EEC" w:rsidRPr="00BD0527">
        <w:rPr>
          <w:rFonts w:eastAsia="Times New Roman" w:cs="Times New Roman"/>
        </w:rPr>
        <w:t>in Spectronaut and</w:t>
      </w:r>
      <w:r w:rsidR="6F4C1063" w:rsidRPr="00BD0527">
        <w:rPr>
          <w:rFonts w:eastAsia="Times New Roman" w:cs="Times New Roman"/>
        </w:rPr>
        <w:t xml:space="preserve"> </w:t>
      </w:r>
      <w:r w:rsidR="39E17EEC" w:rsidRPr="00BD0527">
        <w:rPr>
          <w:rFonts w:eastAsia="Times New Roman" w:cs="Times New Roman"/>
        </w:rPr>
        <w:t>c</w:t>
      </w:r>
      <w:r w:rsidRPr="00BD0527">
        <w:rPr>
          <w:rFonts w:eastAsia="Times New Roman" w:cs="Times New Roman"/>
        </w:rPr>
        <w:t xml:space="preserve">lick </w:t>
      </w:r>
      <w:r w:rsidR="74CD4633" w:rsidRPr="00BD0527">
        <w:rPr>
          <w:rFonts w:eastAsia="Times New Roman" w:cs="Times New Roman"/>
        </w:rPr>
        <w:t xml:space="preserve">on </w:t>
      </w:r>
      <w:r w:rsidRPr="00BD0527">
        <w:rPr>
          <w:rFonts w:eastAsia="Times New Roman" w:cs="Times New Roman"/>
        </w:rPr>
        <w:t>"Generate Library from Pulsar / Search Archives...</w:t>
      </w:r>
      <w:r w:rsidR="60E14B29" w:rsidRPr="00BD0527">
        <w:rPr>
          <w:rFonts w:eastAsia="Times New Roman" w:cs="Times New Roman"/>
        </w:rPr>
        <w:t>"</w:t>
      </w:r>
      <w:r w:rsidR="25F33CCD" w:rsidRPr="00BD0527">
        <w:rPr>
          <w:rFonts w:eastAsia="Times New Roman" w:cs="Times New Roman"/>
        </w:rPr>
        <w:t xml:space="preserve"> </w:t>
      </w:r>
      <w:r w:rsidR="5B44E0B2" w:rsidRPr="00BD0527">
        <w:rPr>
          <w:rFonts w:eastAsia="Times New Roman" w:cs="Times New Roman"/>
        </w:rPr>
        <w:t xml:space="preserve">under </w:t>
      </w:r>
      <w:r w:rsidR="25F33CCD" w:rsidRPr="00BD0527">
        <w:rPr>
          <w:rFonts w:eastAsia="Times New Roman" w:cs="Times New Roman"/>
        </w:rPr>
        <w:t>the “Spectral Library” tab</w:t>
      </w:r>
      <w:r w:rsidR="61707140" w:rsidRPr="00BD0527">
        <w:rPr>
          <w:rFonts w:eastAsia="Times New Roman" w:cs="Times New Roman"/>
        </w:rPr>
        <w:t xml:space="preserve"> " in the bottom left corner</w:t>
      </w:r>
      <w:r w:rsidR="38188814" w:rsidRPr="00BD0527">
        <w:rPr>
          <w:rFonts w:eastAsia="Times New Roman" w:cs="Times New Roman"/>
        </w:rPr>
        <w:t xml:space="preserve">. </w:t>
      </w:r>
    </w:p>
    <w:p w14:paraId="6B893253" w14:textId="1942C303" w:rsidR="35D516C4" w:rsidRPr="00BD0527" w:rsidRDefault="3B8C396E" w:rsidP="005F70FB">
      <w:pPr>
        <w:pStyle w:val="ListParagraph"/>
        <w:numPr>
          <w:ilvl w:val="0"/>
          <w:numId w:val="14"/>
        </w:numPr>
        <w:rPr>
          <w:rFonts w:eastAsia="Times New Roman" w:cs="Times New Roman"/>
        </w:rPr>
      </w:pPr>
      <w:r w:rsidRPr="00BD0527">
        <w:rPr>
          <w:rFonts w:eastAsia="Times New Roman" w:cs="Times New Roman"/>
        </w:rPr>
        <w:t xml:space="preserve">Choose </w:t>
      </w:r>
      <w:r w:rsidR="4DE47FA7" w:rsidRPr="00BD0527">
        <w:rPr>
          <w:rFonts w:eastAsia="Times New Roman" w:cs="Times New Roman"/>
        </w:rPr>
        <w:t xml:space="preserve">an experiment name and </w:t>
      </w:r>
      <w:r w:rsidR="5977EF55" w:rsidRPr="00BD0527">
        <w:rPr>
          <w:rFonts w:eastAsia="Times New Roman" w:cs="Times New Roman"/>
        </w:rPr>
        <w:t>click on "Add Runs from File…" or "Add Runs from Folder…" and select the runs from which you want to create the library</w:t>
      </w:r>
      <w:r w:rsidR="47565AA0" w:rsidRPr="00BD0527">
        <w:rPr>
          <w:rFonts w:eastAsia="Times New Roman" w:cs="Times New Roman"/>
        </w:rPr>
        <w:t>.</w:t>
      </w:r>
      <w:r w:rsidR="00753EC3" w:rsidRPr="00BD0527">
        <w:rPr>
          <w:rFonts w:eastAsia="Times New Roman" w:cs="Times New Roman"/>
        </w:rPr>
        <w:t xml:space="preserve"> </w:t>
      </w:r>
      <w:r w:rsidR="4BAB3669" w:rsidRPr="00BD0527">
        <w:rPr>
          <w:rFonts w:eastAsia="Times New Roman" w:cs="Times New Roman"/>
        </w:rPr>
        <w:t xml:space="preserve">Click </w:t>
      </w:r>
      <w:r w:rsidR="52DF38DC" w:rsidRPr="00BD0527">
        <w:rPr>
          <w:rFonts w:eastAsia="Times New Roman" w:cs="Times New Roman"/>
        </w:rPr>
        <w:t>“</w:t>
      </w:r>
      <w:r w:rsidR="4BAB3669" w:rsidRPr="00BD0527">
        <w:rPr>
          <w:rFonts w:eastAsia="Times New Roman" w:cs="Times New Roman"/>
        </w:rPr>
        <w:t>Next</w:t>
      </w:r>
      <w:r w:rsidR="532D3458" w:rsidRPr="00BD0527">
        <w:rPr>
          <w:rFonts w:eastAsia="Times New Roman" w:cs="Times New Roman"/>
        </w:rPr>
        <w:t>"</w:t>
      </w:r>
      <w:r w:rsidR="4BAB3669" w:rsidRPr="00BD0527">
        <w:rPr>
          <w:rFonts w:eastAsia="Times New Roman" w:cs="Times New Roman"/>
        </w:rPr>
        <w:t xml:space="preserve"> to </w:t>
      </w:r>
      <w:r w:rsidR="3DB2B3FB" w:rsidRPr="00BD0527">
        <w:rPr>
          <w:rFonts w:eastAsia="Times New Roman" w:cs="Times New Roman"/>
        </w:rPr>
        <w:t>continue</w:t>
      </w:r>
      <w:r w:rsidR="4BAB3669" w:rsidRPr="00BD0527">
        <w:rPr>
          <w:rFonts w:eastAsia="Times New Roman" w:cs="Times New Roman"/>
        </w:rPr>
        <w:t xml:space="preserve">. </w:t>
      </w:r>
    </w:p>
    <w:p w14:paraId="6348618C" w14:textId="46AAF254" w:rsidR="53CC6E8E" w:rsidRPr="00BD0527" w:rsidRDefault="03019077" w:rsidP="005F70FB">
      <w:pPr>
        <w:pStyle w:val="ListParagraph"/>
        <w:numPr>
          <w:ilvl w:val="0"/>
          <w:numId w:val="14"/>
        </w:numPr>
        <w:rPr>
          <w:rFonts w:eastAsiaTheme="minorEastAsia" w:cs="Times New Roman"/>
        </w:rPr>
      </w:pPr>
      <w:r w:rsidRPr="00BD0527">
        <w:rPr>
          <w:rFonts w:eastAsia="Times New Roman" w:cs="Times New Roman"/>
        </w:rPr>
        <w:t>Select the protein database</w:t>
      </w:r>
      <w:r w:rsidR="426157CD" w:rsidRPr="00BD0527">
        <w:rPr>
          <w:rFonts w:eastAsia="Times New Roman" w:cs="Times New Roman"/>
        </w:rPr>
        <w:t>(</w:t>
      </w:r>
      <w:r w:rsidRPr="00BD0527">
        <w:rPr>
          <w:rFonts w:eastAsia="Times New Roman" w:cs="Times New Roman"/>
        </w:rPr>
        <w:t>s</w:t>
      </w:r>
      <w:r w:rsidR="6DD84793" w:rsidRPr="00BD0527">
        <w:rPr>
          <w:rFonts w:eastAsia="Times New Roman" w:cs="Times New Roman"/>
        </w:rPr>
        <w:t>)</w:t>
      </w:r>
      <w:r w:rsidRPr="00BD0527">
        <w:rPr>
          <w:rFonts w:eastAsia="Times New Roman" w:cs="Times New Roman"/>
        </w:rPr>
        <w:t xml:space="preserve"> you want to use</w:t>
      </w:r>
      <w:r w:rsidR="423BFBE4" w:rsidRPr="00BD0527">
        <w:rPr>
          <w:rFonts w:eastAsia="Times New Roman" w:cs="Times New Roman"/>
        </w:rPr>
        <w:t xml:space="preserve"> by clicking "</w:t>
      </w:r>
      <w:proofErr w:type="spellStart"/>
      <w:r w:rsidR="423BFBE4" w:rsidRPr="00BD0527">
        <w:rPr>
          <w:rFonts w:eastAsia="Times New Roman" w:cs="Times New Roman"/>
        </w:rPr>
        <w:t>Fasta</w:t>
      </w:r>
      <w:proofErr w:type="spellEnd"/>
      <w:r w:rsidR="423BFBE4" w:rsidRPr="00BD0527">
        <w:rPr>
          <w:rFonts w:eastAsia="Times New Roman" w:cs="Times New Roman"/>
        </w:rPr>
        <w:t xml:space="preserve"> File..."</w:t>
      </w:r>
      <w:r w:rsidRPr="00BD0527">
        <w:rPr>
          <w:rFonts w:eastAsia="Times New Roman" w:cs="Times New Roman"/>
        </w:rPr>
        <w:t xml:space="preserve">. </w:t>
      </w:r>
      <w:proofErr w:type="spellStart"/>
      <w:r w:rsidRPr="00BD0527">
        <w:rPr>
          <w:rFonts w:eastAsia="Times New Roman" w:cs="Times New Roman"/>
        </w:rPr>
        <w:t>Fasta</w:t>
      </w:r>
      <w:proofErr w:type="spellEnd"/>
      <w:r w:rsidRPr="00BD0527">
        <w:rPr>
          <w:rFonts w:eastAsia="Times New Roman" w:cs="Times New Roman"/>
        </w:rPr>
        <w:t xml:space="preserve"> file</w:t>
      </w:r>
      <w:r w:rsidR="11E9615E" w:rsidRPr="00BD0527">
        <w:rPr>
          <w:rFonts w:eastAsia="Times New Roman" w:cs="Times New Roman"/>
        </w:rPr>
        <w:t>(</w:t>
      </w:r>
      <w:r w:rsidRPr="00BD0527">
        <w:rPr>
          <w:rFonts w:eastAsia="Times New Roman" w:cs="Times New Roman"/>
        </w:rPr>
        <w:t>s</w:t>
      </w:r>
      <w:r w:rsidR="051FF443" w:rsidRPr="00BD0527">
        <w:rPr>
          <w:rFonts w:eastAsia="Times New Roman" w:cs="Times New Roman"/>
        </w:rPr>
        <w:t xml:space="preserve">) </w:t>
      </w:r>
      <w:r w:rsidRPr="00BD0527">
        <w:rPr>
          <w:rFonts w:eastAsia="Times New Roman" w:cs="Times New Roman"/>
        </w:rPr>
        <w:t>can be assigned per run or for the whole experiment</w:t>
      </w:r>
      <w:r w:rsidR="5FB0E3D1" w:rsidRPr="00BD0527">
        <w:rPr>
          <w:rFonts w:eastAsia="Times New Roman" w:cs="Times New Roman"/>
        </w:rPr>
        <w:t>.</w:t>
      </w:r>
      <w:r w:rsidR="2AB4B763" w:rsidRPr="00BD0527">
        <w:rPr>
          <w:rFonts w:eastAsia="Times New Roman" w:cs="Times New Roman"/>
        </w:rPr>
        <w:t xml:space="preserve"> </w:t>
      </w:r>
      <w:r w:rsidR="54FFCBC5" w:rsidRPr="00BD0527">
        <w:rPr>
          <w:rFonts w:eastAsia="Times New Roman" w:cs="Times New Roman"/>
        </w:rPr>
        <w:t xml:space="preserve">Click </w:t>
      </w:r>
      <w:r w:rsidR="68737008" w:rsidRPr="00BD0527">
        <w:rPr>
          <w:rFonts w:eastAsia="Times New Roman" w:cs="Times New Roman"/>
        </w:rPr>
        <w:t>“</w:t>
      </w:r>
      <w:r w:rsidR="54FFCBC5" w:rsidRPr="00BD0527">
        <w:rPr>
          <w:rFonts w:eastAsia="Times New Roman" w:cs="Times New Roman"/>
        </w:rPr>
        <w:t>Next</w:t>
      </w:r>
      <w:r w:rsidR="09D0BAB4" w:rsidRPr="00BD0527">
        <w:rPr>
          <w:rFonts w:eastAsia="Times New Roman" w:cs="Times New Roman"/>
        </w:rPr>
        <w:t>”</w:t>
      </w:r>
      <w:r w:rsidR="54FFCBC5" w:rsidRPr="00BD0527">
        <w:rPr>
          <w:rFonts w:eastAsia="Times New Roman" w:cs="Times New Roman"/>
        </w:rPr>
        <w:t xml:space="preserve">. </w:t>
      </w:r>
    </w:p>
    <w:p w14:paraId="3D7BE451" w14:textId="7ACC87E9" w:rsidR="4D307333" w:rsidRPr="00BD0527" w:rsidRDefault="3ADFAF5F" w:rsidP="005F70FB">
      <w:pPr>
        <w:pStyle w:val="ListParagraph"/>
        <w:numPr>
          <w:ilvl w:val="0"/>
          <w:numId w:val="14"/>
        </w:numPr>
        <w:rPr>
          <w:rFonts w:eastAsia="Times New Roman" w:cs="Times New Roman"/>
        </w:rPr>
      </w:pPr>
      <w:r w:rsidRPr="00BD0527">
        <w:rPr>
          <w:rFonts w:eastAsia="Times New Roman" w:cs="Times New Roman"/>
        </w:rPr>
        <w:t>Choose search settings by</w:t>
      </w:r>
      <w:r w:rsidR="08306A08" w:rsidRPr="00BD0527">
        <w:rPr>
          <w:rFonts w:eastAsia="Times New Roman" w:cs="Times New Roman"/>
        </w:rPr>
        <w:t xml:space="preserve"> clicking </w:t>
      </w:r>
      <w:r w:rsidR="5363A8DE" w:rsidRPr="00BD0527">
        <w:rPr>
          <w:rFonts w:eastAsia="Times New Roman" w:cs="Times New Roman"/>
        </w:rPr>
        <w:t>“</w:t>
      </w:r>
      <w:r w:rsidR="2991048D" w:rsidRPr="00BD0527">
        <w:rPr>
          <w:rFonts w:eastAsia="Times New Roman" w:cs="Times New Roman"/>
        </w:rPr>
        <w:t>Search Settings</w:t>
      </w:r>
      <w:r w:rsidR="1C1463D0" w:rsidRPr="00BD0527">
        <w:rPr>
          <w:rFonts w:eastAsia="Times New Roman" w:cs="Times New Roman"/>
        </w:rPr>
        <w:t>”</w:t>
      </w:r>
      <w:r w:rsidR="08306A08" w:rsidRPr="00BD0527">
        <w:rPr>
          <w:rFonts w:eastAsia="Times New Roman" w:cs="Times New Roman"/>
        </w:rPr>
        <w:t>.</w:t>
      </w:r>
      <w:r w:rsidR="342ACDEB" w:rsidRPr="00BD0527">
        <w:rPr>
          <w:rFonts w:eastAsia="Times New Roman" w:cs="Times New Roman"/>
        </w:rPr>
        <w:t xml:space="preserve"> Select either the default schema which can be modified or a previously saved setting schema. Schemas can be assigned at either the experiment or run level. Only one setting schema can be set per run. When nothing is selected for a run, default settings will be applied.</w:t>
      </w:r>
    </w:p>
    <w:p w14:paraId="59D099EB" w14:textId="6A9C0AE9" w:rsidR="5A4162D2" w:rsidRPr="00BD0527" w:rsidRDefault="25D9333A" w:rsidP="3B703701">
      <w:pPr>
        <w:pStyle w:val="ListParagraph"/>
        <w:numPr>
          <w:ilvl w:val="0"/>
          <w:numId w:val="14"/>
        </w:numPr>
        <w:rPr>
          <w:rFonts w:eastAsiaTheme="minorEastAsia" w:cs="Times New Roman"/>
        </w:rPr>
      </w:pPr>
      <w:r w:rsidRPr="00BD0527">
        <w:rPr>
          <w:rFonts w:eastAsia="Times New Roman" w:cs="Times New Roman"/>
        </w:rPr>
        <w:t xml:space="preserve">In the </w:t>
      </w:r>
      <w:r w:rsidR="625D1479" w:rsidRPr="00BD0527">
        <w:rPr>
          <w:rFonts w:eastAsia="Times New Roman" w:cs="Times New Roman"/>
        </w:rPr>
        <w:t>settings</w:t>
      </w:r>
      <w:r w:rsidRPr="00BD0527">
        <w:rPr>
          <w:rFonts w:eastAsia="Times New Roman" w:cs="Times New Roman"/>
        </w:rPr>
        <w:t>, define the enzyme and enzyme digestion type. For a stand</w:t>
      </w:r>
      <w:r w:rsidR="6B1415CB" w:rsidRPr="00BD0527">
        <w:rPr>
          <w:rFonts w:eastAsia="Times New Roman" w:cs="Times New Roman"/>
        </w:rPr>
        <w:t>ard LiP-MS experiment, trypsin/P and semi-specific digest type are used</w:t>
      </w:r>
      <w:r w:rsidR="22206ECB" w:rsidRPr="00BD0527">
        <w:rPr>
          <w:rFonts w:eastAsia="Times New Roman" w:cs="Times New Roman"/>
        </w:rPr>
        <w:t xml:space="preserve"> as PK can generate unspecific cle</w:t>
      </w:r>
      <w:r w:rsidR="0172E164" w:rsidRPr="00BD0527">
        <w:rPr>
          <w:rFonts w:eastAsia="Times New Roman" w:cs="Times New Roman"/>
        </w:rPr>
        <w:t>avage sites</w:t>
      </w:r>
      <w:r w:rsidR="6B1415CB" w:rsidRPr="00BD0527">
        <w:rPr>
          <w:rFonts w:eastAsia="Times New Roman" w:cs="Times New Roman"/>
        </w:rPr>
        <w:t>. The remai</w:t>
      </w:r>
      <w:r w:rsidR="0F9F5261" w:rsidRPr="00BD0527">
        <w:rPr>
          <w:rFonts w:eastAsia="Times New Roman" w:cs="Times New Roman"/>
        </w:rPr>
        <w:t xml:space="preserve">ning parameters remain unchanged. Click </w:t>
      </w:r>
      <w:r w:rsidR="0E69D10D" w:rsidRPr="00BD0527">
        <w:rPr>
          <w:rFonts w:eastAsia="Times New Roman" w:cs="Times New Roman"/>
        </w:rPr>
        <w:t>“</w:t>
      </w:r>
      <w:r w:rsidR="0F9F5261" w:rsidRPr="00BD0527">
        <w:rPr>
          <w:rFonts w:eastAsia="Times New Roman" w:cs="Times New Roman"/>
        </w:rPr>
        <w:t>OK</w:t>
      </w:r>
      <w:r w:rsidR="1B2F8467" w:rsidRPr="00BD0527">
        <w:rPr>
          <w:rFonts w:eastAsia="Times New Roman" w:cs="Times New Roman"/>
        </w:rPr>
        <w:t>”</w:t>
      </w:r>
      <w:r w:rsidR="0F9F5261" w:rsidRPr="00BD0527">
        <w:rPr>
          <w:rFonts w:eastAsia="Times New Roman" w:cs="Times New Roman"/>
        </w:rPr>
        <w:t xml:space="preserve"> to continue. </w:t>
      </w:r>
    </w:p>
    <w:p w14:paraId="465DEC1C" w14:textId="1FBDAC90" w:rsidR="65F0C4BA" w:rsidRPr="00BD0527" w:rsidRDefault="2519B79A" w:rsidP="005F70FB">
      <w:pPr>
        <w:pStyle w:val="ListParagraph"/>
        <w:numPr>
          <w:ilvl w:val="0"/>
          <w:numId w:val="14"/>
        </w:numPr>
        <w:rPr>
          <w:rFonts w:eastAsia="Times New Roman" w:cs="Times New Roman"/>
        </w:rPr>
      </w:pPr>
      <w:r w:rsidRPr="00BD0527">
        <w:rPr>
          <w:rFonts w:eastAsia="Times New Roman" w:cs="Times New Roman"/>
        </w:rPr>
        <w:t>(Optional) Add previously searched data to further enrich the depth of y</w:t>
      </w:r>
      <w:r w:rsidR="00753EC3" w:rsidRPr="00BD0527">
        <w:rPr>
          <w:rFonts w:eastAsia="Times New Roman" w:cs="Times New Roman"/>
        </w:rPr>
        <w:t xml:space="preserve">our library. </w:t>
      </w:r>
      <w:r w:rsidR="0063F760" w:rsidRPr="00BD0527">
        <w:rPr>
          <w:rFonts w:eastAsia="Times New Roman" w:cs="Times New Roman"/>
        </w:rPr>
        <w:t xml:space="preserve">Click </w:t>
      </w:r>
      <w:r w:rsidR="5F90328D" w:rsidRPr="00BD0527">
        <w:rPr>
          <w:rFonts w:eastAsia="Times New Roman" w:cs="Times New Roman"/>
        </w:rPr>
        <w:t>“</w:t>
      </w:r>
      <w:r w:rsidR="0063F760" w:rsidRPr="00BD0527">
        <w:rPr>
          <w:rFonts w:eastAsia="Times New Roman" w:cs="Times New Roman"/>
        </w:rPr>
        <w:t>Next</w:t>
      </w:r>
      <w:r w:rsidR="54F52437" w:rsidRPr="00BD0527">
        <w:rPr>
          <w:rFonts w:eastAsia="Times New Roman" w:cs="Times New Roman"/>
        </w:rPr>
        <w:t>”</w:t>
      </w:r>
      <w:r w:rsidR="0063F760" w:rsidRPr="00BD0527">
        <w:rPr>
          <w:rFonts w:eastAsia="Times New Roman" w:cs="Times New Roman"/>
        </w:rPr>
        <w:t xml:space="preserve"> to proceed.</w:t>
      </w:r>
    </w:p>
    <w:p w14:paraId="676896B9" w14:textId="02E1DCBE" w:rsidR="65F0C4BA" w:rsidRPr="00BD0527" w:rsidRDefault="001120AF" w:rsidP="005F70FB">
      <w:pPr>
        <w:pStyle w:val="ListParagraph"/>
        <w:numPr>
          <w:ilvl w:val="0"/>
          <w:numId w:val="14"/>
        </w:numPr>
        <w:rPr>
          <w:rFonts w:eastAsiaTheme="minorEastAsia" w:cs="Times New Roman"/>
        </w:rPr>
      </w:pPr>
      <w:r w:rsidRPr="00BD0527">
        <w:rPr>
          <w:rFonts w:eastAsia="Times New Roman" w:cs="Times New Roman"/>
        </w:rPr>
        <w:lastRenderedPageBreak/>
        <w:t xml:space="preserve">(Optional) </w:t>
      </w:r>
      <w:r w:rsidR="0063F760" w:rsidRPr="00BD0527">
        <w:rPr>
          <w:rFonts w:eastAsia="Times New Roman" w:cs="Times New Roman"/>
        </w:rPr>
        <w:t>Specify gene annotation</w:t>
      </w:r>
      <w:r w:rsidR="23BA78A5" w:rsidRPr="00BD0527">
        <w:rPr>
          <w:rFonts w:eastAsia="Times New Roman" w:cs="Times New Roman"/>
        </w:rPr>
        <w:t>s</w:t>
      </w:r>
      <w:r w:rsidR="0063F760" w:rsidRPr="00BD0527">
        <w:rPr>
          <w:rFonts w:eastAsia="Times New Roman" w:cs="Times New Roman"/>
        </w:rPr>
        <w:t xml:space="preserve"> </w:t>
      </w:r>
      <w:r w:rsidR="35A096C9" w:rsidRPr="00BD0527">
        <w:rPr>
          <w:rFonts w:eastAsia="Times New Roman" w:cs="Times New Roman"/>
        </w:rPr>
        <w:t>for</w:t>
      </w:r>
      <w:r w:rsidR="0063F760" w:rsidRPr="00BD0527">
        <w:rPr>
          <w:rFonts w:eastAsia="Times New Roman" w:cs="Times New Roman"/>
        </w:rPr>
        <w:t xml:space="preserve"> this experiment. </w:t>
      </w:r>
      <w:r w:rsidR="16B8C97B" w:rsidRPr="00BD0527">
        <w:rPr>
          <w:rFonts w:eastAsia="Times New Roman" w:cs="Times New Roman"/>
        </w:rPr>
        <w:t>To</w:t>
      </w:r>
      <w:r w:rsidR="0063F760" w:rsidRPr="00BD0527">
        <w:rPr>
          <w:rFonts w:eastAsia="Times New Roman" w:cs="Times New Roman"/>
        </w:rPr>
        <w:t xml:space="preserve"> use gene annotation, import an</w:t>
      </w:r>
      <w:r w:rsidR="3B9D55B6" w:rsidRPr="00BD0527">
        <w:rPr>
          <w:rFonts w:eastAsia="Times New Roman" w:cs="Times New Roman"/>
        </w:rPr>
        <w:t xml:space="preserve"> organism specific</w:t>
      </w:r>
      <w:r w:rsidR="0063F760" w:rsidRPr="00BD0527">
        <w:rPr>
          <w:rFonts w:eastAsia="Times New Roman" w:cs="Times New Roman"/>
        </w:rPr>
        <w:t xml:space="preserve"> annotation file</w:t>
      </w:r>
      <w:r w:rsidR="6454FE0E" w:rsidRPr="00BD0527">
        <w:rPr>
          <w:rFonts w:eastAsia="Times New Roman" w:cs="Times New Roman"/>
        </w:rPr>
        <w:t xml:space="preserve"> (GO Annotations EBI)</w:t>
      </w:r>
      <w:r w:rsidR="0063F760" w:rsidRPr="00BD0527">
        <w:rPr>
          <w:rFonts w:eastAsia="Times New Roman" w:cs="Times New Roman"/>
        </w:rPr>
        <w:t xml:space="preserve"> in the </w:t>
      </w:r>
      <w:r w:rsidR="07535F63" w:rsidRPr="00BD0527">
        <w:rPr>
          <w:rFonts w:eastAsia="Times New Roman" w:cs="Times New Roman"/>
        </w:rPr>
        <w:t xml:space="preserve">Database </w:t>
      </w:r>
      <w:r w:rsidR="0063F760" w:rsidRPr="00BD0527">
        <w:rPr>
          <w:rFonts w:eastAsia="Times New Roman" w:cs="Times New Roman"/>
        </w:rPr>
        <w:t xml:space="preserve">perspective. </w:t>
      </w:r>
      <w:r w:rsidR="1C20D381" w:rsidRPr="00BD0527">
        <w:rPr>
          <w:rFonts w:eastAsia="Times New Roman" w:cs="Times New Roman"/>
        </w:rPr>
        <w:t>Click “Next” to continue.</w:t>
      </w:r>
    </w:p>
    <w:p w14:paraId="04E006A5" w14:textId="273C7390" w:rsidR="4C9CC883" w:rsidRPr="00BD0527" w:rsidRDefault="1464666D" w:rsidP="005F70FB">
      <w:pPr>
        <w:pStyle w:val="ListParagraph"/>
        <w:numPr>
          <w:ilvl w:val="0"/>
          <w:numId w:val="14"/>
        </w:numPr>
        <w:rPr>
          <w:rFonts w:eastAsia="Times New Roman" w:cs="Times New Roman"/>
        </w:rPr>
      </w:pPr>
      <w:r w:rsidRPr="00BD0527">
        <w:rPr>
          <w:rFonts w:eastAsia="Times New Roman" w:cs="Times New Roman"/>
        </w:rPr>
        <w:t>Choose settings for library generation. In a standard LiP experiment, use the BGS Factory Settings</w:t>
      </w:r>
      <w:r w:rsidR="67557CFB" w:rsidRPr="00BD0527">
        <w:rPr>
          <w:rFonts w:eastAsia="Times New Roman" w:cs="Times New Roman"/>
        </w:rPr>
        <w:t xml:space="preserve"> (default)</w:t>
      </w:r>
      <w:r w:rsidRPr="00BD0527">
        <w:rPr>
          <w:rFonts w:eastAsia="Times New Roman" w:cs="Times New Roman"/>
        </w:rPr>
        <w:t xml:space="preserve">. </w:t>
      </w:r>
      <w:r w:rsidR="2ED822DD" w:rsidRPr="00BD0527">
        <w:rPr>
          <w:rFonts w:eastAsia="Times New Roman" w:cs="Times New Roman"/>
        </w:rPr>
        <w:t xml:space="preserve"> </w:t>
      </w:r>
      <w:r w:rsidRPr="00BD0527">
        <w:rPr>
          <w:rFonts w:eastAsia="Times New Roman" w:cs="Times New Roman"/>
        </w:rPr>
        <w:t xml:space="preserve">Click </w:t>
      </w:r>
      <w:r w:rsidR="77A0BF8E" w:rsidRPr="00BD0527">
        <w:rPr>
          <w:rFonts w:eastAsia="Times New Roman" w:cs="Times New Roman"/>
        </w:rPr>
        <w:t>“</w:t>
      </w:r>
      <w:r w:rsidRPr="00BD0527">
        <w:rPr>
          <w:rFonts w:eastAsia="Times New Roman" w:cs="Times New Roman"/>
        </w:rPr>
        <w:t>Next</w:t>
      </w:r>
      <w:r w:rsidR="7B20B910" w:rsidRPr="00BD0527">
        <w:rPr>
          <w:rFonts w:eastAsia="Times New Roman" w:cs="Times New Roman"/>
        </w:rPr>
        <w:t>”</w:t>
      </w:r>
      <w:r w:rsidRPr="00BD0527">
        <w:rPr>
          <w:rFonts w:eastAsia="Times New Roman" w:cs="Times New Roman"/>
        </w:rPr>
        <w:t xml:space="preserve"> to continue. </w:t>
      </w:r>
    </w:p>
    <w:p w14:paraId="6B4A5119" w14:textId="049F4991" w:rsidR="4C9CC883" w:rsidRPr="00BD0527" w:rsidRDefault="1464666D" w:rsidP="005F70FB">
      <w:pPr>
        <w:pStyle w:val="ListParagraph"/>
        <w:numPr>
          <w:ilvl w:val="0"/>
          <w:numId w:val="14"/>
        </w:numPr>
        <w:rPr>
          <w:rFonts w:eastAsia="Times New Roman" w:cs="Times New Roman"/>
        </w:rPr>
      </w:pPr>
      <w:r w:rsidRPr="00BD0527">
        <w:rPr>
          <w:rFonts w:eastAsia="Times New Roman" w:cs="Times New Roman"/>
        </w:rPr>
        <w:t xml:space="preserve">Start the library generation by clicking </w:t>
      </w:r>
      <w:r w:rsidR="17A2A356" w:rsidRPr="00BD0527">
        <w:rPr>
          <w:rFonts w:eastAsia="Times New Roman" w:cs="Times New Roman"/>
        </w:rPr>
        <w:t>“</w:t>
      </w:r>
      <w:r w:rsidRPr="00BD0527">
        <w:rPr>
          <w:rFonts w:eastAsia="Times New Roman" w:cs="Times New Roman"/>
        </w:rPr>
        <w:t>Finish</w:t>
      </w:r>
      <w:r w:rsidR="1CB30CB8" w:rsidRPr="00BD0527">
        <w:rPr>
          <w:rFonts w:eastAsia="Times New Roman" w:cs="Times New Roman"/>
        </w:rPr>
        <w:t>”</w:t>
      </w:r>
      <w:r w:rsidRPr="00BD0527">
        <w:rPr>
          <w:rFonts w:eastAsia="Times New Roman" w:cs="Times New Roman"/>
        </w:rPr>
        <w:t xml:space="preserve">. </w:t>
      </w:r>
    </w:p>
    <w:p w14:paraId="0F495F57" w14:textId="04088302" w:rsidR="745FF30B" w:rsidRPr="00BD0527" w:rsidRDefault="30DED635" w:rsidP="05E28A89">
      <w:pPr>
        <w:pStyle w:val="Heading2"/>
        <w:rPr>
          <w:rFonts w:eastAsia="Times New Roman" w:cs="Times New Roman"/>
        </w:rPr>
      </w:pPr>
      <w:r w:rsidRPr="00BD0527">
        <w:rPr>
          <w:rFonts w:eastAsia="Times New Roman" w:cs="Times New Roman"/>
        </w:rPr>
        <w:t xml:space="preserve">Performing a DIA </w:t>
      </w:r>
      <w:r w:rsidR="00925172" w:rsidRPr="00BD0527">
        <w:rPr>
          <w:rFonts w:eastAsia="Times New Roman" w:cs="Times New Roman"/>
        </w:rPr>
        <w:t>l</w:t>
      </w:r>
      <w:r w:rsidRPr="00BD0527">
        <w:rPr>
          <w:rFonts w:eastAsia="Times New Roman" w:cs="Times New Roman"/>
        </w:rPr>
        <w:t xml:space="preserve">ibrary-based </w:t>
      </w:r>
      <w:r w:rsidR="00925172" w:rsidRPr="00BD0527">
        <w:rPr>
          <w:rFonts w:eastAsia="Times New Roman" w:cs="Times New Roman"/>
        </w:rPr>
        <w:t>a</w:t>
      </w:r>
      <w:r w:rsidRPr="00BD0527">
        <w:rPr>
          <w:rFonts w:eastAsia="Times New Roman" w:cs="Times New Roman"/>
        </w:rPr>
        <w:t>nalysis</w:t>
      </w:r>
      <w:r w:rsidR="00753EC3" w:rsidRPr="00BD0527">
        <w:rPr>
          <w:rFonts w:eastAsia="Times New Roman" w:cs="Times New Roman"/>
        </w:rPr>
        <w:t xml:space="preserve"> in Spectronaut</w:t>
      </w:r>
    </w:p>
    <w:p w14:paraId="3F237CB8" w14:textId="77F964A5" w:rsidR="00753EC3" w:rsidRPr="00BD0527" w:rsidRDefault="53903D29" w:rsidP="00753EC3">
      <w:pPr>
        <w:rPr>
          <w:rFonts w:eastAsia="Times New Roman" w:cs="Times New Roman"/>
        </w:rPr>
      </w:pPr>
      <w:r w:rsidRPr="247E0610">
        <w:rPr>
          <w:rFonts w:eastAsia="Times New Roman" w:cs="Times New Roman"/>
        </w:rPr>
        <w:t>In this section</w:t>
      </w:r>
      <w:r w:rsidR="63CCD0BE" w:rsidRPr="247E0610">
        <w:rPr>
          <w:rFonts w:eastAsia="Times New Roman" w:cs="Times New Roman"/>
        </w:rPr>
        <w:t>, we describe how to perform a</w:t>
      </w:r>
      <w:r w:rsidR="40184058" w:rsidRPr="247E0610">
        <w:rPr>
          <w:rFonts w:eastAsia="Times New Roman" w:cs="Times New Roman"/>
        </w:rPr>
        <w:t xml:space="preserve"> label-free quantification</w:t>
      </w:r>
      <w:r w:rsidR="63CCD0BE" w:rsidRPr="247E0610">
        <w:rPr>
          <w:rFonts w:eastAsia="Times New Roman" w:cs="Times New Roman"/>
        </w:rPr>
        <w:t xml:space="preserve"> an</w:t>
      </w:r>
      <w:r w:rsidR="40184058" w:rsidRPr="247E0610">
        <w:rPr>
          <w:rFonts w:eastAsia="Times New Roman" w:cs="Times New Roman"/>
        </w:rPr>
        <w:t>alysis</w:t>
      </w:r>
      <w:r w:rsidR="65571942" w:rsidRPr="247E0610">
        <w:rPr>
          <w:rFonts w:eastAsia="Times New Roman" w:cs="Times New Roman"/>
        </w:rPr>
        <w:t xml:space="preserve"> on the peptide level </w:t>
      </w:r>
      <w:r w:rsidR="00925172" w:rsidRPr="247E0610">
        <w:rPr>
          <w:rFonts w:eastAsia="Times New Roman" w:cs="Times New Roman"/>
        </w:rPr>
        <w:t>using the</w:t>
      </w:r>
      <w:r w:rsidR="40184058" w:rsidRPr="247E0610">
        <w:rPr>
          <w:rFonts w:eastAsia="Times New Roman" w:cs="Times New Roman"/>
        </w:rPr>
        <w:t xml:space="preserve"> Spectronaut software</w:t>
      </w:r>
      <w:r w:rsidR="00321CEC" w:rsidRPr="247E0610">
        <w:rPr>
          <w:rFonts w:eastAsia="Times New Roman" w:cs="Times New Roman"/>
        </w:rPr>
        <w:t xml:space="preserve"> </w:t>
      </w:r>
      <w:ins w:id="0" w:author="Holfeld  Ales" w:date="2021-10-08T09:45:00Z">
        <w:r w:rsidRPr="247E0610">
          <w:rPr>
            <w:rFonts w:eastAsia="Times New Roman" w:cs="Times New Roman"/>
          </w:rPr>
          <w:fldChar w:fldCharType="begin" w:fldLock="1"/>
        </w:r>
      </w:ins>
      <w:r w:rsidRPr="247E0610">
        <w:rPr>
          <w:rFonts w:eastAsia="Times New Roman" w:cs="Times New Roman"/>
        </w:rPr>
        <w:instrText>ADDIN CSL_CITATION {"citationItems":[{"id":"ITEM-1","itemData":{"DOI":"10.1074/mcp.M114.044305","ISSN":"15359484","PMID":"25724911","abstract":"The data-independent acquisition (DIA) approach has recently been introduced as a novel mass spectrometric method that promises to combine the high content aspect of shotgun proteomics with the reproducibility and precision of selected reaction monitoring. Here, we evaluate, whether SWATH-MS type DIA effectively translates into a better protein profiling as compared with the established shotgun proteomics. We implemented a novel DIA method on the widely used Orbitrap platform and used retention-time-normalized (iRT) spectral libraries for targeted data extraction using Spectronaut. We call this combination hyper reaction monitoring (HRM). Using a controlled sample set, we show that HRM outperformed shotgun proteomics both in the number of consistently identified peptides across multiple measurements and quantification of differentially abundant proteins. The reproducibility of HRM in peptide detection was above 98%, resulting in quasi complete data sets compared with 49% of shotgun proteomics. Utilizing HRM, we profiled acetaminophen (APAP)&lt;sup&gt;1&lt;/sup&gt;-treated three-dimensional human liver microtissues. An early onset of relevant proteome changes was revealed at subtoxic doses of APAP. Further, we detected and quantified for the first time human NAPQI-protein adducts that might be relevant for the toxicity of APAP. The adducts were identified on four mitochondrial oxidative stress related proteins (GATM, PARK7, PRDX6, and VDAC2) and two other proteins (ANXA2 and FTCD). Our findings imply that DIA should be the preferred method for quantitative protein profiling.","author":[{"dropping-particle":"","family":"Bruderer","given":"Roland","non-dropping-particle":"","parse-names":false,"suffix":""},{"dropping-particle":"","family":"Bernhardt","given":"Oliver M.","non-dropping-particle":"","parse-names":false,"suffix":""},{"dropping-particle":"","family":"Gandhi","given":"Tejas","non-dropping-particle":"","parse-names":false,"suffix":""},{"dropping-particle":"","family":"Miladinović","given":"Saša M.","non-dropping-particle":"","parse-names":false,"suffix":""},{"dropping-particle":"","family":"Cheng","given":"Lin Yang","non-dropping-particle":"","parse-names":false,"suffix":""},{"dropping-particle":"","family":"Messner","given":"Simon","non-dropping-particle":"","parse-names":false,"suffix":""},{"dropping-particle":"","family":"Ehrenberger","given":"Tobias","non-dropping-particle":"","parse-names":false,"suffix":""},{"dropping-particle":"","family":"Zanotelli","given":"Vito","non-dropping-particle":"","parse-names":false,"suffix":""},{"dropping-particle":"","family":"Butscheid","given":"Yulia","non-dropping-particle":"","parse-names":false,"suffix":""},{"dropping-particle":"","family":"Escher","given":"Claudia","non-dropping-particle":"","parse-names":false,"suffix":""},{"dropping-particle":"","family":"Vitek","given":"Olga","non-dropping-particle":"","parse-names":false,"suffix":""},{"dropping-particle":"","family":"Rinner","given":"Oliver","non-dropping-particle":"","parse-names":false,"suffix":""},{"dropping-particle":"","family":"Reiter","given":"Lukas","non-dropping-particle":"","parse-names":false,"suffix":""}],"container-title":"Molecular and Cellular Proteomics","id":"ITEM-1","issue":"5","issued":{"date-parts":[["2015"]]},"page":"1400-1410","title":"Extending the limits of quantitative proteome profiling with data-independent acquisition and application to acetaminophen-treated three-dimensional liver microtissues","type":"article-journal","volume":"14"},"uris":["http://www.mendeley.com/documents/?uuid=c8c8155e-fa33-4897-a376-f036cd83032d"]}],"mendeley":{"formattedCitation":"[13]","plainTextFormattedCitation":"[13]","previouslyFormattedCitation":"[13]"},"properties":{"noteIndex":0},"schema":"https://github.com/citation-style-language/schema/raw/master/csl-citation.json"}</w:instrText>
      </w:r>
      <w:r w:rsidRPr="247E0610">
        <w:rPr>
          <w:rFonts w:eastAsia="Times New Roman" w:cs="Times New Roman"/>
        </w:rPr>
        <w:fldChar w:fldCharType="separate"/>
      </w:r>
      <w:r w:rsidR="00321CEC" w:rsidRPr="247E0610">
        <w:rPr>
          <w:rFonts w:eastAsia="Times New Roman" w:cs="Times New Roman"/>
          <w:noProof/>
        </w:rPr>
        <w:t>[13]</w:t>
      </w:r>
      <w:ins w:id="1" w:author="Holfeld  Ales" w:date="2021-10-08T09:45:00Z">
        <w:r w:rsidRPr="247E0610">
          <w:rPr>
            <w:rFonts w:eastAsia="Times New Roman" w:cs="Times New Roman"/>
          </w:rPr>
          <w:fldChar w:fldCharType="end"/>
        </w:r>
      </w:ins>
      <w:r w:rsidR="40184058" w:rsidRPr="247E0610">
        <w:rPr>
          <w:rFonts w:eastAsia="Times New Roman" w:cs="Times New Roman"/>
        </w:rPr>
        <w:t xml:space="preserve">. </w:t>
      </w:r>
    </w:p>
    <w:p w14:paraId="02231F8F" w14:textId="341D75E1" w:rsidR="15F27AE5" w:rsidRPr="00BD0527" w:rsidRDefault="5B1F28A5" w:rsidP="005F70FB">
      <w:pPr>
        <w:pStyle w:val="ListParagraph"/>
        <w:numPr>
          <w:ilvl w:val="0"/>
          <w:numId w:val="16"/>
        </w:numPr>
        <w:rPr>
          <w:rFonts w:eastAsia="Times New Roman" w:cs="Times New Roman"/>
        </w:rPr>
      </w:pPr>
      <w:r w:rsidRPr="00BD0527">
        <w:rPr>
          <w:rFonts w:eastAsia="Times New Roman" w:cs="Times New Roman"/>
        </w:rPr>
        <w:t>Go to the Analysis</w:t>
      </w:r>
      <w:r w:rsidR="132F6926" w:rsidRPr="00BD0527">
        <w:rPr>
          <w:rFonts w:eastAsia="Times New Roman" w:cs="Times New Roman"/>
        </w:rPr>
        <w:t xml:space="preserve"> P</w:t>
      </w:r>
      <w:r w:rsidR="5ACF3E76" w:rsidRPr="00BD0527">
        <w:rPr>
          <w:rFonts w:eastAsia="Times New Roman" w:cs="Times New Roman"/>
        </w:rPr>
        <w:t xml:space="preserve">erspective </w:t>
      </w:r>
      <w:r w:rsidRPr="00BD0527">
        <w:rPr>
          <w:rFonts w:eastAsia="Times New Roman" w:cs="Times New Roman"/>
        </w:rPr>
        <w:t>and click</w:t>
      </w:r>
      <w:r w:rsidR="20DB7710" w:rsidRPr="00BD0527">
        <w:rPr>
          <w:rFonts w:eastAsia="Times New Roman" w:cs="Times New Roman"/>
        </w:rPr>
        <w:t xml:space="preserve"> on</w:t>
      </w:r>
      <w:r w:rsidRPr="00BD0527">
        <w:rPr>
          <w:rFonts w:eastAsia="Times New Roman" w:cs="Times New Roman"/>
        </w:rPr>
        <w:t xml:space="preserve"> “</w:t>
      </w:r>
      <w:r w:rsidR="2C147F76" w:rsidRPr="00BD0527">
        <w:rPr>
          <w:rFonts w:eastAsia="Times New Roman" w:cs="Times New Roman"/>
        </w:rPr>
        <w:t>Set up a DIA Analysis from File...</w:t>
      </w:r>
      <w:r w:rsidRPr="00BD0527">
        <w:rPr>
          <w:rFonts w:eastAsia="Times New Roman" w:cs="Times New Roman"/>
        </w:rPr>
        <w:t>”</w:t>
      </w:r>
      <w:r w:rsidR="21FB0920" w:rsidRPr="00BD0527">
        <w:rPr>
          <w:rFonts w:eastAsia="Times New Roman" w:cs="Times New Roman"/>
        </w:rPr>
        <w:t xml:space="preserve"> in the bottom left corner</w:t>
      </w:r>
      <w:r w:rsidRPr="00BD0527">
        <w:rPr>
          <w:rFonts w:eastAsia="Times New Roman" w:cs="Times New Roman"/>
        </w:rPr>
        <w:t xml:space="preserve">. </w:t>
      </w:r>
      <w:r w:rsidR="40D8E07F" w:rsidRPr="00BD0527">
        <w:rPr>
          <w:rFonts w:eastAsia="Times New Roman" w:cs="Times New Roman"/>
        </w:rPr>
        <w:t>This will let you navigate to you</w:t>
      </w:r>
      <w:r w:rsidR="00C34186" w:rsidRPr="00BD0527">
        <w:rPr>
          <w:rFonts w:eastAsia="Times New Roman" w:cs="Times New Roman"/>
        </w:rPr>
        <w:t>r LC-MS/MS run files or folders that are</w:t>
      </w:r>
      <w:r w:rsidR="31B3DC25" w:rsidRPr="00BD0527">
        <w:rPr>
          <w:rFonts w:eastAsia="Times New Roman" w:cs="Times New Roman"/>
        </w:rPr>
        <w:t xml:space="preserve"> to</w:t>
      </w:r>
      <w:r w:rsidR="00C34186" w:rsidRPr="00BD0527">
        <w:rPr>
          <w:rFonts w:eastAsia="Times New Roman" w:cs="Times New Roman"/>
        </w:rPr>
        <w:t xml:space="preserve"> be</w:t>
      </w:r>
      <w:r w:rsidR="31B3DC25" w:rsidRPr="00BD0527">
        <w:rPr>
          <w:rFonts w:eastAsia="Times New Roman" w:cs="Times New Roman"/>
        </w:rPr>
        <w:t xml:space="preserve"> include</w:t>
      </w:r>
      <w:r w:rsidR="00C34186" w:rsidRPr="00BD0527">
        <w:rPr>
          <w:rFonts w:eastAsia="Times New Roman" w:cs="Times New Roman"/>
        </w:rPr>
        <w:t>d</w:t>
      </w:r>
      <w:r w:rsidR="455C0D70" w:rsidRPr="00BD0527">
        <w:rPr>
          <w:rFonts w:eastAsia="Times New Roman" w:cs="Times New Roman"/>
        </w:rPr>
        <w:t xml:space="preserve"> in this experiment</w:t>
      </w:r>
      <w:r w:rsidR="41F6E0C4" w:rsidRPr="00BD0527">
        <w:rPr>
          <w:rFonts w:eastAsia="Times New Roman" w:cs="Times New Roman"/>
        </w:rPr>
        <w:t xml:space="preserve"> and </w:t>
      </w:r>
      <w:r w:rsidR="03EDBA29" w:rsidRPr="00BD0527">
        <w:rPr>
          <w:rFonts w:eastAsia="Times New Roman" w:cs="Times New Roman"/>
        </w:rPr>
        <w:t xml:space="preserve">click </w:t>
      </w:r>
      <w:r w:rsidR="3E3773FA" w:rsidRPr="00BD0527">
        <w:rPr>
          <w:rFonts w:eastAsia="Times New Roman" w:cs="Times New Roman"/>
        </w:rPr>
        <w:t xml:space="preserve">on </w:t>
      </w:r>
      <w:r w:rsidR="03EDBA29" w:rsidRPr="00BD0527">
        <w:rPr>
          <w:rFonts w:eastAsia="Times New Roman" w:cs="Times New Roman"/>
        </w:rPr>
        <w:t>"Open"</w:t>
      </w:r>
      <w:r w:rsidR="44426C97" w:rsidRPr="00BD0527">
        <w:rPr>
          <w:rFonts w:eastAsia="Times New Roman" w:cs="Times New Roman"/>
        </w:rPr>
        <w:t xml:space="preserve">. </w:t>
      </w:r>
      <w:r w:rsidR="00C34186" w:rsidRPr="00BD0527">
        <w:rPr>
          <w:rFonts w:eastAsia="Times New Roman" w:cs="Times New Roman"/>
        </w:rPr>
        <w:t>Provide</w:t>
      </w:r>
      <w:r w:rsidR="111CEB58" w:rsidRPr="00BD0527">
        <w:rPr>
          <w:rFonts w:eastAsia="Times New Roman" w:cs="Times New Roman"/>
        </w:rPr>
        <w:t xml:space="preserve"> a </w:t>
      </w:r>
      <w:r w:rsidR="676D181B" w:rsidRPr="00BD0527">
        <w:rPr>
          <w:rFonts w:eastAsia="Times New Roman" w:cs="Times New Roman"/>
        </w:rPr>
        <w:t>n</w:t>
      </w:r>
      <w:r w:rsidR="3E4CB268" w:rsidRPr="00BD0527">
        <w:rPr>
          <w:rFonts w:eastAsia="Times New Roman" w:cs="Times New Roman"/>
        </w:rPr>
        <w:t xml:space="preserve">ame </w:t>
      </w:r>
      <w:r w:rsidR="59A78492" w:rsidRPr="00BD0527">
        <w:rPr>
          <w:rFonts w:eastAsia="Times New Roman" w:cs="Times New Roman"/>
        </w:rPr>
        <w:t>to</w:t>
      </w:r>
      <w:r w:rsidR="2DA1EE1D" w:rsidRPr="00BD0527">
        <w:rPr>
          <w:rFonts w:eastAsia="Times New Roman" w:cs="Times New Roman"/>
        </w:rPr>
        <w:t xml:space="preserve"> </w:t>
      </w:r>
      <w:r w:rsidR="4C497E45" w:rsidRPr="00BD0527">
        <w:rPr>
          <w:rFonts w:eastAsia="Times New Roman" w:cs="Times New Roman"/>
        </w:rPr>
        <w:t>this experiment on top of the window</w:t>
      </w:r>
      <w:r w:rsidR="674F4202" w:rsidRPr="00BD0527">
        <w:rPr>
          <w:rFonts w:eastAsia="Times New Roman" w:cs="Times New Roman"/>
        </w:rPr>
        <w:t>.</w:t>
      </w:r>
    </w:p>
    <w:p w14:paraId="146B2CB0" w14:textId="6FA0C2B4" w:rsidR="7AE3D8B3" w:rsidRPr="00BD0527" w:rsidRDefault="432E1F6D" w:rsidP="005F70FB">
      <w:pPr>
        <w:pStyle w:val="ListParagraph"/>
        <w:numPr>
          <w:ilvl w:val="0"/>
          <w:numId w:val="16"/>
        </w:numPr>
        <w:rPr>
          <w:rFonts w:eastAsia="Times New Roman" w:cs="Times New Roman"/>
        </w:rPr>
      </w:pPr>
      <w:r w:rsidRPr="00BD0527">
        <w:rPr>
          <w:rFonts w:eastAsia="Times New Roman" w:cs="Times New Roman"/>
        </w:rPr>
        <w:t>A</w:t>
      </w:r>
      <w:r w:rsidR="38033BE1" w:rsidRPr="00BD0527">
        <w:rPr>
          <w:rFonts w:eastAsia="Times New Roman" w:cs="Times New Roman"/>
        </w:rPr>
        <w:t xml:space="preserve">ssign </w:t>
      </w:r>
      <w:r w:rsidR="20DBDE6C" w:rsidRPr="00BD0527">
        <w:rPr>
          <w:rFonts w:eastAsia="Times New Roman" w:cs="Times New Roman"/>
        </w:rPr>
        <w:t xml:space="preserve">a </w:t>
      </w:r>
      <w:r w:rsidR="38033BE1" w:rsidRPr="00BD0527">
        <w:rPr>
          <w:rFonts w:eastAsia="Times New Roman" w:cs="Times New Roman"/>
        </w:rPr>
        <w:t>spectral library</w:t>
      </w:r>
      <w:r w:rsidR="71B56F22" w:rsidRPr="00BD0527">
        <w:rPr>
          <w:rFonts w:eastAsia="Times New Roman" w:cs="Times New Roman"/>
        </w:rPr>
        <w:t xml:space="preserve"> to each file</w:t>
      </w:r>
      <w:r w:rsidR="2D539A03" w:rsidRPr="00BD0527">
        <w:rPr>
          <w:rFonts w:eastAsia="Times New Roman" w:cs="Times New Roman"/>
        </w:rPr>
        <w:t xml:space="preserve"> by clicking on “Assign Spectral Library...”. You can select the library from the Recently Used list, From File, or From Library Perspective.</w:t>
      </w:r>
      <w:r w:rsidR="520FD8A2" w:rsidRPr="00BD0527">
        <w:rPr>
          <w:rFonts w:eastAsia="Times New Roman" w:cs="Times New Roman"/>
        </w:rPr>
        <w:t xml:space="preserve"> </w:t>
      </w:r>
      <w:r w:rsidR="1E147BAD" w:rsidRPr="00BD0527">
        <w:rPr>
          <w:rFonts w:eastAsia="Times New Roman" w:cs="Times New Roman"/>
        </w:rPr>
        <w:t>C</w:t>
      </w:r>
      <w:r w:rsidR="520FD8A2" w:rsidRPr="00BD0527">
        <w:rPr>
          <w:rFonts w:eastAsia="Times New Roman" w:cs="Times New Roman"/>
        </w:rPr>
        <w:t>lick</w:t>
      </w:r>
      <w:r w:rsidR="100DA7AB" w:rsidRPr="00BD0527">
        <w:rPr>
          <w:rFonts w:eastAsia="Times New Roman" w:cs="Times New Roman"/>
        </w:rPr>
        <w:t xml:space="preserve"> on “Load” to proceed. </w:t>
      </w:r>
      <w:r w:rsidR="41F6E0C4" w:rsidRPr="00BD0527">
        <w:rPr>
          <w:rFonts w:eastAsia="Times New Roman" w:cs="Times New Roman"/>
        </w:rPr>
        <w:t xml:space="preserve">Click </w:t>
      </w:r>
      <w:r w:rsidR="723132FF" w:rsidRPr="00BD0527">
        <w:rPr>
          <w:rFonts w:eastAsia="Times New Roman" w:cs="Times New Roman"/>
        </w:rPr>
        <w:t xml:space="preserve">on </w:t>
      </w:r>
      <w:r w:rsidR="41F6E0C4" w:rsidRPr="00BD0527">
        <w:rPr>
          <w:rFonts w:eastAsia="Times New Roman" w:cs="Times New Roman"/>
        </w:rPr>
        <w:t xml:space="preserve">“Next” to </w:t>
      </w:r>
      <w:r w:rsidR="538A3263" w:rsidRPr="00BD0527">
        <w:rPr>
          <w:rFonts w:eastAsia="Times New Roman" w:cs="Times New Roman"/>
        </w:rPr>
        <w:t>continue</w:t>
      </w:r>
      <w:r w:rsidR="41F6E0C4" w:rsidRPr="00BD0527">
        <w:rPr>
          <w:rFonts w:eastAsia="Times New Roman" w:cs="Times New Roman"/>
        </w:rPr>
        <w:t xml:space="preserve">. </w:t>
      </w:r>
    </w:p>
    <w:p w14:paraId="47E55EB2" w14:textId="510096C8" w:rsidR="20C92034" w:rsidRPr="00BD0527" w:rsidRDefault="1697DF32" w:rsidP="005F70FB">
      <w:pPr>
        <w:pStyle w:val="ListParagraph"/>
        <w:numPr>
          <w:ilvl w:val="0"/>
          <w:numId w:val="16"/>
        </w:numPr>
        <w:rPr>
          <w:rFonts w:eastAsiaTheme="minorEastAsia" w:cs="Times New Roman"/>
        </w:rPr>
      </w:pPr>
      <w:r w:rsidRPr="00BD0527">
        <w:rPr>
          <w:rFonts w:eastAsia="Times New Roman" w:cs="Times New Roman"/>
        </w:rPr>
        <w:t>S</w:t>
      </w:r>
      <w:r w:rsidR="638FEC82" w:rsidRPr="00BD0527">
        <w:rPr>
          <w:rFonts w:eastAsia="Times New Roman" w:cs="Times New Roman"/>
        </w:rPr>
        <w:t xml:space="preserve">pecify </w:t>
      </w:r>
      <w:r w:rsidRPr="00BD0527">
        <w:rPr>
          <w:rFonts w:eastAsia="Times New Roman" w:cs="Times New Roman"/>
        </w:rPr>
        <w:t xml:space="preserve">search and extraction settings for DIA analysis </w:t>
      </w:r>
      <w:r w:rsidR="7AEEA9D5" w:rsidRPr="00BD0527">
        <w:rPr>
          <w:rFonts w:eastAsia="Times New Roman" w:cs="Times New Roman"/>
        </w:rPr>
        <w:t xml:space="preserve">by selecting the </w:t>
      </w:r>
      <w:r w:rsidRPr="00BD0527">
        <w:rPr>
          <w:rFonts w:eastAsia="Times New Roman" w:cs="Times New Roman"/>
        </w:rPr>
        <w:t>BGS Factory Settings (default)</w:t>
      </w:r>
      <w:r w:rsidR="4DBB4202" w:rsidRPr="00BD0527">
        <w:rPr>
          <w:rFonts w:eastAsia="Times New Roman" w:cs="Times New Roman"/>
        </w:rPr>
        <w:t xml:space="preserve"> schema</w:t>
      </w:r>
      <w:r w:rsidR="2DF0CE72" w:rsidRPr="00BD0527">
        <w:rPr>
          <w:rFonts w:eastAsia="Times New Roman" w:cs="Times New Roman"/>
        </w:rPr>
        <w:t xml:space="preserve">. </w:t>
      </w:r>
    </w:p>
    <w:p w14:paraId="21C17E82" w14:textId="2B2AC60D" w:rsidR="20C92034" w:rsidRPr="00BD0527" w:rsidRDefault="206633B5" w:rsidP="005F70FB">
      <w:pPr>
        <w:pStyle w:val="ListParagraph"/>
        <w:numPr>
          <w:ilvl w:val="0"/>
          <w:numId w:val="16"/>
        </w:numPr>
        <w:rPr>
          <w:rFonts w:eastAsia="Times New Roman" w:cs="Times New Roman"/>
        </w:rPr>
      </w:pPr>
      <w:r w:rsidRPr="247E0610">
        <w:rPr>
          <w:rFonts w:eastAsia="Times New Roman" w:cs="Times New Roman"/>
        </w:rPr>
        <w:t xml:space="preserve">In </w:t>
      </w:r>
      <w:r w:rsidR="7CCF7CAC" w:rsidRPr="247E0610">
        <w:rPr>
          <w:rFonts w:eastAsia="Times New Roman" w:cs="Times New Roman"/>
        </w:rPr>
        <w:t xml:space="preserve">the </w:t>
      </w:r>
      <w:r w:rsidRPr="247E0610">
        <w:rPr>
          <w:rFonts w:eastAsia="Times New Roman" w:cs="Times New Roman"/>
        </w:rPr>
        <w:t>Quantification</w:t>
      </w:r>
      <w:r w:rsidR="308CEEB5" w:rsidRPr="247E0610">
        <w:rPr>
          <w:rFonts w:eastAsia="Times New Roman" w:cs="Times New Roman"/>
        </w:rPr>
        <w:t xml:space="preserve"> </w:t>
      </w:r>
      <w:r w:rsidR="6663AA9B" w:rsidRPr="247E0610">
        <w:rPr>
          <w:rFonts w:eastAsia="Times New Roman" w:cs="Times New Roman"/>
        </w:rPr>
        <w:t>settings</w:t>
      </w:r>
      <w:r w:rsidR="308CEEB5" w:rsidRPr="247E0610">
        <w:rPr>
          <w:rFonts w:eastAsia="Times New Roman" w:cs="Times New Roman"/>
        </w:rPr>
        <w:t>, set "Minor (Peptide) Grouping" to "</w:t>
      </w:r>
      <w:r w:rsidR="697E6F82" w:rsidRPr="247E0610">
        <w:rPr>
          <w:rFonts w:eastAsia="Times New Roman" w:cs="Times New Roman"/>
        </w:rPr>
        <w:t xml:space="preserve">by </w:t>
      </w:r>
      <w:r w:rsidR="308CEEB5" w:rsidRPr="247E0610">
        <w:rPr>
          <w:rFonts w:eastAsia="Times New Roman" w:cs="Times New Roman"/>
        </w:rPr>
        <w:t>Modified sequence"</w:t>
      </w:r>
      <w:r w:rsidR="00895829" w:rsidRPr="247E0610">
        <w:rPr>
          <w:rFonts w:eastAsia="Times New Roman" w:cs="Times New Roman"/>
        </w:rPr>
        <w:t xml:space="preserve"> </w:t>
      </w:r>
      <w:r w:rsidR="336A2598" w:rsidRPr="247E0610">
        <w:rPr>
          <w:rFonts w:eastAsia="Times New Roman" w:cs="Times New Roman"/>
        </w:rPr>
        <w:t>and make sure "Data Filtering" is set to "</w:t>
      </w:r>
      <w:proofErr w:type="spellStart"/>
      <w:r w:rsidR="336A2598" w:rsidRPr="247E0610">
        <w:rPr>
          <w:rFonts w:eastAsia="Times New Roman" w:cs="Times New Roman"/>
        </w:rPr>
        <w:t>Qvalue</w:t>
      </w:r>
      <w:proofErr w:type="spellEnd"/>
      <w:r w:rsidR="00895829" w:rsidRPr="247E0610">
        <w:rPr>
          <w:rFonts w:eastAsia="Times New Roman" w:cs="Times New Roman"/>
        </w:rPr>
        <w:t xml:space="preserve"> sparse</w:t>
      </w:r>
      <w:r w:rsidR="336A2598" w:rsidRPr="247E0610">
        <w:rPr>
          <w:rFonts w:eastAsia="Times New Roman" w:cs="Times New Roman"/>
        </w:rPr>
        <w:t xml:space="preserve">" </w:t>
      </w:r>
      <w:r w:rsidR="575D76C4" w:rsidRPr="247E0610">
        <w:rPr>
          <w:rFonts w:eastAsia="Times New Roman" w:cs="Times New Roman"/>
        </w:rPr>
        <w:t xml:space="preserve">(see </w:t>
      </w:r>
      <w:r w:rsidR="575D76C4" w:rsidRPr="247E0610">
        <w:rPr>
          <w:rFonts w:eastAsia="Times New Roman" w:cs="Times New Roman"/>
          <w:b/>
          <w:bCs/>
          <w:i/>
          <w:iCs/>
        </w:rPr>
        <w:t xml:space="preserve">Note </w:t>
      </w:r>
      <w:r w:rsidR="00B63C74" w:rsidRPr="247E0610">
        <w:rPr>
          <w:rFonts w:eastAsia="Times New Roman" w:cs="Times New Roman"/>
          <w:b/>
          <w:bCs/>
          <w:i/>
          <w:iCs/>
        </w:rPr>
        <w:t>13</w:t>
      </w:r>
      <w:r w:rsidR="575D76C4" w:rsidRPr="247E0610">
        <w:rPr>
          <w:rFonts w:eastAsia="Times New Roman" w:cs="Times New Roman"/>
        </w:rPr>
        <w:t>)</w:t>
      </w:r>
      <w:r w:rsidR="336A2598" w:rsidRPr="247E0610">
        <w:rPr>
          <w:rFonts w:eastAsia="Times New Roman" w:cs="Times New Roman"/>
        </w:rPr>
        <w:t xml:space="preserve">. </w:t>
      </w:r>
    </w:p>
    <w:p w14:paraId="14F0D5C2" w14:textId="2CBFE029" w:rsidR="26135B88" w:rsidRPr="00BD0527" w:rsidRDefault="336A2598" w:rsidP="005F70FB">
      <w:pPr>
        <w:pStyle w:val="ListParagraph"/>
        <w:numPr>
          <w:ilvl w:val="0"/>
          <w:numId w:val="16"/>
        </w:numPr>
        <w:rPr>
          <w:rFonts w:eastAsia="Times New Roman" w:cs="Times New Roman"/>
        </w:rPr>
      </w:pPr>
      <w:r w:rsidRPr="00BD0527">
        <w:rPr>
          <w:rFonts w:eastAsia="Times New Roman" w:cs="Times New Roman"/>
        </w:rPr>
        <w:t xml:space="preserve">Go to </w:t>
      </w:r>
      <w:r w:rsidR="38E9907C" w:rsidRPr="00BD0527">
        <w:rPr>
          <w:rFonts w:eastAsia="Times New Roman" w:cs="Times New Roman"/>
        </w:rPr>
        <w:t xml:space="preserve">the </w:t>
      </w:r>
      <w:r w:rsidRPr="00BD0527">
        <w:rPr>
          <w:rFonts w:eastAsia="Times New Roman" w:cs="Times New Roman"/>
        </w:rPr>
        <w:t>"Post Analysis"</w:t>
      </w:r>
      <w:r w:rsidR="69227EE2" w:rsidRPr="00BD0527">
        <w:rPr>
          <w:rFonts w:eastAsia="Times New Roman" w:cs="Times New Roman"/>
        </w:rPr>
        <w:t xml:space="preserve"> node</w:t>
      </w:r>
      <w:r w:rsidRPr="00BD0527">
        <w:rPr>
          <w:rFonts w:eastAsia="Times New Roman" w:cs="Times New Roman"/>
        </w:rPr>
        <w:t xml:space="preserve"> and </w:t>
      </w:r>
      <w:r w:rsidR="2A1087C6" w:rsidRPr="00BD0527">
        <w:rPr>
          <w:rFonts w:eastAsia="Times New Roman" w:cs="Times New Roman"/>
        </w:rPr>
        <w:t xml:space="preserve">set </w:t>
      </w:r>
      <w:r w:rsidRPr="00BD0527">
        <w:rPr>
          <w:rFonts w:eastAsia="Times New Roman" w:cs="Times New Roman"/>
        </w:rPr>
        <w:t>"Differential Abundance Grouping" to "Minor Group (Quantification Settings)"</w:t>
      </w:r>
      <w:r w:rsidR="441F4025" w:rsidRPr="00BD0527">
        <w:rPr>
          <w:rFonts w:eastAsia="Times New Roman" w:cs="Times New Roman"/>
        </w:rPr>
        <w:t xml:space="preserve"> </w:t>
      </w:r>
      <w:r w:rsidR="067DB56F" w:rsidRPr="00BD0527">
        <w:rPr>
          <w:rFonts w:eastAsia="Times New Roman" w:cs="Times New Roman"/>
        </w:rPr>
        <w:t>to</w:t>
      </w:r>
      <w:r w:rsidR="441F4025" w:rsidRPr="00BD0527">
        <w:rPr>
          <w:rFonts w:eastAsia="Times New Roman" w:cs="Times New Roman"/>
        </w:rPr>
        <w:t xml:space="preserve"> </w:t>
      </w:r>
      <w:r w:rsidR="508CC63B" w:rsidRPr="00BD0527">
        <w:rPr>
          <w:rFonts w:eastAsia="Times New Roman" w:cs="Times New Roman"/>
        </w:rPr>
        <w:t>analyze</w:t>
      </w:r>
      <w:r w:rsidR="441F4025" w:rsidRPr="00BD0527">
        <w:rPr>
          <w:rFonts w:eastAsia="Times New Roman" w:cs="Times New Roman"/>
        </w:rPr>
        <w:t xml:space="preserve"> </w:t>
      </w:r>
      <w:r w:rsidR="2BE47A60" w:rsidRPr="00BD0527">
        <w:rPr>
          <w:rFonts w:eastAsia="Times New Roman" w:cs="Times New Roman"/>
        </w:rPr>
        <w:t xml:space="preserve">your </w:t>
      </w:r>
      <w:r w:rsidR="441F4025" w:rsidRPr="00BD0527">
        <w:rPr>
          <w:rFonts w:eastAsia="Times New Roman" w:cs="Times New Roman"/>
        </w:rPr>
        <w:t>data at a peptide level</w:t>
      </w:r>
      <w:r w:rsidR="482A3953" w:rsidRPr="00BD0527">
        <w:rPr>
          <w:rFonts w:eastAsia="Times New Roman" w:cs="Times New Roman"/>
        </w:rPr>
        <w:t xml:space="preserve"> and "Smallest Quantitative Unit" to "All Ions"</w:t>
      </w:r>
      <w:r w:rsidR="00494ABF" w:rsidRPr="00BD0527">
        <w:rPr>
          <w:rFonts w:eastAsia="Times New Roman" w:cs="Times New Roman"/>
        </w:rPr>
        <w:t xml:space="preserve"> for a LiP-Quant analysis</w:t>
      </w:r>
      <w:r w:rsidR="0058052B" w:rsidRPr="00BD0527">
        <w:rPr>
          <w:rFonts w:eastAsia="Times New Roman" w:cs="Times New Roman"/>
        </w:rPr>
        <w:t xml:space="preserve">. For single-dose experiments, see </w:t>
      </w:r>
      <w:r w:rsidR="0058052B" w:rsidRPr="00BD0527">
        <w:rPr>
          <w:rFonts w:eastAsia="Times New Roman" w:cs="Times New Roman"/>
          <w:b/>
          <w:bCs/>
          <w:i/>
          <w:iCs/>
        </w:rPr>
        <w:t xml:space="preserve">Note </w:t>
      </w:r>
      <w:r w:rsidR="00B63C74" w:rsidRPr="00BD0527">
        <w:rPr>
          <w:rFonts w:eastAsia="Times New Roman" w:cs="Times New Roman"/>
          <w:b/>
          <w:bCs/>
          <w:i/>
          <w:iCs/>
        </w:rPr>
        <w:t>14</w:t>
      </w:r>
      <w:r w:rsidR="0058052B" w:rsidRPr="00BD0527">
        <w:rPr>
          <w:rFonts w:eastAsia="Times New Roman" w:cs="Times New Roman"/>
        </w:rPr>
        <w:t xml:space="preserve">. </w:t>
      </w:r>
      <w:r w:rsidR="4EAF5C14" w:rsidRPr="00BD0527">
        <w:rPr>
          <w:rFonts w:eastAsia="Times New Roman" w:cs="Times New Roman"/>
        </w:rPr>
        <w:t xml:space="preserve">When done, click "Next" to </w:t>
      </w:r>
      <w:r w:rsidR="6FF2C3DD" w:rsidRPr="00BD0527">
        <w:rPr>
          <w:rFonts w:eastAsia="Times New Roman" w:cs="Times New Roman"/>
        </w:rPr>
        <w:t>continue</w:t>
      </w:r>
      <w:r w:rsidR="4EAF5C14" w:rsidRPr="00BD0527">
        <w:rPr>
          <w:rFonts w:eastAsia="Times New Roman" w:cs="Times New Roman"/>
        </w:rPr>
        <w:t xml:space="preserve">. </w:t>
      </w:r>
    </w:p>
    <w:p w14:paraId="3EA97E62" w14:textId="3F105BE8" w:rsidR="41547DB5" w:rsidRPr="00BD0527" w:rsidRDefault="4EAF5C14" w:rsidP="005F70FB">
      <w:pPr>
        <w:pStyle w:val="ListParagraph"/>
        <w:numPr>
          <w:ilvl w:val="0"/>
          <w:numId w:val="16"/>
        </w:numPr>
        <w:rPr>
          <w:rFonts w:eastAsia="Times New Roman" w:cs="Times New Roman"/>
        </w:rPr>
      </w:pPr>
      <w:r w:rsidRPr="00BD0527">
        <w:rPr>
          <w:rFonts w:eastAsia="Times New Roman" w:cs="Times New Roman"/>
        </w:rPr>
        <w:t xml:space="preserve">Select </w:t>
      </w:r>
      <w:r w:rsidR="3FF57775" w:rsidRPr="00BD0527">
        <w:rPr>
          <w:rFonts w:eastAsia="Times New Roman" w:cs="Times New Roman"/>
        </w:rPr>
        <w:t xml:space="preserve">a </w:t>
      </w:r>
      <w:r w:rsidR="65474CC6" w:rsidRPr="00BD0527">
        <w:rPr>
          <w:rFonts w:eastAsia="Times New Roman" w:cs="Times New Roman"/>
        </w:rPr>
        <w:t>protein database</w:t>
      </w:r>
      <w:r w:rsidRPr="00BD0527">
        <w:rPr>
          <w:rFonts w:eastAsia="Times New Roman" w:cs="Times New Roman"/>
        </w:rPr>
        <w:t xml:space="preserve"> you want to include in this DIA search. The protein database</w:t>
      </w:r>
      <w:r w:rsidR="7BBAE612" w:rsidRPr="00BD0527">
        <w:rPr>
          <w:rFonts w:eastAsia="Times New Roman" w:cs="Times New Roman"/>
        </w:rPr>
        <w:t>(</w:t>
      </w:r>
      <w:r w:rsidRPr="00BD0527">
        <w:rPr>
          <w:rFonts w:eastAsia="Times New Roman" w:cs="Times New Roman"/>
        </w:rPr>
        <w:t>s</w:t>
      </w:r>
      <w:r w:rsidR="5984ED4A" w:rsidRPr="00BD0527">
        <w:rPr>
          <w:rFonts w:eastAsia="Times New Roman" w:cs="Times New Roman"/>
        </w:rPr>
        <w:t>)</w:t>
      </w:r>
      <w:r w:rsidRPr="00BD0527">
        <w:rPr>
          <w:rFonts w:eastAsia="Times New Roman" w:cs="Times New Roman"/>
        </w:rPr>
        <w:t xml:space="preserve"> that were used during library generation are already preselected. If you want to include a differen</w:t>
      </w:r>
      <w:r w:rsidR="27AC030D" w:rsidRPr="00BD0527">
        <w:rPr>
          <w:rFonts w:eastAsia="Times New Roman" w:cs="Times New Roman"/>
        </w:rPr>
        <w:t xml:space="preserve">t protein database, select individually. </w:t>
      </w:r>
    </w:p>
    <w:p w14:paraId="6244083A" w14:textId="6CF78B33" w:rsidR="32554D72" w:rsidRPr="00BD0527" w:rsidRDefault="27AC030D" w:rsidP="005F70FB">
      <w:pPr>
        <w:pStyle w:val="ListParagraph"/>
        <w:numPr>
          <w:ilvl w:val="0"/>
          <w:numId w:val="16"/>
        </w:numPr>
        <w:rPr>
          <w:rFonts w:eastAsia="Times New Roman" w:cs="Times New Roman"/>
        </w:rPr>
      </w:pPr>
      <w:r w:rsidRPr="00BD0527">
        <w:rPr>
          <w:rFonts w:eastAsia="Times New Roman" w:cs="Times New Roman"/>
        </w:rPr>
        <w:lastRenderedPageBreak/>
        <w:t xml:space="preserve">Specify conditions </w:t>
      </w:r>
      <w:r w:rsidR="211B0258" w:rsidRPr="00BD0527">
        <w:rPr>
          <w:rFonts w:eastAsia="Times New Roman" w:cs="Times New Roman"/>
        </w:rPr>
        <w:t>to</w:t>
      </w:r>
      <w:r w:rsidRPr="00BD0527">
        <w:rPr>
          <w:rFonts w:eastAsia="Times New Roman" w:cs="Times New Roman"/>
        </w:rPr>
        <w:t xml:space="preserve"> perform statistical tests during post analysis. Define the conditions in the </w:t>
      </w:r>
      <w:r w:rsidR="7C8F29FB" w:rsidRPr="00BD0527">
        <w:rPr>
          <w:rFonts w:eastAsia="Times New Roman" w:cs="Times New Roman"/>
        </w:rPr>
        <w:t>"Condition" column and s</w:t>
      </w:r>
      <w:r w:rsidR="31BEC9A8" w:rsidRPr="00BD0527">
        <w:rPr>
          <w:rFonts w:eastAsia="Times New Roman" w:cs="Times New Roman"/>
        </w:rPr>
        <w:t xml:space="preserve">pecify which condition is the </w:t>
      </w:r>
      <w:r w:rsidR="7C8F29FB" w:rsidRPr="00BD0527">
        <w:rPr>
          <w:rFonts w:eastAsia="Times New Roman" w:cs="Times New Roman"/>
        </w:rPr>
        <w:t xml:space="preserve">reference (typically the vehicle control samples). Click </w:t>
      </w:r>
      <w:r w:rsidR="55F64DCE" w:rsidRPr="00BD0527">
        <w:rPr>
          <w:rFonts w:eastAsia="Times New Roman" w:cs="Times New Roman"/>
        </w:rPr>
        <w:t>“</w:t>
      </w:r>
      <w:r w:rsidR="7C8F29FB" w:rsidRPr="00BD0527">
        <w:rPr>
          <w:rFonts w:eastAsia="Times New Roman" w:cs="Times New Roman"/>
        </w:rPr>
        <w:t>Next</w:t>
      </w:r>
      <w:r w:rsidR="139C9937" w:rsidRPr="00BD0527">
        <w:rPr>
          <w:rFonts w:eastAsia="Times New Roman" w:cs="Times New Roman"/>
        </w:rPr>
        <w:t>”</w:t>
      </w:r>
      <w:r w:rsidR="7C8F29FB" w:rsidRPr="00BD0527">
        <w:rPr>
          <w:rFonts w:eastAsia="Times New Roman" w:cs="Times New Roman"/>
        </w:rPr>
        <w:t xml:space="preserve"> to proceed.</w:t>
      </w:r>
    </w:p>
    <w:p w14:paraId="3DCB7250" w14:textId="18599A5B" w:rsidR="7AE3D8B3" w:rsidRPr="00BD0527" w:rsidRDefault="1E4C3331" w:rsidP="005F70FB">
      <w:pPr>
        <w:pStyle w:val="ListParagraph"/>
        <w:numPr>
          <w:ilvl w:val="0"/>
          <w:numId w:val="16"/>
        </w:numPr>
        <w:rPr>
          <w:rFonts w:eastAsiaTheme="minorEastAsia" w:cs="Times New Roman"/>
        </w:rPr>
      </w:pPr>
      <w:r w:rsidRPr="00BD0527">
        <w:rPr>
          <w:rFonts w:eastAsia="Times New Roman" w:cs="Times New Roman"/>
        </w:rPr>
        <w:t xml:space="preserve">(Optional) Specify gene annotations for this experiment. To use gene annotation, import an organism specific annotation file (GO Annotations EBI) in the Database perspective. </w:t>
      </w:r>
      <w:r w:rsidR="41F6E0C4" w:rsidRPr="00BD0527">
        <w:rPr>
          <w:rFonts w:eastAsia="Times New Roman" w:cs="Times New Roman"/>
        </w:rPr>
        <w:t xml:space="preserve">Click </w:t>
      </w:r>
      <w:r w:rsidR="034390A9" w:rsidRPr="00BD0527">
        <w:rPr>
          <w:rFonts w:eastAsia="Times New Roman" w:cs="Times New Roman"/>
        </w:rPr>
        <w:t>“</w:t>
      </w:r>
      <w:r w:rsidR="41F6E0C4" w:rsidRPr="00BD0527">
        <w:rPr>
          <w:rFonts w:eastAsia="Times New Roman" w:cs="Times New Roman"/>
        </w:rPr>
        <w:t>Next</w:t>
      </w:r>
      <w:r w:rsidR="40EA4CF6" w:rsidRPr="00BD0527">
        <w:rPr>
          <w:rFonts w:eastAsia="Times New Roman" w:cs="Times New Roman"/>
        </w:rPr>
        <w:t>”</w:t>
      </w:r>
      <w:r w:rsidR="41F6E0C4" w:rsidRPr="00BD0527">
        <w:rPr>
          <w:rFonts w:eastAsia="Times New Roman" w:cs="Times New Roman"/>
        </w:rPr>
        <w:t xml:space="preserve"> to </w:t>
      </w:r>
      <w:r w:rsidR="6C75F8F5" w:rsidRPr="00BD0527">
        <w:rPr>
          <w:rFonts w:eastAsia="Times New Roman" w:cs="Times New Roman"/>
        </w:rPr>
        <w:t>continue</w:t>
      </w:r>
      <w:r w:rsidR="41F6E0C4" w:rsidRPr="00BD0527">
        <w:rPr>
          <w:rFonts w:eastAsia="Times New Roman" w:cs="Times New Roman"/>
        </w:rPr>
        <w:t xml:space="preserve">. </w:t>
      </w:r>
    </w:p>
    <w:p w14:paraId="0A144A1F" w14:textId="7139F21A" w:rsidR="189DEA8F" w:rsidRPr="00BD0527" w:rsidRDefault="780D7FAE" w:rsidP="005F70FB">
      <w:pPr>
        <w:pStyle w:val="ListParagraph"/>
        <w:numPr>
          <w:ilvl w:val="0"/>
          <w:numId w:val="16"/>
        </w:numPr>
        <w:spacing w:after="0"/>
        <w:rPr>
          <w:rFonts w:eastAsia="Times New Roman" w:cs="Times New Roman"/>
        </w:rPr>
      </w:pPr>
      <w:r w:rsidRPr="00BD0527">
        <w:rPr>
          <w:rFonts w:eastAsia="Times New Roman" w:cs="Times New Roman"/>
        </w:rPr>
        <w:t>Th</w:t>
      </w:r>
      <w:r w:rsidR="23DC38E2" w:rsidRPr="00BD0527">
        <w:rPr>
          <w:rFonts w:eastAsia="Times New Roman" w:cs="Times New Roman"/>
        </w:rPr>
        <w:t>e settings for this experiment</w:t>
      </w:r>
      <w:r w:rsidR="48E58DAB" w:rsidRPr="00BD0527">
        <w:rPr>
          <w:rFonts w:eastAsia="Times New Roman" w:cs="Times New Roman"/>
        </w:rPr>
        <w:t xml:space="preserve"> will be displayed in a summary window</w:t>
      </w:r>
      <w:r w:rsidR="23DC38E2" w:rsidRPr="00BD0527">
        <w:rPr>
          <w:rFonts w:eastAsia="Times New Roman" w:cs="Times New Roman"/>
        </w:rPr>
        <w:t xml:space="preserve">. Click "Finish" to start the analysis. </w:t>
      </w:r>
    </w:p>
    <w:p w14:paraId="3A719739" w14:textId="65FDE610" w:rsidR="03DD034C" w:rsidRPr="00BD0527" w:rsidRDefault="5A40DDFB" w:rsidP="0F1D83B5">
      <w:pPr>
        <w:pStyle w:val="Heading2"/>
        <w:spacing w:before="240"/>
        <w:rPr>
          <w:rFonts w:eastAsia="Times New Roman" w:cs="Times New Roman"/>
        </w:rPr>
      </w:pPr>
      <w:r w:rsidRPr="00BD0527">
        <w:rPr>
          <w:rFonts w:eastAsia="Times New Roman" w:cs="Times New Roman"/>
        </w:rPr>
        <w:t xml:space="preserve">Post-analysis </w:t>
      </w:r>
      <w:r w:rsidR="049E1D81" w:rsidRPr="00BD0527">
        <w:rPr>
          <w:rFonts w:eastAsia="Times New Roman" w:cs="Times New Roman"/>
        </w:rPr>
        <w:t>P</w:t>
      </w:r>
      <w:r w:rsidRPr="00BD0527">
        <w:rPr>
          <w:rFonts w:eastAsia="Times New Roman" w:cs="Times New Roman"/>
        </w:rPr>
        <w:t>rocessing</w:t>
      </w:r>
    </w:p>
    <w:p w14:paraId="586FE361" w14:textId="4CCB914A" w:rsidR="00494ABF" w:rsidRPr="00BD0527" w:rsidRDefault="72B3550C" w:rsidP="00494ABF">
      <w:pPr>
        <w:rPr>
          <w:rFonts w:eastAsia="Times New Roman" w:cs="Times New Roman"/>
        </w:rPr>
      </w:pPr>
      <w:r w:rsidRPr="00BD0527">
        <w:rPr>
          <w:rFonts w:eastAsia="Times New Roman" w:cs="Times New Roman"/>
        </w:rPr>
        <w:t>Here</w:t>
      </w:r>
      <w:r w:rsidR="7BC3075C" w:rsidRPr="00BD0527">
        <w:rPr>
          <w:rFonts w:eastAsia="Times New Roman" w:cs="Times New Roman"/>
        </w:rPr>
        <w:t>,</w:t>
      </w:r>
      <w:r w:rsidRPr="00BD0527">
        <w:rPr>
          <w:rFonts w:eastAsia="Times New Roman" w:cs="Times New Roman"/>
        </w:rPr>
        <w:t xml:space="preserve"> we </w:t>
      </w:r>
      <w:r w:rsidR="430C826E" w:rsidRPr="00BD0527">
        <w:rPr>
          <w:rFonts w:eastAsia="Times New Roman" w:cs="Times New Roman"/>
        </w:rPr>
        <w:t xml:space="preserve">advise </w:t>
      </w:r>
      <w:r w:rsidRPr="00BD0527">
        <w:rPr>
          <w:rFonts w:eastAsia="Times New Roman" w:cs="Times New Roman"/>
        </w:rPr>
        <w:t>how data quality can be a</w:t>
      </w:r>
      <w:r w:rsidR="202FF9B7" w:rsidRPr="00BD0527">
        <w:rPr>
          <w:rFonts w:eastAsia="Times New Roman" w:cs="Times New Roman"/>
        </w:rPr>
        <w:t>ss</w:t>
      </w:r>
      <w:r w:rsidRPr="00BD0527">
        <w:rPr>
          <w:rFonts w:eastAsia="Times New Roman" w:cs="Times New Roman"/>
        </w:rPr>
        <w:t xml:space="preserve">essed and </w:t>
      </w:r>
      <w:r w:rsidR="19BA6758" w:rsidRPr="00BD0527">
        <w:rPr>
          <w:rFonts w:eastAsia="Times New Roman" w:cs="Times New Roman"/>
        </w:rPr>
        <w:t>how</w:t>
      </w:r>
      <w:r w:rsidRPr="00BD0527">
        <w:rPr>
          <w:rFonts w:eastAsia="Times New Roman" w:cs="Times New Roman"/>
        </w:rPr>
        <w:t xml:space="preserve"> the </w:t>
      </w:r>
      <w:r w:rsidR="4DEA4948" w:rsidRPr="00BD0527">
        <w:rPr>
          <w:rFonts w:eastAsia="Times New Roman" w:cs="Times New Roman"/>
          <w:i/>
        </w:rPr>
        <w:t>Candidate</w:t>
      </w:r>
      <w:r w:rsidR="00CB1386" w:rsidRPr="00BD0527">
        <w:rPr>
          <w:rFonts w:eastAsia="Times New Roman" w:cs="Times New Roman"/>
          <w:i/>
        </w:rPr>
        <w:t>s</w:t>
      </w:r>
      <w:r w:rsidR="4DEA4948" w:rsidRPr="00BD0527">
        <w:rPr>
          <w:rFonts w:eastAsia="Times New Roman" w:cs="Times New Roman"/>
          <w:i/>
        </w:rPr>
        <w:t xml:space="preserve"> </w:t>
      </w:r>
      <w:r w:rsidRPr="00BD0527">
        <w:rPr>
          <w:rFonts w:eastAsia="Times New Roman" w:cs="Times New Roman"/>
          <w:i/>
        </w:rPr>
        <w:t>list</w:t>
      </w:r>
      <w:r w:rsidR="15A0AB6E" w:rsidRPr="00BD0527">
        <w:rPr>
          <w:rFonts w:eastAsia="Times New Roman" w:cs="Times New Roman"/>
        </w:rPr>
        <w:t xml:space="preserve"> and </w:t>
      </w:r>
      <w:r w:rsidR="26B5186C" w:rsidRPr="00BD0527">
        <w:rPr>
          <w:rFonts w:eastAsia="Times New Roman" w:cs="Times New Roman"/>
          <w:i/>
        </w:rPr>
        <w:t>R</w:t>
      </w:r>
      <w:r w:rsidR="15A0AB6E" w:rsidRPr="00BD0527">
        <w:rPr>
          <w:rFonts w:eastAsia="Times New Roman" w:cs="Times New Roman"/>
          <w:i/>
        </w:rPr>
        <w:t>eport</w:t>
      </w:r>
      <w:r w:rsidRPr="00BD0527">
        <w:rPr>
          <w:rFonts w:eastAsia="Times New Roman" w:cs="Times New Roman"/>
          <w:i/>
        </w:rPr>
        <w:t xml:space="preserve"> </w:t>
      </w:r>
      <w:r w:rsidRPr="00BD0527">
        <w:rPr>
          <w:rFonts w:eastAsia="Times New Roman" w:cs="Times New Roman"/>
        </w:rPr>
        <w:t>can be exported o</w:t>
      </w:r>
      <w:r w:rsidR="58F21CFF" w:rsidRPr="00BD0527">
        <w:rPr>
          <w:rFonts w:eastAsia="Times New Roman" w:cs="Times New Roman"/>
        </w:rPr>
        <w:t xml:space="preserve">nce the DIA </w:t>
      </w:r>
      <w:r w:rsidR="2D96F66F" w:rsidRPr="00BD0527">
        <w:rPr>
          <w:rFonts w:eastAsia="Times New Roman" w:cs="Times New Roman"/>
        </w:rPr>
        <w:t>l</w:t>
      </w:r>
      <w:r w:rsidR="58F21CFF" w:rsidRPr="00BD0527">
        <w:rPr>
          <w:rFonts w:eastAsia="Times New Roman" w:cs="Times New Roman"/>
        </w:rPr>
        <w:t xml:space="preserve">ibrary-based analysis </w:t>
      </w:r>
      <w:r w:rsidR="2564A9FA" w:rsidRPr="00BD0527">
        <w:rPr>
          <w:rFonts w:eastAsia="Times New Roman" w:cs="Times New Roman"/>
        </w:rPr>
        <w:t>is done</w:t>
      </w:r>
      <w:r w:rsidR="2D501313" w:rsidRPr="00BD0527">
        <w:rPr>
          <w:rFonts w:eastAsia="Times New Roman" w:cs="Times New Roman"/>
        </w:rPr>
        <w:t>.</w:t>
      </w:r>
    </w:p>
    <w:p w14:paraId="120C3964" w14:textId="1B5565ED" w:rsidR="59B7A4CD" w:rsidRPr="00BD0527" w:rsidRDefault="2C5AFCC7" w:rsidP="005F70FB">
      <w:pPr>
        <w:pStyle w:val="ListParagraph"/>
        <w:numPr>
          <w:ilvl w:val="0"/>
          <w:numId w:val="15"/>
        </w:numPr>
        <w:rPr>
          <w:rFonts w:eastAsia="Times New Roman" w:cs="Times New Roman"/>
        </w:rPr>
      </w:pPr>
      <w:r w:rsidRPr="00BD0527">
        <w:rPr>
          <w:rFonts w:eastAsia="Times New Roman" w:cs="Times New Roman"/>
        </w:rPr>
        <w:t>Go to the</w:t>
      </w:r>
      <w:r w:rsidR="687D97AA" w:rsidRPr="00BD0527">
        <w:rPr>
          <w:rFonts w:eastAsia="Times New Roman" w:cs="Times New Roman"/>
        </w:rPr>
        <w:t xml:space="preserve"> Post Analysis Perspective</w:t>
      </w:r>
      <w:r w:rsidR="0A448EF1" w:rsidRPr="00BD0527">
        <w:rPr>
          <w:rFonts w:eastAsia="Times New Roman" w:cs="Times New Roman"/>
        </w:rPr>
        <w:t xml:space="preserve"> in Spectron</w:t>
      </w:r>
      <w:r w:rsidR="4EE0BCFE" w:rsidRPr="00BD0527">
        <w:rPr>
          <w:rFonts w:eastAsia="Times New Roman" w:cs="Times New Roman"/>
        </w:rPr>
        <w:t>au</w:t>
      </w:r>
      <w:r w:rsidR="0A448EF1" w:rsidRPr="00BD0527">
        <w:rPr>
          <w:rFonts w:eastAsia="Times New Roman" w:cs="Times New Roman"/>
        </w:rPr>
        <w:t>t.</w:t>
      </w:r>
      <w:r w:rsidR="76CB56A5" w:rsidRPr="00BD0527">
        <w:rPr>
          <w:rFonts w:eastAsia="Times New Roman" w:cs="Times New Roman"/>
        </w:rPr>
        <w:t xml:space="preserve"> It shows summary information about identification, quantification, and results from the differential abundance test, hierarchical clustering, principal component analysis and GO terms enrichment and clustering.</w:t>
      </w:r>
    </w:p>
    <w:p w14:paraId="713EA861" w14:textId="3C4543EC" w:rsidR="19C19C8B" w:rsidRPr="00BD0527" w:rsidRDefault="2D962EFD" w:rsidP="005F70FB">
      <w:pPr>
        <w:pStyle w:val="ListParagraph"/>
        <w:numPr>
          <w:ilvl w:val="0"/>
          <w:numId w:val="15"/>
        </w:numPr>
        <w:rPr>
          <w:rFonts w:eastAsia="Times New Roman" w:cs="Times New Roman"/>
        </w:rPr>
      </w:pPr>
      <w:r w:rsidRPr="00BD0527">
        <w:rPr>
          <w:rFonts w:eastAsia="Times New Roman" w:cs="Times New Roman"/>
        </w:rPr>
        <w:t xml:space="preserve">(Optional) Take a look at </w:t>
      </w:r>
      <w:r w:rsidR="26D5E494" w:rsidRPr="00BD0527">
        <w:rPr>
          <w:rFonts w:eastAsia="Times New Roman" w:cs="Times New Roman"/>
        </w:rPr>
        <w:t xml:space="preserve">summaries, tables, and plots available </w:t>
      </w:r>
      <w:r w:rsidRPr="00BD0527">
        <w:rPr>
          <w:rFonts w:eastAsia="Times New Roman" w:cs="Times New Roman"/>
        </w:rPr>
        <w:t xml:space="preserve">to </w:t>
      </w:r>
      <w:r w:rsidR="01831267" w:rsidRPr="00BD0527">
        <w:rPr>
          <w:rFonts w:eastAsia="Times New Roman" w:cs="Times New Roman"/>
        </w:rPr>
        <w:t xml:space="preserve">examine </w:t>
      </w:r>
      <w:r w:rsidRPr="00BD0527">
        <w:rPr>
          <w:rFonts w:eastAsia="Times New Roman" w:cs="Times New Roman"/>
        </w:rPr>
        <w:t>the data quality</w:t>
      </w:r>
      <w:r w:rsidR="7230014C" w:rsidRPr="00BD0527">
        <w:rPr>
          <w:rFonts w:eastAsia="Times New Roman" w:cs="Times New Roman"/>
        </w:rPr>
        <w:t xml:space="preserve">. </w:t>
      </w:r>
      <w:r w:rsidR="00A7425C" w:rsidRPr="00BD0527">
        <w:rPr>
          <w:rFonts w:eastAsia="Times New Roman" w:cs="Times New Roman"/>
        </w:rPr>
        <w:t>Follow the Spectronaut manual for details.</w:t>
      </w:r>
    </w:p>
    <w:p w14:paraId="06295A78" w14:textId="283312D7" w:rsidR="1AB388FE" w:rsidRPr="00BD0527" w:rsidRDefault="2381D6EB" w:rsidP="005F70FB">
      <w:pPr>
        <w:pStyle w:val="ListParagraph"/>
        <w:numPr>
          <w:ilvl w:val="0"/>
          <w:numId w:val="15"/>
        </w:numPr>
        <w:rPr>
          <w:rFonts w:eastAsia="Times New Roman" w:cs="Times New Roman"/>
        </w:rPr>
      </w:pPr>
      <w:r w:rsidRPr="00BD0527">
        <w:rPr>
          <w:rFonts w:eastAsia="Times New Roman" w:cs="Times New Roman"/>
        </w:rPr>
        <w:t>Under Differential Abundance, g</w:t>
      </w:r>
      <w:r w:rsidR="63976E85" w:rsidRPr="00BD0527">
        <w:rPr>
          <w:rFonts w:eastAsia="Times New Roman" w:cs="Times New Roman"/>
        </w:rPr>
        <w:t xml:space="preserve">o to the Candidates </w:t>
      </w:r>
      <w:r w:rsidR="1BCD71DA" w:rsidRPr="00BD0527">
        <w:rPr>
          <w:rFonts w:eastAsia="Times New Roman" w:cs="Times New Roman"/>
        </w:rPr>
        <w:t>node</w:t>
      </w:r>
      <w:r w:rsidR="4928FEB5" w:rsidRPr="00BD0527">
        <w:rPr>
          <w:rFonts w:eastAsia="Times New Roman" w:cs="Times New Roman"/>
        </w:rPr>
        <w:t xml:space="preserve"> to visualize a table</w:t>
      </w:r>
      <w:r w:rsidR="08B6DA67" w:rsidRPr="00BD0527">
        <w:rPr>
          <w:rFonts w:eastAsia="Times New Roman" w:cs="Times New Roman"/>
        </w:rPr>
        <w:t xml:space="preserve"> with results</w:t>
      </w:r>
      <w:r w:rsidR="4928FEB5" w:rsidRPr="00BD0527">
        <w:rPr>
          <w:rFonts w:eastAsia="Times New Roman" w:cs="Times New Roman"/>
        </w:rPr>
        <w:t xml:space="preserve"> of differentially regulated peptides. </w:t>
      </w:r>
      <w:r w:rsidR="3DF2D3E8" w:rsidRPr="00BD0527">
        <w:rPr>
          <w:rFonts w:eastAsia="Times New Roman" w:cs="Times New Roman"/>
        </w:rPr>
        <w:t xml:space="preserve">The table is, by default, filtered by a </w:t>
      </w:r>
      <w:r w:rsidR="3DF2D3E8" w:rsidRPr="00BD0527">
        <w:rPr>
          <w:rFonts w:eastAsia="Times New Roman" w:cs="Times New Roman"/>
          <w:i/>
          <w:iCs/>
        </w:rPr>
        <w:t>q</w:t>
      </w:r>
      <w:r w:rsidR="3DF2D3E8" w:rsidRPr="00BD0527">
        <w:rPr>
          <w:rFonts w:eastAsia="Times New Roman" w:cs="Times New Roman"/>
        </w:rPr>
        <w:t xml:space="preserve">-value (multiple testing corrected </w:t>
      </w:r>
      <w:r w:rsidR="3DF2D3E8" w:rsidRPr="00886597">
        <w:rPr>
          <w:rFonts w:eastAsia="Times New Roman" w:cs="Times New Roman"/>
          <w:i/>
          <w:iCs/>
        </w:rPr>
        <w:t>p</w:t>
      </w:r>
      <w:r w:rsidR="3DF2D3E8" w:rsidRPr="00BD0527">
        <w:rPr>
          <w:rFonts w:eastAsia="Times New Roman" w:cs="Times New Roman"/>
        </w:rPr>
        <w:t xml:space="preserve">-value) of 0.05 </w:t>
      </w:r>
      <w:r w:rsidR="521D1B98" w:rsidRPr="00BD0527">
        <w:rPr>
          <w:rFonts w:eastAsia="Times New Roman" w:cs="Times New Roman"/>
        </w:rPr>
        <w:t>and</w:t>
      </w:r>
      <w:r w:rsidR="7E6EA6C3" w:rsidRPr="00BD0527">
        <w:rPr>
          <w:rFonts w:eastAsia="Times New Roman" w:cs="Times New Roman"/>
        </w:rPr>
        <w:t xml:space="preserve"> </w:t>
      </w:r>
      <w:r w:rsidR="3DF2D3E8" w:rsidRPr="00BD0527">
        <w:rPr>
          <w:rFonts w:eastAsia="Times New Roman" w:cs="Times New Roman"/>
        </w:rPr>
        <w:t>an absolute log</w:t>
      </w:r>
      <w:r w:rsidR="3DF2D3E8" w:rsidRPr="00886597">
        <w:rPr>
          <w:rFonts w:eastAsia="Times New Roman" w:cs="Times New Roman"/>
          <w:vertAlign w:val="subscript"/>
        </w:rPr>
        <w:t>2</w:t>
      </w:r>
      <w:r w:rsidR="3DF2D3E8" w:rsidRPr="00BD0527">
        <w:rPr>
          <w:rFonts w:eastAsia="Times New Roman" w:cs="Times New Roman"/>
        </w:rPr>
        <w:t xml:space="preserve"> ratio of 0.58. </w:t>
      </w:r>
      <w:r w:rsidR="63976E85" w:rsidRPr="00BD0527">
        <w:rPr>
          <w:rFonts w:eastAsia="Times New Roman" w:cs="Times New Roman"/>
        </w:rPr>
        <w:t xml:space="preserve">Remove </w:t>
      </w:r>
      <w:r w:rsidR="1E7DF13E" w:rsidRPr="00BD0527">
        <w:rPr>
          <w:rFonts w:eastAsia="Times New Roman" w:cs="Times New Roman"/>
        </w:rPr>
        <w:t>the</w:t>
      </w:r>
      <w:r w:rsidR="7F4B315C" w:rsidRPr="00BD0527">
        <w:rPr>
          <w:rFonts w:eastAsia="Times New Roman" w:cs="Times New Roman"/>
        </w:rPr>
        <w:t xml:space="preserve">se default </w:t>
      </w:r>
      <w:r w:rsidR="1E7DF13E" w:rsidRPr="00BD0527">
        <w:rPr>
          <w:rFonts w:eastAsia="Times New Roman" w:cs="Times New Roman"/>
        </w:rPr>
        <w:t>filters</w:t>
      </w:r>
      <w:r w:rsidR="004052B1" w:rsidRPr="00BD0527">
        <w:rPr>
          <w:rFonts w:eastAsia="Times New Roman" w:cs="Times New Roman"/>
        </w:rPr>
        <w:t xml:space="preserve"> </w:t>
      </w:r>
      <w:r w:rsidR="1E7DF13E" w:rsidRPr="00BD0527">
        <w:rPr>
          <w:rFonts w:eastAsia="Times New Roman" w:cs="Times New Roman"/>
        </w:rPr>
        <w:t xml:space="preserve">by </w:t>
      </w:r>
      <w:r w:rsidR="7ECE250C" w:rsidRPr="00BD0527">
        <w:rPr>
          <w:rFonts w:eastAsia="Times New Roman" w:cs="Times New Roman"/>
        </w:rPr>
        <w:t xml:space="preserve">selecting "No filter". </w:t>
      </w:r>
    </w:p>
    <w:p w14:paraId="3D8F9132" w14:textId="5C1C5A60" w:rsidR="237DE97A" w:rsidRPr="00BD0527" w:rsidRDefault="7ECE250C" w:rsidP="005F70FB">
      <w:pPr>
        <w:pStyle w:val="ListParagraph"/>
        <w:numPr>
          <w:ilvl w:val="0"/>
          <w:numId w:val="15"/>
        </w:numPr>
        <w:rPr>
          <w:rFonts w:eastAsia="Times New Roman" w:cs="Times New Roman"/>
        </w:rPr>
      </w:pPr>
      <w:r w:rsidRPr="00BD0527">
        <w:rPr>
          <w:rFonts w:eastAsia="Times New Roman" w:cs="Times New Roman"/>
        </w:rPr>
        <w:t xml:space="preserve">Export the </w:t>
      </w:r>
      <w:r w:rsidR="106D5CCD" w:rsidRPr="00BD0527">
        <w:rPr>
          <w:rFonts w:eastAsia="Times New Roman" w:cs="Times New Roman"/>
          <w:i/>
        </w:rPr>
        <w:t>C</w:t>
      </w:r>
      <w:r w:rsidRPr="00BD0527">
        <w:rPr>
          <w:rFonts w:eastAsia="Times New Roman" w:cs="Times New Roman"/>
          <w:i/>
        </w:rPr>
        <w:t>andidates list</w:t>
      </w:r>
      <w:r w:rsidRPr="00BD0527">
        <w:rPr>
          <w:rFonts w:eastAsia="Times New Roman" w:cs="Times New Roman"/>
        </w:rPr>
        <w:t xml:space="preserve"> by clicking "Export table...".</w:t>
      </w:r>
    </w:p>
    <w:p w14:paraId="161A5349" w14:textId="496FE17F" w:rsidR="71120A99" w:rsidRPr="00BD0527" w:rsidRDefault="525F3391" w:rsidP="005F70FB">
      <w:pPr>
        <w:pStyle w:val="ListParagraph"/>
        <w:numPr>
          <w:ilvl w:val="0"/>
          <w:numId w:val="15"/>
        </w:numPr>
        <w:rPr>
          <w:rFonts w:eastAsia="Times New Roman" w:cs="Times New Roman"/>
        </w:rPr>
      </w:pPr>
      <w:r w:rsidRPr="00BD0527">
        <w:rPr>
          <w:rFonts w:eastAsia="Times New Roman" w:cs="Times New Roman"/>
        </w:rPr>
        <w:t xml:space="preserve">Go to the Report </w:t>
      </w:r>
      <w:r w:rsidR="4FDB41FD" w:rsidRPr="00BD0527">
        <w:rPr>
          <w:rFonts w:eastAsia="Times New Roman" w:cs="Times New Roman"/>
        </w:rPr>
        <w:t xml:space="preserve">Perspective </w:t>
      </w:r>
      <w:r w:rsidRPr="00BD0527">
        <w:rPr>
          <w:rFonts w:eastAsia="Times New Roman" w:cs="Times New Roman"/>
        </w:rPr>
        <w:t>and select a report schema</w:t>
      </w:r>
      <w:r w:rsidR="4DA514A2" w:rsidRPr="00BD0527">
        <w:rPr>
          <w:rFonts w:eastAsia="Times New Roman" w:cs="Times New Roman"/>
        </w:rPr>
        <w:t xml:space="preserve"> in a Normal Report (long format) node</w:t>
      </w:r>
      <w:r w:rsidRPr="00BD0527">
        <w:rPr>
          <w:rFonts w:eastAsia="Times New Roman" w:cs="Times New Roman"/>
        </w:rPr>
        <w:t>. For a LiP-Quant analysis, the</w:t>
      </w:r>
      <w:r w:rsidR="1A411C27" w:rsidRPr="00BD0527">
        <w:rPr>
          <w:rFonts w:eastAsia="Times New Roman" w:cs="Times New Roman"/>
        </w:rPr>
        <w:t xml:space="preserve"> following columns are required:</w:t>
      </w:r>
      <w:r w:rsidR="46078C49" w:rsidRPr="00BD0527">
        <w:rPr>
          <w:rFonts w:eastAsia="Times New Roman" w:cs="Times New Roman"/>
        </w:rPr>
        <w:t xml:space="preserve"> </w:t>
      </w:r>
      <w:proofErr w:type="spellStart"/>
      <w:proofErr w:type="gramStart"/>
      <w:r w:rsidR="1A411C27" w:rsidRPr="00BD0527">
        <w:rPr>
          <w:rFonts w:eastAsia="Times New Roman" w:cs="Times New Roman"/>
        </w:rPr>
        <w:t>R.Condition</w:t>
      </w:r>
      <w:proofErr w:type="spellEnd"/>
      <w:proofErr w:type="gramEnd"/>
      <w:r w:rsidR="1A411C27" w:rsidRPr="00BD0527">
        <w:rPr>
          <w:rFonts w:eastAsia="Times New Roman" w:cs="Times New Roman"/>
        </w:rPr>
        <w:t xml:space="preserve">, </w:t>
      </w:r>
      <w:proofErr w:type="spellStart"/>
      <w:r w:rsidR="1A411C27" w:rsidRPr="00BD0527">
        <w:rPr>
          <w:rFonts w:eastAsia="Times New Roman" w:cs="Times New Roman"/>
        </w:rPr>
        <w:t>R.FileName</w:t>
      </w:r>
      <w:proofErr w:type="spellEnd"/>
      <w:r w:rsidR="1A411C27" w:rsidRPr="00BD0527">
        <w:rPr>
          <w:rFonts w:eastAsia="Times New Roman" w:cs="Times New Roman"/>
        </w:rPr>
        <w:t xml:space="preserve">, </w:t>
      </w:r>
      <w:proofErr w:type="spellStart"/>
      <w:r w:rsidR="1A411C27" w:rsidRPr="00BD0527">
        <w:rPr>
          <w:rFonts w:eastAsia="Times New Roman" w:cs="Times New Roman"/>
        </w:rPr>
        <w:t>R.Replicate</w:t>
      </w:r>
      <w:proofErr w:type="spellEnd"/>
      <w:r w:rsidR="1A411C27" w:rsidRPr="00BD0527">
        <w:rPr>
          <w:rFonts w:eastAsia="Times New Roman" w:cs="Times New Roman"/>
        </w:rPr>
        <w:t xml:space="preserve">, </w:t>
      </w:r>
      <w:proofErr w:type="spellStart"/>
      <w:r w:rsidR="1A411C27" w:rsidRPr="00BD0527">
        <w:rPr>
          <w:rFonts w:eastAsia="Times New Roman" w:cs="Times New Roman"/>
        </w:rPr>
        <w:t>PG.Genes</w:t>
      </w:r>
      <w:proofErr w:type="spellEnd"/>
      <w:r w:rsidR="1A411C27" w:rsidRPr="00BD0527">
        <w:rPr>
          <w:rFonts w:eastAsia="Times New Roman" w:cs="Times New Roman"/>
        </w:rPr>
        <w:t xml:space="preserve">, </w:t>
      </w:r>
      <w:proofErr w:type="spellStart"/>
      <w:r w:rsidR="1A411C27" w:rsidRPr="00BD0527">
        <w:rPr>
          <w:rFonts w:eastAsia="Times New Roman" w:cs="Times New Roman"/>
        </w:rPr>
        <w:t>PG.ProteinAccessions</w:t>
      </w:r>
      <w:proofErr w:type="spellEnd"/>
      <w:r w:rsidR="1A411C27" w:rsidRPr="00BD0527">
        <w:rPr>
          <w:rFonts w:eastAsia="Times New Roman" w:cs="Times New Roman"/>
        </w:rPr>
        <w:t xml:space="preserve">, </w:t>
      </w:r>
      <w:proofErr w:type="spellStart"/>
      <w:r w:rsidR="76E44956" w:rsidRPr="00BD0527">
        <w:rPr>
          <w:rFonts w:eastAsia="Times New Roman" w:cs="Times New Roman"/>
        </w:rPr>
        <w:t>PG.ProteinNames</w:t>
      </w:r>
      <w:proofErr w:type="spellEnd"/>
      <w:r w:rsidR="76E44956" w:rsidRPr="00BD0527">
        <w:rPr>
          <w:rFonts w:eastAsia="Times New Roman" w:cs="Times New Roman"/>
        </w:rPr>
        <w:t xml:space="preserve">, </w:t>
      </w:r>
      <w:proofErr w:type="spellStart"/>
      <w:r w:rsidR="76E44956" w:rsidRPr="00BD0527">
        <w:rPr>
          <w:rFonts w:eastAsia="Times New Roman" w:cs="Times New Roman"/>
        </w:rPr>
        <w:t>PG.Coverage</w:t>
      </w:r>
      <w:proofErr w:type="spellEnd"/>
      <w:r w:rsidR="76E44956" w:rsidRPr="00BD0527">
        <w:rPr>
          <w:rFonts w:eastAsia="Times New Roman" w:cs="Times New Roman"/>
        </w:rPr>
        <w:t xml:space="preserve">, </w:t>
      </w:r>
      <w:proofErr w:type="spellStart"/>
      <w:r w:rsidR="76E44956" w:rsidRPr="00BD0527">
        <w:rPr>
          <w:rFonts w:eastAsia="Times New Roman" w:cs="Times New Roman"/>
        </w:rPr>
        <w:t>FG.Quantity</w:t>
      </w:r>
      <w:proofErr w:type="spellEnd"/>
      <w:r w:rsidR="25752FD3" w:rsidRPr="00BD0527">
        <w:rPr>
          <w:rFonts w:eastAsia="Times New Roman" w:cs="Times New Roman"/>
        </w:rPr>
        <w:t xml:space="preserve"> (</w:t>
      </w:r>
      <w:r w:rsidR="104F505B" w:rsidRPr="00BD0527">
        <w:rPr>
          <w:rFonts w:eastAsia="Times New Roman" w:cs="Times New Roman"/>
        </w:rPr>
        <w:t>alternatively</w:t>
      </w:r>
      <w:r w:rsidR="25752FD3" w:rsidRPr="00BD0527">
        <w:rPr>
          <w:rFonts w:eastAsia="Times New Roman" w:cs="Times New Roman"/>
        </w:rPr>
        <w:t xml:space="preserve"> FG.MS2Quantity</w:t>
      </w:r>
      <w:r w:rsidR="00D30F3F">
        <w:rPr>
          <w:rFonts w:eastAsia="Times New Roman" w:cs="Times New Roman"/>
        </w:rPr>
        <w:t xml:space="preserve"> or </w:t>
      </w:r>
      <w:r w:rsidR="00D30F3F" w:rsidRPr="00D30F3F">
        <w:rPr>
          <w:rFonts w:eastAsia="Times New Roman" w:cs="Times New Roman"/>
        </w:rPr>
        <w:t>FG.NormalizedMS2PeakArea</w:t>
      </w:r>
      <w:r w:rsidR="25752FD3" w:rsidRPr="00BD0527">
        <w:rPr>
          <w:rFonts w:eastAsia="Times New Roman" w:cs="Times New Roman"/>
        </w:rPr>
        <w:t>)</w:t>
      </w:r>
      <w:r w:rsidR="76E44956" w:rsidRPr="00BD0527">
        <w:rPr>
          <w:rFonts w:eastAsia="Times New Roman" w:cs="Times New Roman"/>
        </w:rPr>
        <w:t xml:space="preserve">, </w:t>
      </w:r>
      <w:proofErr w:type="spellStart"/>
      <w:r w:rsidR="76E44956" w:rsidRPr="00BD0527">
        <w:rPr>
          <w:rFonts w:eastAsia="Times New Roman" w:cs="Times New Roman"/>
        </w:rPr>
        <w:t>EG.</w:t>
      </w:r>
      <w:r w:rsidR="5261069F" w:rsidRPr="00BD0527">
        <w:rPr>
          <w:rFonts w:eastAsia="Times New Roman" w:cs="Times New Roman"/>
        </w:rPr>
        <w:t>ModifiedSequence</w:t>
      </w:r>
      <w:proofErr w:type="spellEnd"/>
      <w:r w:rsidR="49C20B77" w:rsidRPr="00BD0527">
        <w:rPr>
          <w:rFonts w:eastAsia="Times New Roman" w:cs="Times New Roman"/>
        </w:rPr>
        <w:t xml:space="preserve">, </w:t>
      </w:r>
      <w:proofErr w:type="spellStart"/>
      <w:r w:rsidR="49C20B77" w:rsidRPr="00BD0527">
        <w:rPr>
          <w:rFonts w:eastAsia="Times New Roman" w:cs="Times New Roman"/>
        </w:rPr>
        <w:t>EG.PrecursorId</w:t>
      </w:r>
      <w:proofErr w:type="spellEnd"/>
      <w:r w:rsidR="49C20B77" w:rsidRPr="00BD0527">
        <w:rPr>
          <w:rFonts w:eastAsia="Times New Roman" w:cs="Times New Roman"/>
        </w:rPr>
        <w:t xml:space="preserve">, </w:t>
      </w:r>
      <w:proofErr w:type="spellStart"/>
      <w:r w:rsidR="49C20B77" w:rsidRPr="00BD0527">
        <w:rPr>
          <w:rFonts w:eastAsia="Times New Roman" w:cs="Times New Roman"/>
        </w:rPr>
        <w:t>EG.StrippedSequence</w:t>
      </w:r>
      <w:proofErr w:type="spellEnd"/>
      <w:r w:rsidR="49C20B77" w:rsidRPr="00BD0527">
        <w:rPr>
          <w:rFonts w:eastAsia="Times New Roman" w:cs="Times New Roman"/>
        </w:rPr>
        <w:t xml:space="preserve">, </w:t>
      </w:r>
      <w:proofErr w:type="spellStart"/>
      <w:r w:rsidR="49C20B77" w:rsidRPr="00BD0527">
        <w:rPr>
          <w:rFonts w:eastAsia="Times New Roman" w:cs="Times New Roman"/>
        </w:rPr>
        <w:t>EG.Qvalue</w:t>
      </w:r>
      <w:proofErr w:type="spellEnd"/>
      <w:r w:rsidR="5261069F" w:rsidRPr="00BD0527">
        <w:rPr>
          <w:rFonts w:eastAsia="Times New Roman" w:cs="Times New Roman"/>
        </w:rPr>
        <w:t>.</w:t>
      </w:r>
      <w:r w:rsidR="794840FA" w:rsidRPr="00BD0527">
        <w:rPr>
          <w:rFonts w:eastAsia="Times New Roman" w:cs="Times New Roman"/>
        </w:rPr>
        <w:t xml:space="preserve"> </w:t>
      </w:r>
      <w:r w:rsidR="52D76843" w:rsidRPr="00BD0527">
        <w:rPr>
          <w:rFonts w:eastAsia="Times New Roman" w:cs="Times New Roman"/>
        </w:rPr>
        <w:t xml:space="preserve">We also </w:t>
      </w:r>
      <w:r w:rsidR="7C9FAA1A" w:rsidRPr="00BD0527">
        <w:rPr>
          <w:rFonts w:eastAsia="Times New Roman" w:cs="Times New Roman"/>
        </w:rPr>
        <w:t>provide</w:t>
      </w:r>
      <w:r w:rsidR="52D76843" w:rsidRPr="00BD0527">
        <w:rPr>
          <w:rFonts w:eastAsia="Times New Roman" w:cs="Times New Roman"/>
        </w:rPr>
        <w:t xml:space="preserve"> </w:t>
      </w:r>
      <w:r w:rsidR="794840FA" w:rsidRPr="00BD0527">
        <w:rPr>
          <w:rFonts w:eastAsia="Times New Roman" w:cs="Times New Roman"/>
        </w:rPr>
        <w:t>our pre-defined schema</w:t>
      </w:r>
      <w:r w:rsidR="007F3525" w:rsidRPr="00BD0527">
        <w:rPr>
          <w:rFonts w:eastAsia="Times New Roman" w:cs="Times New Roman"/>
        </w:rPr>
        <w:t xml:space="preserve"> </w:t>
      </w:r>
      <w:r w:rsidR="007F3525" w:rsidRPr="00BD0527">
        <w:rPr>
          <w:rFonts w:eastAsia="Times New Roman" w:cs="Times New Roman"/>
        </w:rPr>
        <w:lastRenderedPageBreak/>
        <w:t>“LiP_</w:t>
      </w:r>
      <w:r w:rsidR="00886597">
        <w:rPr>
          <w:rFonts w:eastAsia="Times New Roman" w:cs="Times New Roman"/>
        </w:rPr>
        <w:t>Scheme.rs</w:t>
      </w:r>
      <w:r w:rsidR="007F3525" w:rsidRPr="00BD0527">
        <w:rPr>
          <w:rFonts w:eastAsia="Times New Roman" w:cs="Times New Roman"/>
        </w:rPr>
        <w:t>”</w:t>
      </w:r>
      <w:r w:rsidR="1F057B2D" w:rsidRPr="00BD0527">
        <w:rPr>
          <w:rFonts w:eastAsia="Times New Roman" w:cs="Times New Roman"/>
        </w:rPr>
        <w:t xml:space="preserve"> that can be</w:t>
      </w:r>
      <w:r w:rsidR="007F3525" w:rsidRPr="00BD0527">
        <w:rPr>
          <w:rFonts w:eastAsia="Times New Roman" w:cs="Times New Roman"/>
        </w:rPr>
        <w:t xml:space="preserve"> obtained from </w:t>
      </w:r>
      <w:hyperlink r:id="rId15" w:history="1">
        <w:r w:rsidR="00CE6BE2" w:rsidRPr="008F0FBF">
          <w:rPr>
            <w:rStyle w:val="Hyperlink"/>
          </w:rPr>
          <w:t>https://github.com/RolandBruderer/MiMB-LiP-Quant</w:t>
        </w:r>
      </w:hyperlink>
      <w:r w:rsidR="00CE6BE2">
        <w:t xml:space="preserve"> </w:t>
      </w:r>
      <w:r w:rsidR="007F3525" w:rsidRPr="00BD0527">
        <w:rPr>
          <w:rFonts w:eastAsia="Times New Roman" w:cs="Times New Roman"/>
        </w:rPr>
        <w:t>and</w:t>
      </w:r>
      <w:r w:rsidR="1F057B2D" w:rsidRPr="00BD0527">
        <w:rPr>
          <w:rFonts w:eastAsia="Times New Roman" w:cs="Times New Roman"/>
        </w:rPr>
        <w:t xml:space="preserve"> imported</w:t>
      </w:r>
      <w:r w:rsidR="5A35E71C" w:rsidRPr="00BD0527">
        <w:rPr>
          <w:rFonts w:eastAsia="Times New Roman" w:cs="Times New Roman"/>
        </w:rPr>
        <w:t xml:space="preserve"> in Spectronaut</w:t>
      </w:r>
      <w:r w:rsidR="007F3525" w:rsidRPr="00BD0527">
        <w:rPr>
          <w:rFonts w:eastAsia="Times New Roman" w:cs="Times New Roman"/>
        </w:rPr>
        <w:t xml:space="preserve">.  </w:t>
      </w:r>
    </w:p>
    <w:p w14:paraId="1A2519A4" w14:textId="1917955E" w:rsidR="6B3891F0" w:rsidRPr="00BD0527" w:rsidRDefault="05C9CE69" w:rsidP="005F70FB">
      <w:pPr>
        <w:pStyle w:val="ListParagraph"/>
        <w:numPr>
          <w:ilvl w:val="0"/>
          <w:numId w:val="15"/>
        </w:numPr>
        <w:rPr>
          <w:rFonts w:eastAsia="Times New Roman" w:cs="Times New Roman"/>
        </w:rPr>
      </w:pPr>
      <w:r w:rsidRPr="00BD0527">
        <w:rPr>
          <w:rFonts w:eastAsia="Times New Roman" w:cs="Times New Roman"/>
        </w:rPr>
        <w:t>Click</w:t>
      </w:r>
      <w:r w:rsidR="38EC4FFF" w:rsidRPr="00BD0527">
        <w:rPr>
          <w:rFonts w:eastAsia="Times New Roman" w:cs="Times New Roman"/>
        </w:rPr>
        <w:t xml:space="preserve"> on</w:t>
      </w:r>
      <w:r w:rsidRPr="00BD0527">
        <w:rPr>
          <w:rFonts w:eastAsia="Times New Roman" w:cs="Times New Roman"/>
        </w:rPr>
        <w:t xml:space="preserve"> "Export Report..." to save the report. </w:t>
      </w:r>
    </w:p>
    <w:p w14:paraId="6FAC86BF" w14:textId="74FBBE27" w:rsidR="133D4E68" w:rsidRPr="00BD0527" w:rsidRDefault="791CBAE8" w:rsidP="05E28A89">
      <w:pPr>
        <w:pStyle w:val="Heading2"/>
        <w:rPr>
          <w:rFonts w:eastAsia="Times New Roman" w:cs="Times New Roman"/>
        </w:rPr>
      </w:pPr>
      <w:r w:rsidRPr="00BD0527">
        <w:rPr>
          <w:rFonts w:eastAsia="Times New Roman" w:cs="Times New Roman"/>
        </w:rPr>
        <w:t>LiP</w:t>
      </w:r>
      <w:r w:rsidR="00925172" w:rsidRPr="00BD0527">
        <w:rPr>
          <w:rFonts w:eastAsia="Times New Roman" w:cs="Times New Roman"/>
        </w:rPr>
        <w:t>-</w:t>
      </w:r>
      <w:r w:rsidRPr="00BD0527">
        <w:rPr>
          <w:rFonts w:eastAsia="Times New Roman" w:cs="Times New Roman"/>
        </w:rPr>
        <w:t xml:space="preserve">Quant </w:t>
      </w:r>
      <w:r w:rsidR="3B5D5BC5" w:rsidRPr="00BD0527">
        <w:rPr>
          <w:rFonts w:eastAsia="Times New Roman" w:cs="Times New Roman"/>
        </w:rPr>
        <w:t xml:space="preserve">Analysis </w:t>
      </w:r>
    </w:p>
    <w:p w14:paraId="7B2DAD41" w14:textId="7DC57C5B" w:rsidR="0538BC1E" w:rsidRPr="00BD0527" w:rsidRDefault="3EB92363" w:rsidP="5357A398">
      <w:pPr>
        <w:rPr>
          <w:rFonts w:eastAsia="Times New Roman" w:cs="Times New Roman"/>
        </w:rPr>
      </w:pPr>
      <w:r w:rsidRPr="00BD0527">
        <w:rPr>
          <w:rFonts w:eastAsia="Times New Roman" w:cs="Times New Roman"/>
        </w:rPr>
        <w:t xml:space="preserve">The LiP-Quant pipeline was developed </w:t>
      </w:r>
      <w:r w:rsidR="16A6E11D" w:rsidRPr="00BD0527">
        <w:rPr>
          <w:rFonts w:eastAsia="Times New Roman" w:cs="Times New Roman"/>
        </w:rPr>
        <w:t>by Piazza and Beaton et al</w:t>
      </w:r>
      <w:r w:rsidR="006D262D" w:rsidRPr="00BD0527">
        <w:rPr>
          <w:rFonts w:eastAsia="Times New Roman" w:cs="Times New Roman"/>
        </w:rPr>
        <w:t>.</w:t>
      </w:r>
      <w:r w:rsidR="16A6E11D" w:rsidRPr="00BD0527">
        <w:rPr>
          <w:rFonts w:eastAsia="Times New Roman" w:cs="Times New Roman"/>
        </w:rPr>
        <w:t xml:space="preserve"> </w:t>
      </w:r>
      <w:r w:rsidRPr="00BD0527">
        <w:rPr>
          <w:rFonts w:eastAsia="Times New Roman" w:cs="Times New Roman"/>
        </w:rPr>
        <w:t>to analyze</w:t>
      </w:r>
      <w:r w:rsidR="373C0F4B" w:rsidRPr="00BD0527">
        <w:rPr>
          <w:rFonts w:eastAsia="Times New Roman" w:cs="Times New Roman"/>
        </w:rPr>
        <w:t xml:space="preserve"> LiP-MS experiments </w:t>
      </w:r>
      <w:r w:rsidR="755D7BAE" w:rsidRPr="00BD0527">
        <w:rPr>
          <w:rFonts w:eastAsia="Times New Roman" w:cs="Times New Roman"/>
        </w:rPr>
        <w:t xml:space="preserve">in which cellular </w:t>
      </w:r>
      <w:r w:rsidR="4764EC5D" w:rsidRPr="00BD0527">
        <w:rPr>
          <w:rFonts w:eastAsia="Times New Roman" w:cs="Times New Roman"/>
        </w:rPr>
        <w:t xml:space="preserve">lysates are treated with a small molecule at </w:t>
      </w:r>
      <w:r w:rsidR="7BE6E34C" w:rsidRPr="00BD0527">
        <w:rPr>
          <w:rFonts w:eastAsia="Times New Roman" w:cs="Times New Roman"/>
        </w:rPr>
        <w:t>multiple</w:t>
      </w:r>
      <w:r w:rsidR="4764EC5D" w:rsidRPr="00BD0527">
        <w:rPr>
          <w:rFonts w:eastAsia="Times New Roman" w:cs="Times New Roman"/>
        </w:rPr>
        <w:t xml:space="preserve"> concentrations</w:t>
      </w:r>
      <w:r w:rsidR="00F10970">
        <w:rPr>
          <w:rFonts w:eastAsia="Times New Roman" w:cs="Times New Roman"/>
        </w:rPr>
        <w:t xml:space="preserve"> </w:t>
      </w:r>
      <w:r w:rsidR="00F10970">
        <w:rPr>
          <w:rFonts w:eastAsia="Times New Roman" w:cs="Times New Roman"/>
        </w:rPr>
        <w:fldChar w:fldCharType="begin" w:fldLock="1"/>
      </w:r>
      <w:r w:rsidR="00F10970">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00F10970">
        <w:rPr>
          <w:rFonts w:eastAsia="Times New Roman" w:cs="Times New Roman"/>
        </w:rPr>
        <w:fldChar w:fldCharType="separate"/>
      </w:r>
      <w:r w:rsidR="00F10970" w:rsidRPr="00F10970">
        <w:rPr>
          <w:rFonts w:eastAsia="Times New Roman" w:cs="Times New Roman"/>
          <w:noProof/>
        </w:rPr>
        <w:t>[11]</w:t>
      </w:r>
      <w:r w:rsidR="00F10970">
        <w:rPr>
          <w:rFonts w:eastAsia="Times New Roman" w:cs="Times New Roman"/>
        </w:rPr>
        <w:fldChar w:fldCharType="end"/>
      </w:r>
      <w:r w:rsidR="4764EC5D" w:rsidRPr="00BD0527">
        <w:rPr>
          <w:rFonts w:eastAsia="Times New Roman" w:cs="Times New Roman"/>
        </w:rPr>
        <w:t>.</w:t>
      </w:r>
      <w:r w:rsidR="5DFAB20A" w:rsidRPr="00BD0527">
        <w:rPr>
          <w:rFonts w:eastAsia="Times New Roman" w:cs="Times New Roman"/>
        </w:rPr>
        <w:t xml:space="preserve"> </w:t>
      </w:r>
      <w:r w:rsidR="1824E6BC" w:rsidRPr="00BD0527">
        <w:rPr>
          <w:rFonts w:eastAsia="Times New Roman" w:cs="Times New Roman"/>
        </w:rPr>
        <w:t xml:space="preserve">This approach serves </w:t>
      </w:r>
      <w:r w:rsidR="29619D7C" w:rsidRPr="00BD0527">
        <w:rPr>
          <w:rFonts w:eastAsia="Times New Roman" w:cs="Times New Roman"/>
        </w:rPr>
        <w:t>to</w:t>
      </w:r>
      <w:r w:rsidR="2774B3F8" w:rsidRPr="00BD0527">
        <w:rPr>
          <w:rFonts w:eastAsia="Times New Roman" w:cs="Times New Roman"/>
        </w:rPr>
        <w:t xml:space="preserve"> prioritiz</w:t>
      </w:r>
      <w:r w:rsidR="1BA0D4B3" w:rsidRPr="00BD0527">
        <w:rPr>
          <w:rFonts w:eastAsia="Times New Roman" w:cs="Times New Roman"/>
        </w:rPr>
        <w:t>e</w:t>
      </w:r>
      <w:r w:rsidR="00F9573D" w:rsidRPr="00BD0527">
        <w:rPr>
          <w:rFonts w:eastAsia="Times New Roman" w:cs="Times New Roman"/>
        </w:rPr>
        <w:t xml:space="preserve"> </w:t>
      </w:r>
      <w:r w:rsidR="1824E6BC" w:rsidRPr="00BD0527">
        <w:rPr>
          <w:rFonts w:eastAsia="Times New Roman" w:cs="Times New Roman"/>
        </w:rPr>
        <w:t xml:space="preserve">true protein targets </w:t>
      </w:r>
      <w:r w:rsidR="29D19D35" w:rsidRPr="00BD0527">
        <w:rPr>
          <w:rFonts w:eastAsia="Times New Roman" w:cs="Times New Roman"/>
        </w:rPr>
        <w:t>of a small molecule</w:t>
      </w:r>
      <w:r w:rsidR="235B4405" w:rsidRPr="00BD0527">
        <w:rPr>
          <w:rFonts w:eastAsia="Times New Roman" w:cs="Times New Roman"/>
        </w:rPr>
        <w:t xml:space="preserve"> using </w:t>
      </w:r>
      <w:r w:rsidR="46D4C324" w:rsidRPr="00BD0527">
        <w:rPr>
          <w:rFonts w:eastAsia="Times New Roman" w:cs="Times New Roman"/>
        </w:rPr>
        <w:t>the</w:t>
      </w:r>
      <w:r w:rsidR="235B4405" w:rsidRPr="00BD0527">
        <w:rPr>
          <w:rFonts w:eastAsia="Times New Roman" w:cs="Times New Roman"/>
        </w:rPr>
        <w:t xml:space="preserve"> </w:t>
      </w:r>
      <w:r w:rsidR="5D1FF1C5" w:rsidRPr="00BD0527">
        <w:rPr>
          <w:rFonts w:eastAsia="Times New Roman" w:cs="Times New Roman"/>
        </w:rPr>
        <w:t>machine learning</w:t>
      </w:r>
      <w:r w:rsidR="0C4D8551" w:rsidRPr="00BD0527">
        <w:rPr>
          <w:rFonts w:eastAsia="Times New Roman" w:cs="Times New Roman"/>
        </w:rPr>
        <w:t>-</w:t>
      </w:r>
      <w:r w:rsidR="48227CC0" w:rsidRPr="00BD0527">
        <w:rPr>
          <w:rFonts w:eastAsia="Times New Roman" w:cs="Times New Roman"/>
        </w:rPr>
        <w:t xml:space="preserve">based </w:t>
      </w:r>
      <w:r w:rsidR="24E1A2F8" w:rsidRPr="00BD0527">
        <w:rPr>
          <w:rFonts w:eastAsia="Times New Roman" w:cs="Times New Roman"/>
        </w:rPr>
        <w:t>LiP-Quant score</w:t>
      </w:r>
      <w:r w:rsidR="62C7555D" w:rsidRPr="00BD0527">
        <w:rPr>
          <w:rFonts w:eastAsia="Times New Roman" w:cs="Times New Roman"/>
        </w:rPr>
        <w:t xml:space="preserve"> (</w:t>
      </w:r>
      <w:r w:rsidR="784B3A3E" w:rsidRPr="00BD0527">
        <w:rPr>
          <w:rFonts w:eastAsia="Times New Roman" w:cs="Times New Roman"/>
          <w:b/>
          <w:bCs/>
          <w:i/>
          <w:iCs/>
        </w:rPr>
        <w:t xml:space="preserve">see </w:t>
      </w:r>
      <w:r w:rsidR="3BEF64B9" w:rsidRPr="00BD0527">
        <w:rPr>
          <w:rFonts w:eastAsia="Times New Roman" w:cs="Times New Roman"/>
          <w:b/>
          <w:bCs/>
          <w:i/>
          <w:iCs/>
        </w:rPr>
        <w:t xml:space="preserve">Note </w:t>
      </w:r>
      <w:r w:rsidR="00B63C74" w:rsidRPr="00BD0527">
        <w:rPr>
          <w:rFonts w:eastAsia="Times New Roman" w:cs="Times New Roman"/>
          <w:b/>
          <w:bCs/>
          <w:i/>
          <w:iCs/>
        </w:rPr>
        <w:t>15</w:t>
      </w:r>
      <w:r w:rsidR="01EB4C6C" w:rsidRPr="00BD0527">
        <w:rPr>
          <w:rFonts w:eastAsia="Times New Roman" w:cs="Times New Roman"/>
          <w:b/>
          <w:bCs/>
          <w:i/>
          <w:iCs/>
        </w:rPr>
        <w:t>)</w:t>
      </w:r>
      <w:r w:rsidR="3BEF64B9" w:rsidRPr="00BD0527">
        <w:rPr>
          <w:rFonts w:eastAsia="Times New Roman" w:cs="Times New Roman"/>
        </w:rPr>
        <w:t xml:space="preserve">. </w:t>
      </w:r>
      <w:r w:rsidR="6F7E1F96" w:rsidRPr="00BD0527">
        <w:rPr>
          <w:rFonts w:eastAsia="Times New Roman" w:cs="Times New Roman"/>
        </w:rPr>
        <w:t xml:space="preserve">For more details on performing a single-dose analysis, </w:t>
      </w:r>
      <w:r w:rsidR="00090031">
        <w:rPr>
          <w:rFonts w:eastAsia="Times New Roman" w:cs="Times New Roman"/>
        </w:rPr>
        <w:t>see</w:t>
      </w:r>
      <w:r w:rsidR="6F7E1F96" w:rsidRPr="00BD0527">
        <w:rPr>
          <w:rFonts w:eastAsia="Times New Roman" w:cs="Times New Roman"/>
        </w:rPr>
        <w:t xml:space="preserve"> </w:t>
      </w:r>
      <w:r w:rsidR="6F7E1F96" w:rsidRPr="00BD0527">
        <w:rPr>
          <w:rFonts w:eastAsia="Times New Roman" w:cs="Times New Roman"/>
          <w:b/>
          <w:bCs/>
          <w:i/>
          <w:iCs/>
        </w:rPr>
        <w:t xml:space="preserve">Note </w:t>
      </w:r>
      <w:r w:rsidR="00B63C74" w:rsidRPr="00BD0527">
        <w:rPr>
          <w:rFonts w:eastAsia="Times New Roman" w:cs="Times New Roman"/>
          <w:b/>
          <w:bCs/>
          <w:i/>
          <w:iCs/>
        </w:rPr>
        <w:t>14</w:t>
      </w:r>
      <w:r w:rsidR="6F7E1F96" w:rsidRPr="00BD0527">
        <w:rPr>
          <w:rFonts w:eastAsia="Times New Roman" w:cs="Times New Roman"/>
        </w:rPr>
        <w:t>.</w:t>
      </w:r>
    </w:p>
    <w:p w14:paraId="1F89F59C" w14:textId="1C40A213" w:rsidR="00A91368" w:rsidRPr="00BD0527" w:rsidRDefault="5DFAB20A" w:rsidP="00897A25">
      <w:pPr>
        <w:rPr>
          <w:rFonts w:eastAsia="Times New Roman" w:cs="Times New Roman"/>
        </w:rPr>
      </w:pPr>
      <w:r w:rsidRPr="247E0610">
        <w:rPr>
          <w:rFonts w:eastAsia="Times New Roman" w:cs="Times New Roman"/>
        </w:rPr>
        <w:t>Here, w</w:t>
      </w:r>
      <w:r w:rsidR="7F28579E" w:rsidRPr="247E0610">
        <w:rPr>
          <w:rFonts w:eastAsia="Times New Roman" w:cs="Times New Roman"/>
        </w:rPr>
        <w:t xml:space="preserve">e </w:t>
      </w:r>
      <w:r w:rsidR="1C9470B4" w:rsidRPr="247E0610">
        <w:rPr>
          <w:rFonts w:eastAsia="Times New Roman" w:cs="Times New Roman"/>
        </w:rPr>
        <w:t>describe how to implement LiP-Quant, and</w:t>
      </w:r>
      <w:r w:rsidR="7F28579E" w:rsidRPr="247E0610">
        <w:rPr>
          <w:rFonts w:eastAsia="Times New Roman" w:cs="Times New Roman"/>
        </w:rPr>
        <w:t xml:space="preserve"> provide a</w:t>
      </w:r>
      <w:r w:rsidR="292F375E" w:rsidRPr="247E0610">
        <w:rPr>
          <w:rFonts w:eastAsia="Times New Roman" w:cs="Times New Roman"/>
        </w:rPr>
        <w:t xml:space="preserve"> revised version of the </w:t>
      </w:r>
      <w:r w:rsidR="2F18CBFE" w:rsidRPr="247E0610">
        <w:rPr>
          <w:rFonts w:eastAsia="Times New Roman" w:cs="Times New Roman"/>
        </w:rPr>
        <w:t xml:space="preserve">R </w:t>
      </w:r>
      <w:r w:rsidR="7F28579E" w:rsidRPr="247E0610">
        <w:rPr>
          <w:rFonts w:eastAsia="Times New Roman" w:cs="Times New Roman"/>
        </w:rPr>
        <w:t>script</w:t>
      </w:r>
      <w:r w:rsidR="73AE4E8B" w:rsidRPr="247E0610">
        <w:rPr>
          <w:rFonts w:eastAsia="Times New Roman" w:cs="Times New Roman"/>
        </w:rPr>
        <w:t xml:space="preserve"> </w:t>
      </w:r>
      <w:r w:rsidR="00433F4B" w:rsidRPr="247E0610">
        <w:rPr>
          <w:rFonts w:eastAsia="Times New Roman" w:cs="Times New Roman"/>
        </w:rPr>
        <w:t xml:space="preserve">from </w:t>
      </w:r>
      <w:r w:rsidR="73AE4E8B" w:rsidRPr="247E0610">
        <w:rPr>
          <w:rFonts w:eastAsia="Times New Roman" w:cs="Times New Roman"/>
        </w:rPr>
        <w:t>Piazza and Beaton et al</w:t>
      </w:r>
      <w:r w:rsidR="006D262D" w:rsidRPr="247E0610">
        <w:rPr>
          <w:rFonts w:eastAsia="Times New Roman" w:cs="Times New Roman"/>
        </w:rPr>
        <w:t>.</w:t>
      </w:r>
      <w:r w:rsidR="73AE4E8B" w:rsidRPr="247E0610">
        <w:rPr>
          <w:rFonts w:eastAsia="Times New Roman" w:cs="Times New Roman"/>
        </w:rPr>
        <w:t xml:space="preserve"> </w:t>
      </w:r>
      <w:r w:rsidR="00F10970">
        <w:rPr>
          <w:rFonts w:eastAsia="Times New Roman" w:cs="Times New Roman"/>
        </w:rPr>
        <w:fldChar w:fldCharType="begin" w:fldLock="1"/>
      </w:r>
      <w:r w:rsidR="00F10970">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00F10970">
        <w:rPr>
          <w:rFonts w:eastAsia="Times New Roman" w:cs="Times New Roman"/>
        </w:rPr>
        <w:fldChar w:fldCharType="separate"/>
      </w:r>
      <w:r w:rsidR="00F10970" w:rsidRPr="00F10970">
        <w:rPr>
          <w:rFonts w:eastAsia="Times New Roman" w:cs="Times New Roman"/>
          <w:noProof/>
        </w:rPr>
        <w:t>[11]</w:t>
      </w:r>
      <w:r w:rsidR="00F10970">
        <w:rPr>
          <w:rFonts w:eastAsia="Times New Roman" w:cs="Times New Roman"/>
        </w:rPr>
        <w:fldChar w:fldCharType="end"/>
      </w:r>
      <w:r w:rsidR="01387902" w:rsidRPr="247E0610">
        <w:rPr>
          <w:rFonts w:eastAsia="Times New Roman" w:cs="Times New Roman"/>
        </w:rPr>
        <w:t>,</w:t>
      </w:r>
      <w:r w:rsidR="73AE4E8B" w:rsidRPr="247E0610">
        <w:rPr>
          <w:rFonts w:eastAsia="Times New Roman" w:cs="Times New Roman"/>
        </w:rPr>
        <w:t xml:space="preserve"> </w:t>
      </w:r>
      <w:r w:rsidR="05BE8D66" w:rsidRPr="247E0610">
        <w:rPr>
          <w:rFonts w:eastAsia="Times New Roman" w:cs="Times New Roman"/>
        </w:rPr>
        <w:t xml:space="preserve">now </w:t>
      </w:r>
      <w:r w:rsidR="7C3FDFAE" w:rsidRPr="247E0610">
        <w:rPr>
          <w:rFonts w:eastAsia="Times New Roman" w:cs="Times New Roman"/>
        </w:rPr>
        <w:t xml:space="preserve">compatible </w:t>
      </w:r>
      <w:r w:rsidR="18A61CA9" w:rsidRPr="247E0610">
        <w:rPr>
          <w:rFonts w:eastAsia="Times New Roman" w:cs="Times New Roman"/>
        </w:rPr>
        <w:t xml:space="preserve">with </w:t>
      </w:r>
      <w:r w:rsidR="214D3435" w:rsidRPr="247E0610">
        <w:rPr>
          <w:rFonts w:eastAsia="Times New Roman" w:cs="Times New Roman"/>
        </w:rPr>
        <w:t xml:space="preserve">Microsoft </w:t>
      </w:r>
      <w:r w:rsidR="46FF80C2" w:rsidRPr="247E0610">
        <w:rPr>
          <w:rFonts w:eastAsia="Times New Roman" w:cs="Times New Roman"/>
        </w:rPr>
        <w:t xml:space="preserve">Windows </w:t>
      </w:r>
      <w:r w:rsidR="214D3435" w:rsidRPr="247E0610">
        <w:rPr>
          <w:rFonts w:eastAsia="Times New Roman" w:cs="Times New Roman"/>
        </w:rPr>
        <w:t>and macOS a</w:t>
      </w:r>
      <w:r w:rsidR="2CB889BF" w:rsidRPr="247E0610">
        <w:rPr>
          <w:rFonts w:eastAsia="Times New Roman" w:cs="Times New Roman"/>
        </w:rPr>
        <w:t xml:space="preserve">s well as with </w:t>
      </w:r>
      <w:r w:rsidR="18A61CA9" w:rsidRPr="247E0610">
        <w:rPr>
          <w:rFonts w:eastAsia="Times New Roman" w:cs="Times New Roman"/>
        </w:rPr>
        <w:t>the latest version of Spectronaut 15</w:t>
      </w:r>
      <w:r w:rsidR="245836C3" w:rsidRPr="247E0610">
        <w:rPr>
          <w:rFonts w:eastAsia="Times New Roman" w:cs="Times New Roman"/>
        </w:rPr>
        <w:t>,</w:t>
      </w:r>
      <w:r w:rsidR="18A61CA9" w:rsidRPr="247E0610">
        <w:rPr>
          <w:rFonts w:eastAsia="Times New Roman" w:cs="Times New Roman"/>
        </w:rPr>
        <w:t xml:space="preserve"> </w:t>
      </w:r>
      <w:r w:rsidR="68D5D71B" w:rsidRPr="247E0610">
        <w:rPr>
          <w:rFonts w:eastAsia="Times New Roman" w:cs="Times New Roman"/>
        </w:rPr>
        <w:t xml:space="preserve">that </w:t>
      </w:r>
      <w:r w:rsidR="73AE4E8B" w:rsidRPr="247E0610">
        <w:rPr>
          <w:rFonts w:eastAsia="Times New Roman" w:cs="Times New Roman"/>
        </w:rPr>
        <w:t>enables</w:t>
      </w:r>
      <w:r w:rsidR="7F28579E" w:rsidRPr="247E0610">
        <w:rPr>
          <w:rFonts w:eastAsia="Times New Roman" w:cs="Times New Roman"/>
        </w:rPr>
        <w:t xml:space="preserve"> </w:t>
      </w:r>
      <w:r w:rsidR="325333BD" w:rsidRPr="247E0610">
        <w:rPr>
          <w:rFonts w:eastAsia="Times New Roman" w:cs="Times New Roman"/>
        </w:rPr>
        <w:t>calculati</w:t>
      </w:r>
      <w:r w:rsidR="3B06D6B5" w:rsidRPr="247E0610">
        <w:rPr>
          <w:rFonts w:eastAsia="Times New Roman" w:cs="Times New Roman"/>
        </w:rPr>
        <w:t>on</w:t>
      </w:r>
      <w:r w:rsidR="325333BD" w:rsidRPr="247E0610">
        <w:rPr>
          <w:rFonts w:eastAsia="Times New Roman" w:cs="Times New Roman"/>
        </w:rPr>
        <w:t xml:space="preserve"> </w:t>
      </w:r>
      <w:r w:rsidR="03AAA95C" w:rsidRPr="247E0610">
        <w:rPr>
          <w:rFonts w:eastAsia="Times New Roman" w:cs="Times New Roman"/>
        </w:rPr>
        <w:t xml:space="preserve">of </w:t>
      </w:r>
      <w:r w:rsidR="06EADBF5" w:rsidRPr="247E0610">
        <w:rPr>
          <w:rFonts w:eastAsia="Times New Roman" w:cs="Times New Roman"/>
        </w:rPr>
        <w:t xml:space="preserve">the </w:t>
      </w:r>
      <w:r w:rsidR="538B5D99" w:rsidRPr="247E0610">
        <w:rPr>
          <w:rFonts w:eastAsia="Times New Roman" w:cs="Times New Roman"/>
        </w:rPr>
        <w:t>individual peptide</w:t>
      </w:r>
      <w:r w:rsidR="383597FF" w:rsidRPr="247E0610">
        <w:rPr>
          <w:rFonts w:eastAsia="Times New Roman" w:cs="Times New Roman"/>
        </w:rPr>
        <w:t xml:space="preserve"> </w:t>
      </w:r>
      <w:r w:rsidR="538B5D99" w:rsidRPr="247E0610">
        <w:rPr>
          <w:rFonts w:eastAsia="Times New Roman" w:cs="Times New Roman"/>
        </w:rPr>
        <w:t>subscores</w:t>
      </w:r>
      <w:r w:rsidR="7AD439FD" w:rsidRPr="247E0610">
        <w:rPr>
          <w:rFonts w:eastAsia="Times New Roman" w:cs="Times New Roman"/>
        </w:rPr>
        <w:t xml:space="preserve"> </w:t>
      </w:r>
      <w:r w:rsidR="0CE10E3F" w:rsidRPr="247E0610">
        <w:rPr>
          <w:rFonts w:eastAsia="Times New Roman" w:cs="Times New Roman"/>
        </w:rPr>
        <w:t xml:space="preserve">that </w:t>
      </w:r>
      <w:r w:rsidR="60DC3C76" w:rsidRPr="247E0610">
        <w:rPr>
          <w:rFonts w:eastAsia="Times New Roman" w:cs="Times New Roman"/>
        </w:rPr>
        <w:t>make up the</w:t>
      </w:r>
      <w:r w:rsidR="538B5D99" w:rsidRPr="247E0610">
        <w:rPr>
          <w:rFonts w:eastAsia="Times New Roman" w:cs="Times New Roman"/>
        </w:rPr>
        <w:t xml:space="preserve"> </w:t>
      </w:r>
      <w:r w:rsidR="7F28579E" w:rsidRPr="247E0610">
        <w:rPr>
          <w:rFonts w:eastAsia="Times New Roman" w:cs="Times New Roman"/>
        </w:rPr>
        <w:t xml:space="preserve">LiP-Quant score for </w:t>
      </w:r>
      <w:r w:rsidR="347A6015" w:rsidRPr="247E0610">
        <w:rPr>
          <w:rFonts w:eastAsia="Times New Roman" w:cs="Times New Roman"/>
        </w:rPr>
        <w:t xml:space="preserve">each </w:t>
      </w:r>
      <w:r w:rsidR="7F28579E" w:rsidRPr="247E0610">
        <w:rPr>
          <w:rFonts w:eastAsia="Times New Roman" w:cs="Times New Roman"/>
        </w:rPr>
        <w:t>peptide</w:t>
      </w:r>
      <w:r w:rsidR="7AE0B145" w:rsidRPr="247E0610">
        <w:rPr>
          <w:rFonts w:eastAsia="Times New Roman" w:cs="Times New Roman"/>
        </w:rPr>
        <w:t>.</w:t>
      </w:r>
      <w:r w:rsidR="3B68F8F7" w:rsidRPr="247E0610">
        <w:rPr>
          <w:rFonts w:eastAsia="Times New Roman" w:cs="Times New Roman"/>
        </w:rPr>
        <w:t xml:space="preserve"> </w:t>
      </w:r>
      <w:r w:rsidR="3B78C9FB" w:rsidRPr="247E0610">
        <w:rPr>
          <w:rFonts w:eastAsia="Times New Roman" w:cs="Times New Roman"/>
        </w:rPr>
        <w:t>Briefly</w:t>
      </w:r>
      <w:r w:rsidR="278B17AE" w:rsidRPr="247E0610">
        <w:rPr>
          <w:rFonts w:eastAsia="Times New Roman" w:cs="Times New Roman"/>
        </w:rPr>
        <w:t xml:space="preserve">, peptides are first filtered </w:t>
      </w:r>
      <w:r w:rsidR="00E81A22" w:rsidRPr="247E0610">
        <w:rPr>
          <w:rFonts w:eastAsia="Times New Roman" w:cs="Times New Roman"/>
        </w:rPr>
        <w:t xml:space="preserve">from the Spectronaut </w:t>
      </w:r>
      <w:r w:rsidR="00E81A22" w:rsidRPr="247E0610">
        <w:rPr>
          <w:rFonts w:eastAsia="Times New Roman" w:cs="Times New Roman"/>
          <w:i/>
          <w:iCs/>
        </w:rPr>
        <w:t>Candidates list</w:t>
      </w:r>
      <w:r w:rsidR="00E81A22" w:rsidRPr="247E0610">
        <w:rPr>
          <w:rFonts w:eastAsia="Times New Roman" w:cs="Times New Roman"/>
        </w:rPr>
        <w:t xml:space="preserve"> </w:t>
      </w:r>
      <w:r w:rsidR="278B17AE" w:rsidRPr="247E0610">
        <w:rPr>
          <w:rFonts w:eastAsia="Times New Roman" w:cs="Times New Roman"/>
        </w:rPr>
        <w:t xml:space="preserve">based </w:t>
      </w:r>
      <w:r w:rsidR="581C85A1" w:rsidRPr="247E0610">
        <w:rPr>
          <w:rFonts w:eastAsia="Times New Roman" w:cs="Times New Roman"/>
        </w:rPr>
        <w:t>on</w:t>
      </w:r>
      <w:r w:rsidR="278B17AE" w:rsidRPr="247E0610">
        <w:rPr>
          <w:rFonts w:eastAsia="Times New Roman" w:cs="Times New Roman"/>
        </w:rPr>
        <w:t xml:space="preserve"> differential abundance</w:t>
      </w:r>
      <w:r w:rsidR="00E81A22" w:rsidRPr="247E0610">
        <w:rPr>
          <w:rFonts w:eastAsia="Times New Roman" w:cs="Times New Roman"/>
        </w:rPr>
        <w:t xml:space="preserve"> (an absolute log</w:t>
      </w:r>
      <w:r w:rsidR="00E81A22" w:rsidRPr="247E0610">
        <w:rPr>
          <w:rFonts w:eastAsia="Times New Roman" w:cs="Times New Roman"/>
          <w:vertAlign w:val="subscript"/>
        </w:rPr>
        <w:t>2</w:t>
      </w:r>
      <w:r w:rsidR="00E81A22" w:rsidRPr="247E0610">
        <w:rPr>
          <w:rFonts w:eastAsia="Times New Roman" w:cs="Times New Roman"/>
        </w:rPr>
        <w:t xml:space="preserve"> fold-change &gt; 0.46) and statistical significance (</w:t>
      </w:r>
      <w:r w:rsidR="00E81A22" w:rsidRPr="247E0610">
        <w:rPr>
          <w:rFonts w:eastAsia="Times New Roman" w:cs="Times New Roman"/>
          <w:i/>
          <w:iCs/>
        </w:rPr>
        <w:t>q</w:t>
      </w:r>
      <w:r w:rsidR="00E81A22" w:rsidRPr="247E0610">
        <w:rPr>
          <w:rFonts w:eastAsia="Times New Roman" w:cs="Times New Roman"/>
        </w:rPr>
        <w:t xml:space="preserve">-value &lt; 0.01, one sample two-sided t-test with </w:t>
      </w:r>
      <w:proofErr w:type="spellStart"/>
      <w:r w:rsidR="00E81A22" w:rsidRPr="247E0610">
        <w:rPr>
          <w:rFonts w:eastAsia="Times New Roman" w:cs="Times New Roman"/>
        </w:rPr>
        <w:t>Storey</w:t>
      </w:r>
      <w:proofErr w:type="spellEnd"/>
      <w:r w:rsidR="00E81A22" w:rsidRPr="247E0610">
        <w:rPr>
          <w:rFonts w:eastAsia="Times New Roman" w:cs="Times New Roman"/>
        </w:rPr>
        <w:t xml:space="preserve"> correction for multiple testing) as </w:t>
      </w:r>
      <w:r w:rsidR="003B6DFA" w:rsidRPr="247E0610">
        <w:rPr>
          <w:rFonts w:eastAsia="Times New Roman" w:cs="Times New Roman"/>
        </w:rPr>
        <w:t>described</w:t>
      </w:r>
      <w:r w:rsidR="00E81A22" w:rsidRPr="247E0610">
        <w:rPr>
          <w:rFonts w:eastAsia="Times New Roman" w:cs="Times New Roman"/>
        </w:rPr>
        <w:t xml:space="preserve"> by Piazza and Beaton et al. </w:t>
      </w:r>
      <w:r w:rsidR="00F10970">
        <w:rPr>
          <w:rFonts w:eastAsia="Times New Roman" w:cs="Times New Roman"/>
        </w:rPr>
        <w:fldChar w:fldCharType="begin" w:fldLock="1"/>
      </w:r>
      <w:r w:rsidR="00F10970">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00F10970">
        <w:rPr>
          <w:rFonts w:eastAsia="Times New Roman" w:cs="Times New Roman"/>
        </w:rPr>
        <w:fldChar w:fldCharType="separate"/>
      </w:r>
      <w:r w:rsidR="00F10970" w:rsidRPr="00F10970">
        <w:rPr>
          <w:rFonts w:eastAsia="Times New Roman" w:cs="Times New Roman"/>
          <w:noProof/>
        </w:rPr>
        <w:t>[11]</w:t>
      </w:r>
      <w:r w:rsidR="00F10970">
        <w:rPr>
          <w:rFonts w:eastAsia="Times New Roman" w:cs="Times New Roman"/>
        </w:rPr>
        <w:fldChar w:fldCharType="end"/>
      </w:r>
      <w:r w:rsidR="00D317AC" w:rsidRPr="247E0610">
        <w:rPr>
          <w:rFonts w:eastAsia="Times New Roman" w:cs="Times New Roman"/>
        </w:rPr>
        <w:t xml:space="preserve">. </w:t>
      </w:r>
      <w:r w:rsidR="00E81A22" w:rsidRPr="247E0610">
        <w:rPr>
          <w:rFonts w:eastAsia="Times New Roman" w:cs="Times New Roman"/>
        </w:rPr>
        <w:t xml:space="preserve">Subsequently, </w:t>
      </w:r>
      <w:r w:rsidR="00BF6363" w:rsidRPr="247E0610">
        <w:rPr>
          <w:rFonts w:eastAsia="Times New Roman" w:cs="Times New Roman"/>
        </w:rPr>
        <w:t>multiple</w:t>
      </w:r>
      <w:r w:rsidR="003836EF" w:rsidRPr="247E0610">
        <w:rPr>
          <w:rFonts w:eastAsia="Times New Roman" w:cs="Times New Roman"/>
        </w:rPr>
        <w:t xml:space="preserve"> comparison</w:t>
      </w:r>
      <w:r w:rsidR="00BF6363" w:rsidRPr="247E0610">
        <w:rPr>
          <w:rFonts w:eastAsia="Times New Roman" w:cs="Times New Roman"/>
        </w:rPr>
        <w:t>s</w:t>
      </w:r>
      <w:r w:rsidR="003836EF" w:rsidRPr="247E0610">
        <w:rPr>
          <w:rFonts w:eastAsia="Times New Roman" w:cs="Times New Roman"/>
        </w:rPr>
        <w:t xml:space="preserve"> </w:t>
      </w:r>
      <w:r w:rsidR="00E81A22" w:rsidRPr="247E0610">
        <w:rPr>
          <w:rFonts w:eastAsia="Times New Roman" w:cs="Times New Roman"/>
        </w:rPr>
        <w:t xml:space="preserve">of metabolite-treated to vehicle control </w:t>
      </w:r>
      <w:r w:rsidR="00F87AA8" w:rsidRPr="247E0610">
        <w:rPr>
          <w:rFonts w:eastAsia="Times New Roman" w:cs="Times New Roman"/>
        </w:rPr>
        <w:t xml:space="preserve">samples </w:t>
      </w:r>
      <w:r w:rsidR="16C9CED5" w:rsidRPr="247E0610">
        <w:rPr>
          <w:rFonts w:eastAsia="Times New Roman" w:cs="Times New Roman"/>
        </w:rPr>
        <w:t>should</w:t>
      </w:r>
      <w:r w:rsidR="003836EF" w:rsidRPr="247E0610">
        <w:rPr>
          <w:rFonts w:eastAsia="Times New Roman" w:cs="Times New Roman"/>
        </w:rPr>
        <w:t xml:space="preserve"> </w:t>
      </w:r>
      <w:r w:rsidR="00E81A22" w:rsidRPr="247E0610">
        <w:rPr>
          <w:rFonts w:eastAsia="Times New Roman" w:cs="Times New Roman"/>
        </w:rPr>
        <w:t xml:space="preserve">be selected to </w:t>
      </w:r>
      <w:r w:rsidR="007E2F05" w:rsidRPr="247E0610">
        <w:rPr>
          <w:rFonts w:eastAsia="Times New Roman" w:cs="Times New Roman"/>
        </w:rPr>
        <w:t>obtain</w:t>
      </w:r>
      <w:r w:rsidR="00E81A22" w:rsidRPr="247E0610">
        <w:rPr>
          <w:rFonts w:eastAsia="Times New Roman" w:cs="Times New Roman"/>
        </w:rPr>
        <w:t xml:space="preserve"> th</w:t>
      </w:r>
      <w:r w:rsidR="003B6DFA" w:rsidRPr="247E0610">
        <w:rPr>
          <w:rFonts w:eastAsia="Times New Roman" w:cs="Times New Roman"/>
        </w:rPr>
        <w:t xml:space="preserve">e </w:t>
      </w:r>
      <w:r w:rsidR="00E81A22" w:rsidRPr="247E0610">
        <w:rPr>
          <w:rFonts w:eastAsia="Times New Roman" w:cs="Times New Roman"/>
        </w:rPr>
        <w:t>statistical significance</w:t>
      </w:r>
      <w:r w:rsidR="3DF119EF" w:rsidRPr="247E0610">
        <w:rPr>
          <w:rFonts w:eastAsia="Times New Roman" w:cs="Times New Roman"/>
        </w:rPr>
        <w:t xml:space="preserve"> level</w:t>
      </w:r>
      <w:r w:rsidR="00E81A22" w:rsidRPr="247E0610">
        <w:rPr>
          <w:rFonts w:eastAsia="Times New Roman" w:cs="Times New Roman"/>
        </w:rPr>
        <w:t xml:space="preserve"> (</w:t>
      </w:r>
      <w:r w:rsidR="00E81A22" w:rsidRPr="247E0610">
        <w:rPr>
          <w:rFonts w:eastAsia="Times New Roman" w:cs="Times New Roman"/>
          <w:i/>
          <w:iCs/>
        </w:rPr>
        <w:t>q</w:t>
      </w:r>
      <w:r w:rsidR="00E81A22" w:rsidRPr="247E0610">
        <w:rPr>
          <w:rFonts w:eastAsia="Times New Roman" w:cs="Times New Roman"/>
        </w:rPr>
        <w:t>-value)</w:t>
      </w:r>
      <w:r w:rsidR="0339ADB8" w:rsidRPr="247E0610">
        <w:rPr>
          <w:rFonts w:eastAsia="Times New Roman" w:cs="Times New Roman"/>
        </w:rPr>
        <w:t xml:space="preserve"> per peptide</w:t>
      </w:r>
      <w:r w:rsidR="007E2F05" w:rsidRPr="247E0610">
        <w:rPr>
          <w:rFonts w:eastAsia="Times New Roman" w:cs="Times New Roman"/>
        </w:rPr>
        <w:t xml:space="preserve"> from the Spectronaut report</w:t>
      </w:r>
      <w:r w:rsidR="1C419C0C" w:rsidRPr="247E0610">
        <w:rPr>
          <w:rFonts w:eastAsia="Times New Roman" w:cs="Times New Roman"/>
        </w:rPr>
        <w:t>; this contributes to one</w:t>
      </w:r>
      <w:r w:rsidR="5D9CB6DA" w:rsidRPr="247E0610">
        <w:rPr>
          <w:rFonts w:eastAsia="Times New Roman" w:cs="Times New Roman"/>
        </w:rPr>
        <w:t xml:space="preserve"> </w:t>
      </w:r>
      <w:proofErr w:type="spellStart"/>
      <w:r w:rsidR="5D9CB6DA" w:rsidRPr="247E0610">
        <w:rPr>
          <w:rFonts w:eastAsia="Times New Roman" w:cs="Times New Roman"/>
        </w:rPr>
        <w:t>subscore</w:t>
      </w:r>
      <w:proofErr w:type="spellEnd"/>
      <w:r w:rsidR="5D9CB6DA" w:rsidRPr="247E0610">
        <w:rPr>
          <w:rFonts w:eastAsia="Times New Roman" w:cs="Times New Roman"/>
        </w:rPr>
        <w:t xml:space="preserve"> of the LiP-Quant score</w:t>
      </w:r>
      <w:r w:rsidR="547FEAD9" w:rsidRPr="247E0610">
        <w:rPr>
          <w:rFonts w:eastAsia="Times New Roman" w:cs="Times New Roman"/>
        </w:rPr>
        <w:t xml:space="preserve"> (</w:t>
      </w:r>
      <w:r w:rsidR="5D9CB6DA" w:rsidRPr="247E0610">
        <w:rPr>
          <w:rFonts w:eastAsia="Times New Roman" w:cs="Times New Roman"/>
        </w:rPr>
        <w:t xml:space="preserve">see </w:t>
      </w:r>
      <w:r w:rsidR="5D9CB6DA" w:rsidRPr="247E0610">
        <w:rPr>
          <w:rFonts w:eastAsia="Times New Roman" w:cs="Times New Roman"/>
          <w:b/>
          <w:bCs/>
          <w:i/>
          <w:iCs/>
        </w:rPr>
        <w:t>Note 15</w:t>
      </w:r>
      <w:r w:rsidR="5D9CB6DA" w:rsidRPr="247E0610">
        <w:rPr>
          <w:rFonts w:eastAsia="Times New Roman" w:cs="Times New Roman"/>
        </w:rPr>
        <w:t>)</w:t>
      </w:r>
      <w:r w:rsidR="003B6DFA" w:rsidRPr="247E0610">
        <w:rPr>
          <w:rFonts w:eastAsia="Times New Roman" w:cs="Times New Roman"/>
        </w:rPr>
        <w:t xml:space="preserve">. </w:t>
      </w:r>
      <w:r w:rsidR="092943FA" w:rsidRPr="247E0610">
        <w:rPr>
          <w:rFonts w:eastAsia="Times New Roman" w:cs="Times New Roman"/>
        </w:rPr>
        <w:t>We recommend s</w:t>
      </w:r>
      <w:r w:rsidR="11DB9F7F" w:rsidRPr="247E0610">
        <w:rPr>
          <w:rFonts w:eastAsia="Times New Roman" w:cs="Times New Roman"/>
        </w:rPr>
        <w:t>election of s</w:t>
      </w:r>
      <w:r w:rsidR="00AC0D87" w:rsidRPr="247E0610">
        <w:rPr>
          <w:rFonts w:eastAsia="Times New Roman" w:cs="Times New Roman"/>
        </w:rPr>
        <w:t>ample</w:t>
      </w:r>
      <w:r w:rsidR="00897A25" w:rsidRPr="247E0610">
        <w:rPr>
          <w:rFonts w:eastAsia="Times New Roman" w:cs="Times New Roman"/>
        </w:rPr>
        <w:t>s</w:t>
      </w:r>
      <w:r w:rsidR="00AC0D87" w:rsidRPr="247E0610">
        <w:rPr>
          <w:rFonts w:eastAsia="Times New Roman" w:cs="Times New Roman"/>
        </w:rPr>
        <w:t xml:space="preserve"> treated with metabolite concentration</w:t>
      </w:r>
      <w:r w:rsidR="00897A25" w:rsidRPr="247E0610">
        <w:rPr>
          <w:rFonts w:eastAsia="Times New Roman" w:cs="Times New Roman"/>
        </w:rPr>
        <w:t xml:space="preserve">s above </w:t>
      </w:r>
      <w:r w:rsidR="0CD27463" w:rsidRPr="247E0610">
        <w:rPr>
          <w:rFonts w:eastAsia="Times New Roman" w:cs="Times New Roman"/>
        </w:rPr>
        <w:t>the</w:t>
      </w:r>
      <w:r w:rsidR="323A34A0" w:rsidRPr="247E0610">
        <w:rPr>
          <w:rFonts w:eastAsia="Times New Roman" w:cs="Times New Roman"/>
        </w:rPr>
        <w:t xml:space="preserve"> reported</w:t>
      </w:r>
      <w:r w:rsidR="00897A25" w:rsidRPr="247E0610">
        <w:rPr>
          <w:rFonts w:eastAsia="Times New Roman" w:cs="Times New Roman"/>
        </w:rPr>
        <w:t xml:space="preserve"> physiological concentration</w:t>
      </w:r>
      <w:r w:rsidR="006A265C" w:rsidRPr="247E0610">
        <w:rPr>
          <w:rFonts w:eastAsia="Times New Roman" w:cs="Times New Roman"/>
        </w:rPr>
        <w:t>,</w:t>
      </w:r>
      <w:r w:rsidR="215BED37" w:rsidRPr="247E0610">
        <w:rPr>
          <w:rFonts w:eastAsia="Times New Roman" w:cs="Times New Roman"/>
        </w:rPr>
        <w:t xml:space="preserve"> compared to vehicle control,</w:t>
      </w:r>
      <w:r w:rsidR="006A265C" w:rsidRPr="247E0610">
        <w:rPr>
          <w:rFonts w:eastAsia="Times New Roman" w:cs="Times New Roman"/>
        </w:rPr>
        <w:t xml:space="preserve"> </w:t>
      </w:r>
      <w:r w:rsidR="04225A21" w:rsidRPr="247E0610">
        <w:rPr>
          <w:rFonts w:eastAsia="Times New Roman" w:cs="Times New Roman"/>
        </w:rPr>
        <w:t>since this is where the strongest effect</w:t>
      </w:r>
      <w:r w:rsidR="00BF6363" w:rsidRPr="247E0610">
        <w:rPr>
          <w:rFonts w:eastAsia="Times New Roman" w:cs="Times New Roman"/>
        </w:rPr>
        <w:t>s</w:t>
      </w:r>
      <w:r w:rsidR="37E199C7" w:rsidRPr="247E0610">
        <w:rPr>
          <w:rFonts w:eastAsia="Times New Roman" w:cs="Times New Roman"/>
        </w:rPr>
        <w:t xml:space="preserve"> </w:t>
      </w:r>
      <w:r w:rsidR="03EEADE6" w:rsidRPr="247E0610">
        <w:rPr>
          <w:rFonts w:eastAsia="Times New Roman" w:cs="Times New Roman"/>
        </w:rPr>
        <w:t>are</w:t>
      </w:r>
      <w:r w:rsidR="00BF6363" w:rsidRPr="247E0610">
        <w:rPr>
          <w:rFonts w:eastAsia="Times New Roman" w:cs="Times New Roman"/>
        </w:rPr>
        <w:t xml:space="preserve"> </w:t>
      </w:r>
      <w:r w:rsidR="04225A21" w:rsidRPr="247E0610">
        <w:rPr>
          <w:rFonts w:eastAsia="Times New Roman" w:cs="Times New Roman"/>
        </w:rPr>
        <w:t xml:space="preserve">expected. </w:t>
      </w:r>
      <w:r w:rsidR="2F1F2430" w:rsidRPr="247E0610">
        <w:rPr>
          <w:rFonts w:eastAsia="Times New Roman" w:cs="Times New Roman"/>
        </w:rPr>
        <w:t xml:space="preserve">After this step, </w:t>
      </w:r>
      <w:r w:rsidR="2F1F2430" w:rsidRPr="247E0610">
        <w:rPr>
          <w:rFonts w:eastAsia="Times New Roman" w:cs="Times New Roman"/>
          <w:color w:val="222222"/>
        </w:rPr>
        <w:t>dose</w:t>
      </w:r>
      <w:r w:rsidR="4DC6F9E4" w:rsidRPr="247E0610">
        <w:rPr>
          <w:rFonts w:eastAsia="Times New Roman" w:cs="Times New Roman"/>
          <w:color w:val="222222"/>
        </w:rPr>
        <w:t>-</w:t>
      </w:r>
      <w:r w:rsidR="2F1F2430" w:rsidRPr="247E0610">
        <w:rPr>
          <w:rFonts w:eastAsia="Times New Roman" w:cs="Times New Roman"/>
          <w:color w:val="222222"/>
        </w:rPr>
        <w:t xml:space="preserve">response correlation </w:t>
      </w:r>
      <w:r w:rsidR="2B951AC7" w:rsidRPr="247E0610">
        <w:rPr>
          <w:rFonts w:eastAsia="Times New Roman" w:cs="Times New Roman"/>
          <w:color w:val="222222"/>
        </w:rPr>
        <w:t xml:space="preserve">analysis </w:t>
      </w:r>
      <w:r w:rsidR="2F1F2430" w:rsidRPr="247E0610">
        <w:rPr>
          <w:rFonts w:eastAsia="Times New Roman" w:cs="Times New Roman"/>
          <w:color w:val="222222"/>
        </w:rPr>
        <w:t xml:space="preserve">(using the </w:t>
      </w:r>
      <w:proofErr w:type="spellStart"/>
      <w:r w:rsidR="2F1F2430" w:rsidRPr="247E0610">
        <w:rPr>
          <w:rFonts w:eastAsia="Times New Roman" w:cs="Times New Roman"/>
          <w:color w:val="222222"/>
        </w:rPr>
        <w:t>drc</w:t>
      </w:r>
      <w:proofErr w:type="spellEnd"/>
      <w:r w:rsidR="2F1F2430" w:rsidRPr="247E0610">
        <w:rPr>
          <w:rFonts w:eastAsia="Times New Roman" w:cs="Times New Roman"/>
          <w:color w:val="222222"/>
        </w:rPr>
        <w:t xml:space="preserve"> package</w:t>
      </w:r>
      <w:r w:rsidR="00BD0527">
        <w:t xml:space="preserve">) </w:t>
      </w:r>
      <w:r w:rsidR="5AAD5212" w:rsidRPr="247E0610">
        <w:rPr>
          <w:rFonts w:eastAsia="Times New Roman" w:cs="Times New Roman"/>
          <w:color w:val="222222"/>
        </w:rPr>
        <w:t xml:space="preserve">is performed </w:t>
      </w:r>
      <w:r w:rsidR="2F1F2430" w:rsidRPr="247E0610">
        <w:rPr>
          <w:rFonts w:eastAsia="Times New Roman" w:cs="Times New Roman"/>
          <w:color w:val="222222"/>
        </w:rPr>
        <w:t xml:space="preserve">on all </w:t>
      </w:r>
      <w:r w:rsidR="0FC27894" w:rsidRPr="247E0610">
        <w:rPr>
          <w:rFonts w:eastAsia="Times New Roman" w:cs="Times New Roman"/>
          <w:color w:val="222222"/>
        </w:rPr>
        <w:t xml:space="preserve">pre-filtered </w:t>
      </w:r>
      <w:r w:rsidR="27C88A86" w:rsidRPr="247E0610">
        <w:rPr>
          <w:rFonts w:eastAsia="Times New Roman" w:cs="Times New Roman"/>
          <w:color w:val="222222"/>
        </w:rPr>
        <w:t xml:space="preserve">peptides </w:t>
      </w:r>
      <w:r w:rsidR="008F7E9F" w:rsidRPr="247E0610">
        <w:rPr>
          <w:rFonts w:eastAsia="Times New Roman" w:cs="Times New Roman"/>
          <w:color w:val="222222"/>
        </w:rPr>
        <w:t>across the</w:t>
      </w:r>
      <w:r w:rsidR="2F1F2430" w:rsidRPr="247E0610">
        <w:rPr>
          <w:rFonts w:eastAsia="Times New Roman" w:cs="Times New Roman"/>
          <w:color w:val="222222"/>
        </w:rPr>
        <w:t xml:space="preserve"> </w:t>
      </w:r>
      <w:r w:rsidR="003B6DFA" w:rsidRPr="247E0610">
        <w:rPr>
          <w:rFonts w:eastAsia="Times New Roman" w:cs="Times New Roman"/>
          <w:color w:val="222222"/>
        </w:rPr>
        <w:t>entire</w:t>
      </w:r>
      <w:r w:rsidR="00972A5B" w:rsidRPr="247E0610">
        <w:rPr>
          <w:rFonts w:eastAsia="Times New Roman" w:cs="Times New Roman"/>
          <w:color w:val="222222"/>
        </w:rPr>
        <w:t xml:space="preserve"> </w:t>
      </w:r>
      <w:r w:rsidR="003B6DFA" w:rsidRPr="247E0610">
        <w:rPr>
          <w:rFonts w:eastAsia="Times New Roman" w:cs="Times New Roman"/>
          <w:color w:val="222222"/>
        </w:rPr>
        <w:t>concentration range</w:t>
      </w:r>
      <w:r w:rsidR="00F87AA8" w:rsidRPr="247E0610">
        <w:rPr>
          <w:rFonts w:eastAsia="Times New Roman" w:cs="Times New Roman"/>
          <w:color w:val="222222"/>
        </w:rPr>
        <w:t xml:space="preserve"> of a metabolite</w:t>
      </w:r>
      <w:r w:rsidR="003B6DFA" w:rsidRPr="247E0610">
        <w:rPr>
          <w:rFonts w:eastAsia="Times New Roman" w:cs="Times New Roman"/>
          <w:color w:val="222222"/>
        </w:rPr>
        <w:t xml:space="preserve"> </w:t>
      </w:r>
      <w:r w:rsidR="2F1F2430" w:rsidRPr="247E0610">
        <w:rPr>
          <w:rFonts w:eastAsia="Times New Roman" w:cs="Times New Roman"/>
          <w:color w:val="222222"/>
        </w:rPr>
        <w:t xml:space="preserve">to </w:t>
      </w:r>
      <w:r w:rsidR="1782C526" w:rsidRPr="247E0610">
        <w:rPr>
          <w:rFonts w:eastAsia="Times New Roman" w:cs="Times New Roman"/>
          <w:color w:val="222222"/>
        </w:rPr>
        <w:t xml:space="preserve">compute </w:t>
      </w:r>
      <w:r w:rsidR="2F1F2430" w:rsidRPr="247E0610">
        <w:rPr>
          <w:rFonts w:eastAsia="Times New Roman" w:cs="Times New Roman"/>
          <w:color w:val="222222"/>
        </w:rPr>
        <w:t>a correlation coefficient</w:t>
      </w:r>
      <w:r w:rsidR="667576AE" w:rsidRPr="247E0610">
        <w:rPr>
          <w:rFonts w:eastAsia="Times New Roman" w:cs="Times New Roman"/>
          <w:color w:val="222222"/>
        </w:rPr>
        <w:t xml:space="preserve"> (R)</w:t>
      </w:r>
      <w:r w:rsidR="4742B7D8" w:rsidRPr="247E0610">
        <w:rPr>
          <w:rFonts w:eastAsia="Times New Roman" w:cs="Times New Roman"/>
          <w:color w:val="222222"/>
        </w:rPr>
        <w:t xml:space="preserve"> f</w:t>
      </w:r>
      <w:r w:rsidR="667576AE" w:rsidRPr="247E0610">
        <w:rPr>
          <w:rFonts w:eastAsia="Times New Roman" w:cs="Times New Roman"/>
          <w:color w:val="222222"/>
        </w:rPr>
        <w:t xml:space="preserve">or a </w:t>
      </w:r>
      <w:r w:rsidR="100BD72A" w:rsidRPr="247E0610">
        <w:rPr>
          <w:rFonts w:eastAsia="Times New Roman" w:cs="Times New Roman"/>
          <w:color w:val="222222"/>
        </w:rPr>
        <w:t>sigmoidal fit to the data</w:t>
      </w:r>
      <w:r w:rsidR="00BD0527" w:rsidRPr="247E0610">
        <w:rPr>
          <w:rFonts w:eastAsia="Times New Roman" w:cs="Times New Roman"/>
          <w:color w:val="222222"/>
        </w:rPr>
        <w:t xml:space="preserve"> </w:t>
      </w:r>
      <w:r w:rsidRPr="247E0610">
        <w:rPr>
          <w:rFonts w:eastAsia="Times New Roman" w:cs="Times New Roman"/>
          <w:color w:val="222222"/>
        </w:rPr>
        <w:fldChar w:fldCharType="begin" w:fldLock="1"/>
      </w:r>
      <w:r w:rsidRPr="247E0610">
        <w:rPr>
          <w:rFonts w:eastAsia="Times New Roman" w:cs="Times New Roman"/>
          <w:color w:val="222222"/>
        </w:rPr>
        <w:instrText>ADDIN CSL_CITATION {"citationItems":[{"id":"ITEM-1","itemData":{"DOI":"10.1371/journal.pone.0146021","ISSN":"19326203","PMID":"26717316","abstract":"Dose-response analysis can be carried out using multi-purpose commercial statistical software, but except for a few special cases the analysis easily becomes cumbersome as relevant, non-standard output requires manual programming. The extension package drc for the statistical environment R provides a flexible and versatile infrastructure for dose-response analyses in general. The present version of the package, reflecting extensions and modifications over the last decade, provides a user-friendly interface to specify the model assumptions about the dose-response relationship and comes with a number of extractors for summarizing fitted models and carrying out inference on derived parameters. The aim of the present paper is to provide an overview of state-of-the-art dose-response analysis, both in terms of general concepts that have evolved and matured over the years and by means of concrete examples.","author":[{"dropping-particle":"","family":"Ritz","given":"Christian","non-dropping-particle":"","parse-names":false,"suffix":""},{"dropping-particle":"","family":"Baty","given":"Florent","non-dropping-particle":"","parse-names":false,"suffix":""},{"dropping-particle":"","family":"Streibig","given":"Jens C.","non-dropping-particle":"","parse-names":false,"suffix":""},{"dropping-particle":"","family":"Gerhard","given":"Daniel","non-dropping-particle":"","parse-names":false,"suffix":""}],"container-title":"PLoS ONE","id":"ITEM-1","issue":"12","issued":{"date-parts":[["2015"]]},"page":"1-13","title":"Dose-response analysis using R","type":"article-journal","volume":"10"},"uris":["http://www.mendeley.com/documents/?uuid=c9190b93-be4e-401f-86b8-f973f2c51bb9"]}],"mendeley":{"formattedCitation":"[15]","plainTextFormattedCitation":"[15]","previouslyFormattedCitation":"[15]"},"properties":{"noteIndex":0},"schema":"https://github.com/citation-style-language/schema/raw/master/csl-citation.json"}</w:instrText>
      </w:r>
      <w:r w:rsidRPr="247E0610">
        <w:rPr>
          <w:rFonts w:eastAsia="Times New Roman" w:cs="Times New Roman"/>
          <w:color w:val="222222"/>
        </w:rPr>
        <w:fldChar w:fldCharType="separate"/>
      </w:r>
      <w:r w:rsidR="00CE6BE2" w:rsidRPr="247E0610">
        <w:rPr>
          <w:rFonts w:eastAsia="Times New Roman" w:cs="Times New Roman"/>
          <w:noProof/>
          <w:color w:val="222222"/>
        </w:rPr>
        <w:t>[15]</w:t>
      </w:r>
      <w:r w:rsidRPr="247E0610">
        <w:rPr>
          <w:rFonts w:eastAsia="Times New Roman" w:cs="Times New Roman"/>
          <w:color w:val="222222"/>
        </w:rPr>
        <w:fldChar w:fldCharType="end"/>
      </w:r>
      <w:r w:rsidR="4A3E54A9" w:rsidRPr="247E0610">
        <w:rPr>
          <w:rFonts w:eastAsia="Times New Roman" w:cs="Times New Roman"/>
          <w:color w:val="222222"/>
        </w:rPr>
        <w:t xml:space="preserve">. </w:t>
      </w:r>
      <w:r w:rsidR="0F5F6E83" w:rsidRPr="247E0610">
        <w:rPr>
          <w:rFonts w:eastAsia="Times New Roman" w:cs="Times New Roman"/>
          <w:color w:val="222222"/>
        </w:rPr>
        <w:t>A</w:t>
      </w:r>
      <w:r w:rsidR="667576AE" w:rsidRPr="247E0610">
        <w:rPr>
          <w:rFonts w:eastAsia="Times New Roman" w:cs="Times New Roman"/>
          <w:color w:val="222222"/>
        </w:rPr>
        <w:t xml:space="preserve"> peptide</w:t>
      </w:r>
      <w:r w:rsidR="00964B5D" w:rsidRPr="247E0610">
        <w:rPr>
          <w:rFonts w:eastAsia="Times New Roman" w:cs="Times New Roman"/>
          <w:color w:val="222222"/>
        </w:rPr>
        <w:t xml:space="preserve"> with </w:t>
      </w:r>
      <w:r w:rsidR="667576AE" w:rsidRPr="247E0610">
        <w:rPr>
          <w:rFonts w:eastAsia="Times New Roman" w:cs="Times New Roman"/>
          <w:color w:val="222222"/>
        </w:rPr>
        <w:t xml:space="preserve">a </w:t>
      </w:r>
      <w:r w:rsidR="2E24FC20" w:rsidRPr="247E0610">
        <w:rPr>
          <w:rFonts w:eastAsia="Times New Roman" w:cs="Times New Roman"/>
          <w:color w:val="222222"/>
        </w:rPr>
        <w:t>high R</w:t>
      </w:r>
      <w:r w:rsidR="11CBBBA9" w:rsidRPr="247E0610">
        <w:rPr>
          <w:rFonts w:eastAsia="Times New Roman" w:cs="Times New Roman"/>
          <w:color w:val="222222"/>
        </w:rPr>
        <w:t xml:space="preserve"> </w:t>
      </w:r>
      <w:r w:rsidR="46A431B1" w:rsidRPr="247E0610">
        <w:rPr>
          <w:rFonts w:eastAsia="Times New Roman" w:cs="Times New Roman"/>
          <w:color w:val="222222"/>
        </w:rPr>
        <w:t>(</w:t>
      </w:r>
      <w:r w:rsidR="667576AE" w:rsidRPr="247E0610">
        <w:rPr>
          <w:rFonts w:eastAsia="Times New Roman" w:cs="Times New Roman"/>
          <w:color w:val="222222"/>
        </w:rPr>
        <w:t>close to 1)</w:t>
      </w:r>
      <w:r w:rsidR="1AE6CAE6" w:rsidRPr="247E0610">
        <w:rPr>
          <w:rFonts w:eastAsia="Times New Roman" w:cs="Times New Roman"/>
          <w:color w:val="222222"/>
        </w:rPr>
        <w:t xml:space="preserve"> ha</w:t>
      </w:r>
      <w:r w:rsidR="7713ACE1" w:rsidRPr="247E0610">
        <w:rPr>
          <w:rFonts w:eastAsia="Times New Roman" w:cs="Times New Roman"/>
          <w:color w:val="222222"/>
        </w:rPr>
        <w:t>s</w:t>
      </w:r>
      <w:r w:rsidR="1AE6CAE6" w:rsidRPr="247E0610">
        <w:rPr>
          <w:rFonts w:eastAsia="Times New Roman" w:cs="Times New Roman"/>
          <w:color w:val="222222"/>
        </w:rPr>
        <w:t xml:space="preserve"> </w:t>
      </w:r>
      <w:r w:rsidR="000522B1" w:rsidRPr="247E0610">
        <w:rPr>
          <w:rFonts w:eastAsia="Times New Roman" w:cs="Times New Roman"/>
          <w:color w:val="222222"/>
        </w:rPr>
        <w:t>a high</w:t>
      </w:r>
      <w:r w:rsidR="1AE6CAE6" w:rsidRPr="247E0610">
        <w:rPr>
          <w:rFonts w:eastAsia="Times New Roman" w:cs="Times New Roman"/>
          <w:color w:val="222222"/>
        </w:rPr>
        <w:t xml:space="preserve"> </w:t>
      </w:r>
      <w:r w:rsidR="0E922259" w:rsidRPr="247E0610">
        <w:rPr>
          <w:rFonts w:eastAsia="Times New Roman" w:cs="Times New Roman"/>
          <w:color w:val="222222"/>
        </w:rPr>
        <w:t>correlation.</w:t>
      </w:r>
      <w:r w:rsidR="3E67A039" w:rsidRPr="247E0610">
        <w:rPr>
          <w:rFonts w:eastAsia="Times New Roman" w:cs="Times New Roman"/>
          <w:color w:val="222222"/>
        </w:rPr>
        <w:t xml:space="preserve"> </w:t>
      </w:r>
      <w:r w:rsidR="48CE5819" w:rsidRPr="247E0610">
        <w:rPr>
          <w:rFonts w:eastAsia="Times New Roman" w:cs="Times New Roman"/>
          <w:color w:val="222222"/>
        </w:rPr>
        <w:t xml:space="preserve">Additional </w:t>
      </w:r>
      <w:r w:rsidR="5800AEBF" w:rsidRPr="247E0610">
        <w:rPr>
          <w:rFonts w:eastAsia="Times New Roman" w:cs="Times New Roman"/>
          <w:color w:val="222222"/>
        </w:rPr>
        <w:t xml:space="preserve">subscores </w:t>
      </w:r>
      <w:r w:rsidR="34361D8A" w:rsidRPr="247E0610">
        <w:rPr>
          <w:rFonts w:eastAsia="Times New Roman" w:cs="Times New Roman"/>
          <w:color w:val="222222"/>
        </w:rPr>
        <w:t>are computed</w:t>
      </w:r>
      <w:r w:rsidR="5800AEBF" w:rsidRPr="247E0610">
        <w:rPr>
          <w:rFonts w:eastAsia="Times New Roman" w:cs="Times New Roman"/>
          <w:color w:val="222222"/>
        </w:rPr>
        <w:t xml:space="preserve"> </w:t>
      </w:r>
      <w:r w:rsidR="0B656F52" w:rsidRPr="247E0610">
        <w:rPr>
          <w:rFonts w:eastAsia="Times New Roman" w:cs="Times New Roman"/>
          <w:color w:val="222222"/>
        </w:rPr>
        <w:t>based on</w:t>
      </w:r>
      <w:r w:rsidR="5B347F85" w:rsidRPr="247E0610">
        <w:rPr>
          <w:rFonts w:eastAsia="Times New Roman" w:cs="Times New Roman"/>
          <w:color w:val="222222"/>
        </w:rPr>
        <w:t xml:space="preserve">, first, </w:t>
      </w:r>
      <w:r w:rsidR="0B656F52" w:rsidRPr="247E0610">
        <w:rPr>
          <w:rFonts w:eastAsia="Times New Roman" w:cs="Times New Roman"/>
          <w:color w:val="222222"/>
        </w:rPr>
        <w:t>whether</w:t>
      </w:r>
      <w:r w:rsidR="006E1849" w:rsidRPr="247E0610">
        <w:rPr>
          <w:rFonts w:eastAsia="Times New Roman" w:cs="Times New Roman"/>
          <w:color w:val="222222"/>
        </w:rPr>
        <w:t xml:space="preserve"> a protein </w:t>
      </w:r>
      <w:r w:rsidR="5422EC57" w:rsidRPr="247E0610">
        <w:rPr>
          <w:rFonts w:eastAsia="Times New Roman" w:cs="Times New Roman"/>
          <w:color w:val="222222"/>
        </w:rPr>
        <w:t xml:space="preserve">is present </w:t>
      </w:r>
      <w:r w:rsidR="006E1849" w:rsidRPr="247E0610">
        <w:rPr>
          <w:rFonts w:eastAsia="Times New Roman" w:cs="Times New Roman"/>
          <w:color w:val="222222"/>
        </w:rPr>
        <w:t>in a</w:t>
      </w:r>
      <w:r w:rsidR="6AB7E1EA" w:rsidRPr="247E0610">
        <w:rPr>
          <w:rFonts w:eastAsia="Times New Roman" w:cs="Times New Roman"/>
          <w:color w:val="222222"/>
        </w:rPr>
        <w:t xml:space="preserve"> </w:t>
      </w:r>
      <w:r w:rsidR="006E1849" w:rsidRPr="247E0610">
        <w:rPr>
          <w:rFonts w:eastAsia="Times New Roman" w:cs="Times New Roman"/>
          <w:color w:val="222222"/>
        </w:rPr>
        <w:t>list of</w:t>
      </w:r>
      <w:r w:rsidR="00F87AA8" w:rsidRPr="247E0610">
        <w:rPr>
          <w:rFonts w:eastAsia="Times New Roman" w:cs="Times New Roman"/>
          <w:color w:val="222222"/>
        </w:rPr>
        <w:t xml:space="preserve"> contaminant proteins</w:t>
      </w:r>
      <w:r w:rsidR="26A6917F" w:rsidRPr="247E0610">
        <w:rPr>
          <w:rFonts w:eastAsia="Times New Roman" w:cs="Times New Roman"/>
          <w:color w:val="222222"/>
        </w:rPr>
        <w:t xml:space="preserve"> previously determined from </w:t>
      </w:r>
      <w:r w:rsidR="00A91368" w:rsidRPr="247E0610">
        <w:rPr>
          <w:rFonts w:eastAsia="Times New Roman" w:cs="Times New Roman"/>
          <w:color w:val="222222"/>
        </w:rPr>
        <w:t xml:space="preserve">positive control </w:t>
      </w:r>
      <w:r w:rsidR="007E2F05" w:rsidRPr="247E0610">
        <w:rPr>
          <w:rFonts w:eastAsia="Times New Roman" w:cs="Times New Roman"/>
          <w:color w:val="222222"/>
        </w:rPr>
        <w:t>experiments (</w:t>
      </w:r>
      <w:r w:rsidR="00F87AA8" w:rsidRPr="247E0610">
        <w:rPr>
          <w:rFonts w:eastAsia="Times New Roman" w:cs="Times New Roman"/>
          <w:color w:val="222222"/>
        </w:rPr>
        <w:t xml:space="preserve">called </w:t>
      </w:r>
      <w:r w:rsidR="00A91368" w:rsidRPr="247E0610">
        <w:rPr>
          <w:rFonts w:eastAsia="Times New Roman" w:cs="Times New Roman"/>
          <w:color w:val="222222"/>
        </w:rPr>
        <w:t>“</w:t>
      </w:r>
      <w:proofErr w:type="spellStart"/>
      <w:r w:rsidR="00F87AA8" w:rsidRPr="247E0610">
        <w:rPr>
          <w:rFonts w:eastAsia="Times New Roman" w:cs="Times New Roman"/>
          <w:color w:val="222222"/>
        </w:rPr>
        <w:t>crapome</w:t>
      </w:r>
      <w:proofErr w:type="spellEnd"/>
      <w:r w:rsidR="00A91368" w:rsidRPr="247E0610">
        <w:rPr>
          <w:rFonts w:eastAsia="Times New Roman" w:cs="Times New Roman"/>
          <w:color w:val="222222"/>
        </w:rPr>
        <w:t>”</w:t>
      </w:r>
      <w:r w:rsidR="00F87AA8" w:rsidRPr="247E0610">
        <w:rPr>
          <w:rFonts w:eastAsia="Times New Roman" w:cs="Times New Roman"/>
          <w:color w:val="222222"/>
        </w:rPr>
        <w:t xml:space="preserve"> or “</w:t>
      </w:r>
      <w:r w:rsidR="00F87AA8" w:rsidRPr="247E0610">
        <w:rPr>
          <w:rFonts w:eastAsia="Times New Roman" w:cs="Times New Roman"/>
          <w:i/>
          <w:iCs/>
          <w:color w:val="222222"/>
        </w:rPr>
        <w:t>Protein-Frequency-Library</w:t>
      </w:r>
      <w:r w:rsidR="00A91368" w:rsidRPr="247E0610">
        <w:rPr>
          <w:rFonts w:eastAsia="Times New Roman" w:cs="Times New Roman"/>
          <w:color w:val="222222"/>
        </w:rPr>
        <w:t>”</w:t>
      </w:r>
      <w:r w:rsidR="00F87AA8" w:rsidRPr="247E0610">
        <w:rPr>
          <w:rFonts w:eastAsia="Times New Roman" w:cs="Times New Roman"/>
          <w:color w:val="222222"/>
        </w:rPr>
        <w:t xml:space="preserve"> (PFL)</w:t>
      </w:r>
      <w:r w:rsidR="00A91368" w:rsidRPr="247E0610">
        <w:rPr>
          <w:rFonts w:eastAsia="Times New Roman" w:cs="Times New Roman"/>
          <w:color w:val="222222"/>
        </w:rPr>
        <w:t>)</w:t>
      </w:r>
      <w:r w:rsidR="40AE135C" w:rsidRPr="247E0610">
        <w:rPr>
          <w:rFonts w:eastAsia="Times New Roman" w:cs="Times New Roman"/>
          <w:color w:val="222222"/>
        </w:rPr>
        <w:t>,</w:t>
      </w:r>
      <w:r w:rsidR="00A91368" w:rsidRPr="247E0610">
        <w:rPr>
          <w:rFonts w:eastAsia="Times New Roman" w:cs="Times New Roman"/>
          <w:color w:val="222222"/>
        </w:rPr>
        <w:t xml:space="preserve"> </w:t>
      </w:r>
      <w:r w:rsidR="00F87AA8" w:rsidRPr="247E0610">
        <w:rPr>
          <w:rFonts w:eastAsia="Times New Roman" w:cs="Times New Roman"/>
          <w:color w:val="222222"/>
        </w:rPr>
        <w:t>and</w:t>
      </w:r>
      <w:r w:rsidR="70AFB247" w:rsidRPr="247E0610">
        <w:rPr>
          <w:rFonts w:eastAsia="Times New Roman" w:cs="Times New Roman"/>
          <w:color w:val="222222"/>
        </w:rPr>
        <w:t xml:space="preserve"> </w:t>
      </w:r>
      <w:r w:rsidR="25B7131C" w:rsidRPr="247E0610">
        <w:rPr>
          <w:rFonts w:eastAsia="Times New Roman" w:cs="Times New Roman"/>
          <w:color w:val="222222"/>
        </w:rPr>
        <w:t xml:space="preserve">second, </w:t>
      </w:r>
      <w:r w:rsidR="00F87AA8" w:rsidRPr="247E0610">
        <w:rPr>
          <w:rFonts w:eastAsia="Times New Roman" w:cs="Times New Roman"/>
          <w:color w:val="222222"/>
        </w:rPr>
        <w:t>t</w:t>
      </w:r>
      <w:r w:rsidR="5E13F9BA" w:rsidRPr="247E0610">
        <w:rPr>
          <w:rFonts w:eastAsia="Times New Roman" w:cs="Times New Roman"/>
          <w:color w:val="222222"/>
        </w:rPr>
        <w:t xml:space="preserve">he number of </w:t>
      </w:r>
      <w:r w:rsidR="75DFAA67" w:rsidRPr="247E0610">
        <w:rPr>
          <w:rFonts w:eastAsia="Times New Roman" w:cs="Times New Roman"/>
          <w:color w:val="222222"/>
        </w:rPr>
        <w:t xml:space="preserve">altered </w:t>
      </w:r>
      <w:r w:rsidR="5E13F9BA" w:rsidRPr="247E0610">
        <w:rPr>
          <w:rFonts w:eastAsia="Times New Roman" w:cs="Times New Roman"/>
          <w:color w:val="222222"/>
        </w:rPr>
        <w:t xml:space="preserve">peptides from </w:t>
      </w:r>
      <w:r w:rsidR="33FCCEA3" w:rsidRPr="247E0610">
        <w:rPr>
          <w:rFonts w:eastAsia="Times New Roman" w:cs="Times New Roman"/>
          <w:color w:val="222222"/>
        </w:rPr>
        <w:t xml:space="preserve">a single </w:t>
      </w:r>
      <w:r w:rsidR="5E13F9BA" w:rsidRPr="247E0610">
        <w:rPr>
          <w:rFonts w:eastAsia="Times New Roman" w:cs="Times New Roman"/>
          <w:color w:val="222222"/>
        </w:rPr>
        <w:t xml:space="preserve">protein </w:t>
      </w:r>
      <w:r w:rsidR="37532158" w:rsidRPr="247E0610">
        <w:rPr>
          <w:rFonts w:eastAsia="Times New Roman" w:cs="Times New Roman"/>
          <w:color w:val="222222"/>
        </w:rPr>
        <w:t>found</w:t>
      </w:r>
      <w:r w:rsidR="5E13F9BA" w:rsidRPr="247E0610">
        <w:rPr>
          <w:rFonts w:eastAsia="Times New Roman" w:cs="Times New Roman"/>
          <w:color w:val="222222"/>
        </w:rPr>
        <w:t xml:space="preserve"> in the top ten percent of all peptides </w:t>
      </w:r>
      <w:r w:rsidR="0AE5B218" w:rsidRPr="247E0610">
        <w:rPr>
          <w:rFonts w:eastAsia="Times New Roman" w:cs="Times New Roman"/>
          <w:color w:val="222222"/>
        </w:rPr>
        <w:t>(</w:t>
      </w:r>
      <w:r w:rsidR="5E13F9BA" w:rsidRPr="247E0610">
        <w:rPr>
          <w:rFonts w:eastAsia="Times New Roman" w:cs="Times New Roman"/>
          <w:color w:val="222222"/>
        </w:rPr>
        <w:t xml:space="preserve">ranked by </w:t>
      </w:r>
      <w:r w:rsidR="5E13F9BA" w:rsidRPr="247E0610">
        <w:rPr>
          <w:rFonts w:eastAsia="Times New Roman" w:cs="Times New Roman"/>
          <w:i/>
          <w:iCs/>
          <w:color w:val="222222"/>
        </w:rPr>
        <w:t>q</w:t>
      </w:r>
      <w:r w:rsidR="5E13F9BA" w:rsidRPr="247E0610">
        <w:rPr>
          <w:rFonts w:eastAsia="Times New Roman" w:cs="Times New Roman"/>
          <w:color w:val="222222"/>
        </w:rPr>
        <w:t>-value</w:t>
      </w:r>
      <w:r w:rsidR="35246867" w:rsidRPr="247E0610">
        <w:rPr>
          <w:rFonts w:eastAsia="Times New Roman" w:cs="Times New Roman"/>
          <w:color w:val="222222"/>
        </w:rPr>
        <w:t>)</w:t>
      </w:r>
      <w:r w:rsidR="765A10AA" w:rsidRPr="247E0610">
        <w:rPr>
          <w:rFonts w:eastAsia="Times New Roman" w:cs="Times New Roman"/>
          <w:color w:val="222222"/>
        </w:rPr>
        <w:t>.</w:t>
      </w:r>
      <w:r w:rsidR="40C13F45" w:rsidRPr="247E0610">
        <w:rPr>
          <w:rFonts w:eastAsia="Times New Roman" w:cs="Times New Roman"/>
          <w:color w:val="222222"/>
        </w:rPr>
        <w:t xml:space="preserve"> </w:t>
      </w:r>
      <w:r w:rsidR="3469C558" w:rsidRPr="247E0610">
        <w:rPr>
          <w:rFonts w:eastAsia="Times New Roman" w:cs="Times New Roman"/>
          <w:color w:val="222222"/>
        </w:rPr>
        <w:t xml:space="preserve">Finally, the </w:t>
      </w:r>
      <w:r w:rsidR="4FEBB792" w:rsidRPr="247E0610">
        <w:rPr>
          <w:rFonts w:eastAsia="Times New Roman" w:cs="Times New Roman"/>
          <w:color w:val="222222"/>
        </w:rPr>
        <w:t>LiP-Quant score is calculated</w:t>
      </w:r>
      <w:r w:rsidR="64BD8393" w:rsidRPr="247E0610">
        <w:rPr>
          <w:rFonts w:eastAsia="Times New Roman" w:cs="Times New Roman"/>
          <w:color w:val="222222"/>
        </w:rPr>
        <w:t xml:space="preserve"> for each peptide and protein</w:t>
      </w:r>
      <w:r w:rsidR="4FEBB792" w:rsidRPr="247E0610">
        <w:rPr>
          <w:rFonts w:eastAsia="Times New Roman" w:cs="Times New Roman"/>
          <w:color w:val="222222"/>
        </w:rPr>
        <w:t xml:space="preserve"> from the </w:t>
      </w:r>
      <w:r w:rsidR="554A7922" w:rsidRPr="247E0610">
        <w:rPr>
          <w:rFonts w:eastAsia="Times New Roman" w:cs="Times New Roman"/>
          <w:color w:val="222222"/>
        </w:rPr>
        <w:t xml:space="preserve">weighted </w:t>
      </w:r>
      <w:r w:rsidR="4FEBB792" w:rsidRPr="247E0610">
        <w:rPr>
          <w:rFonts w:eastAsia="Times New Roman" w:cs="Times New Roman"/>
          <w:color w:val="222222"/>
        </w:rPr>
        <w:t>subscores and reported in the resulting table</w:t>
      </w:r>
      <w:r w:rsidR="797CEA53" w:rsidRPr="247E0610">
        <w:rPr>
          <w:rFonts w:eastAsia="Times New Roman" w:cs="Times New Roman"/>
          <w:color w:val="222222"/>
        </w:rPr>
        <w:t>s</w:t>
      </w:r>
      <w:r w:rsidR="4FEBB792" w:rsidRPr="247E0610">
        <w:rPr>
          <w:rFonts w:eastAsia="Times New Roman" w:cs="Times New Roman"/>
          <w:color w:val="222222"/>
        </w:rPr>
        <w:t>.</w:t>
      </w:r>
      <w:r w:rsidR="00F87AA8" w:rsidRPr="247E0610">
        <w:rPr>
          <w:rFonts w:eastAsia="Times New Roman" w:cs="Times New Roman"/>
          <w:color w:val="222222"/>
        </w:rPr>
        <w:t xml:space="preserve"> </w:t>
      </w:r>
      <w:r w:rsidR="00F87AA8" w:rsidRPr="247E0610">
        <w:rPr>
          <w:rFonts w:eastAsia="Times New Roman" w:cs="Times New Roman"/>
          <w:color w:val="222222"/>
        </w:rPr>
        <w:lastRenderedPageBreak/>
        <w:t xml:space="preserve">The resulting tables also </w:t>
      </w:r>
      <w:r w:rsidR="00BD4F0E" w:rsidRPr="247E0610">
        <w:rPr>
          <w:rFonts w:eastAsia="Times New Roman" w:cs="Times New Roman"/>
          <w:color w:val="222222"/>
        </w:rPr>
        <w:t>provide information on</w:t>
      </w:r>
      <w:r w:rsidR="00F87AA8" w:rsidRPr="247E0610">
        <w:rPr>
          <w:rFonts w:eastAsia="Times New Roman" w:cs="Times New Roman"/>
          <w:color w:val="222222"/>
        </w:rPr>
        <w:t xml:space="preserve"> </w:t>
      </w:r>
      <w:r w:rsidR="00AC0D87" w:rsidRPr="247E0610">
        <w:rPr>
          <w:rFonts w:eastAsia="Times New Roman" w:cs="Times New Roman"/>
          <w:color w:val="222222"/>
        </w:rPr>
        <w:t>half maximum effective concentration</w:t>
      </w:r>
      <w:r w:rsidR="00BD4F0E" w:rsidRPr="247E0610">
        <w:rPr>
          <w:rFonts w:eastAsia="Times New Roman" w:cs="Times New Roman"/>
          <w:color w:val="222222"/>
        </w:rPr>
        <w:t xml:space="preserve"> (E</w:t>
      </w:r>
      <w:r w:rsidR="00AC0D87" w:rsidRPr="247E0610">
        <w:rPr>
          <w:rFonts w:eastAsia="Times New Roman" w:cs="Times New Roman"/>
          <w:color w:val="222222"/>
        </w:rPr>
        <w:t>C</w:t>
      </w:r>
      <w:r w:rsidR="00BD4F0E" w:rsidRPr="247E0610">
        <w:rPr>
          <w:rFonts w:eastAsia="Times New Roman" w:cs="Times New Roman"/>
          <w:color w:val="222222"/>
        </w:rPr>
        <w:t>50)</w:t>
      </w:r>
      <w:r w:rsidR="006A265C" w:rsidRPr="247E0610">
        <w:rPr>
          <w:rFonts w:eastAsia="Times New Roman" w:cs="Times New Roman"/>
          <w:color w:val="222222"/>
        </w:rPr>
        <w:t xml:space="preserve"> </w:t>
      </w:r>
      <w:r w:rsidR="00F87AA8" w:rsidRPr="247E0610">
        <w:rPr>
          <w:rFonts w:eastAsia="Times New Roman" w:cs="Times New Roman"/>
          <w:color w:val="222222"/>
        </w:rPr>
        <w:t>values</w:t>
      </w:r>
      <w:r w:rsidR="552E8E2C" w:rsidRPr="247E0610">
        <w:rPr>
          <w:rFonts w:eastAsia="Times New Roman" w:cs="Times New Roman"/>
          <w:color w:val="222222"/>
        </w:rPr>
        <w:t xml:space="preserve"> of the metabolite</w:t>
      </w:r>
      <w:r w:rsidR="00F87AA8" w:rsidRPr="247E0610">
        <w:rPr>
          <w:rFonts w:eastAsia="Times New Roman" w:cs="Times New Roman"/>
          <w:color w:val="222222"/>
        </w:rPr>
        <w:t xml:space="preserve"> for each peptide</w:t>
      </w:r>
      <w:r w:rsidR="00A91368" w:rsidRPr="247E0610">
        <w:rPr>
          <w:rFonts w:eastAsia="Times New Roman" w:cs="Times New Roman"/>
          <w:color w:val="222222"/>
        </w:rPr>
        <w:t xml:space="preserve">, </w:t>
      </w:r>
      <w:r w:rsidR="00F87AA8" w:rsidRPr="247E0610">
        <w:rPr>
          <w:rFonts w:eastAsia="Times New Roman" w:cs="Times New Roman"/>
          <w:color w:val="222222"/>
        </w:rPr>
        <w:t xml:space="preserve">derived from the sigmoidal fit </w:t>
      </w:r>
      <w:r w:rsidR="006A265C" w:rsidRPr="247E0610">
        <w:rPr>
          <w:rFonts w:eastAsia="Times New Roman" w:cs="Times New Roman"/>
          <w:color w:val="222222"/>
        </w:rPr>
        <w:t xml:space="preserve">of </w:t>
      </w:r>
      <w:r w:rsidR="006A265C" w:rsidRPr="247E0610">
        <w:rPr>
          <w:rFonts w:eastAsia="Times New Roman" w:cs="Times New Roman"/>
        </w:rPr>
        <w:t>the metabolite dose-response curve</w:t>
      </w:r>
      <w:r w:rsidR="00BD4F0E" w:rsidRPr="247E0610">
        <w:rPr>
          <w:rFonts w:eastAsia="Times New Roman" w:cs="Times New Roman"/>
        </w:rPr>
        <w:t xml:space="preserve">. </w:t>
      </w:r>
      <w:r w:rsidR="00A91368" w:rsidRPr="247E0610">
        <w:rPr>
          <w:rFonts w:eastAsia="Times New Roman" w:cs="Times New Roman"/>
        </w:rPr>
        <w:t xml:space="preserve">Thus, relative </w:t>
      </w:r>
      <w:r w:rsidR="006D262D" w:rsidRPr="247E0610">
        <w:rPr>
          <w:rFonts w:eastAsia="Times New Roman" w:cs="Times New Roman"/>
        </w:rPr>
        <w:t xml:space="preserve">binding </w:t>
      </w:r>
      <w:r w:rsidR="00A91368" w:rsidRPr="247E0610">
        <w:rPr>
          <w:rFonts w:eastAsia="Times New Roman" w:cs="Times New Roman"/>
        </w:rPr>
        <w:t>affinities</w:t>
      </w:r>
      <w:r w:rsidR="001A0984" w:rsidRPr="247E0610">
        <w:rPr>
          <w:rFonts w:eastAsia="Times New Roman" w:cs="Times New Roman"/>
        </w:rPr>
        <w:t xml:space="preserve"> of proteins</w:t>
      </w:r>
      <w:r w:rsidR="00A91368" w:rsidRPr="247E0610">
        <w:rPr>
          <w:rFonts w:eastAsia="Times New Roman" w:cs="Times New Roman"/>
        </w:rPr>
        <w:t xml:space="preserve"> for the metabolite of interest can</w:t>
      </w:r>
      <w:r w:rsidR="1E80D187" w:rsidRPr="247E0610">
        <w:rPr>
          <w:rFonts w:eastAsia="Times New Roman" w:cs="Times New Roman"/>
        </w:rPr>
        <w:t xml:space="preserve"> be</w:t>
      </w:r>
      <w:r w:rsidR="00A91368" w:rsidRPr="247E0610">
        <w:rPr>
          <w:rFonts w:eastAsia="Times New Roman" w:cs="Times New Roman"/>
        </w:rPr>
        <w:t xml:space="preserve"> further used to </w:t>
      </w:r>
      <w:r w:rsidR="001A0984" w:rsidRPr="247E0610">
        <w:rPr>
          <w:rFonts w:eastAsia="Times New Roman" w:cs="Times New Roman"/>
        </w:rPr>
        <w:t>rank</w:t>
      </w:r>
      <w:r w:rsidR="00090031" w:rsidRPr="247E0610">
        <w:rPr>
          <w:rFonts w:eastAsia="Times New Roman" w:cs="Times New Roman"/>
        </w:rPr>
        <w:t xml:space="preserve"> multiple</w:t>
      </w:r>
      <w:r w:rsidR="00A91368" w:rsidRPr="247E0610">
        <w:rPr>
          <w:rFonts w:eastAsia="Times New Roman" w:cs="Times New Roman"/>
        </w:rPr>
        <w:t xml:space="preserve"> </w:t>
      </w:r>
      <w:r w:rsidR="001A0984" w:rsidRPr="247E0610">
        <w:rPr>
          <w:rFonts w:eastAsia="Times New Roman" w:cs="Times New Roman"/>
        </w:rPr>
        <w:t>identified</w:t>
      </w:r>
      <w:r w:rsidR="00A91368" w:rsidRPr="247E0610">
        <w:rPr>
          <w:rFonts w:eastAsia="Times New Roman" w:cs="Times New Roman"/>
        </w:rPr>
        <w:t xml:space="preserve"> targets. </w:t>
      </w:r>
    </w:p>
    <w:p w14:paraId="56797A4A" w14:textId="1F942898" w:rsidR="6CBD6758" w:rsidRPr="00BD0527" w:rsidRDefault="71349B76" w:rsidP="00A74A73">
      <w:pPr>
        <w:rPr>
          <w:rFonts w:eastAsia="Times New Roman" w:cs="Times New Roman"/>
        </w:rPr>
      </w:pPr>
      <w:r w:rsidRPr="00BD0527">
        <w:rPr>
          <w:rFonts w:eastAsia="Times New Roman" w:cs="Times New Roman"/>
        </w:rPr>
        <w:t xml:space="preserve">The </w:t>
      </w:r>
      <w:r w:rsidR="5AE04D15" w:rsidRPr="00BD0527">
        <w:rPr>
          <w:rFonts w:eastAsia="Times New Roman" w:cs="Times New Roman"/>
        </w:rPr>
        <w:t xml:space="preserve">following </w:t>
      </w:r>
      <w:r w:rsidRPr="00BD0527">
        <w:rPr>
          <w:rFonts w:eastAsia="Times New Roman" w:cs="Times New Roman"/>
        </w:rPr>
        <w:t xml:space="preserve">input files </w:t>
      </w:r>
      <w:r w:rsidR="4D280AF8" w:rsidRPr="00BD0527">
        <w:rPr>
          <w:rFonts w:eastAsia="Times New Roman" w:cs="Times New Roman"/>
        </w:rPr>
        <w:t xml:space="preserve">are </w:t>
      </w:r>
      <w:r w:rsidR="3BC87D35" w:rsidRPr="00BD0527">
        <w:rPr>
          <w:rFonts w:eastAsia="Times New Roman" w:cs="Times New Roman"/>
        </w:rPr>
        <w:t xml:space="preserve">required </w:t>
      </w:r>
      <w:r w:rsidRPr="00BD0527">
        <w:rPr>
          <w:rFonts w:eastAsia="Times New Roman" w:cs="Times New Roman"/>
        </w:rPr>
        <w:t xml:space="preserve">for a LiP-Quant </w:t>
      </w:r>
      <w:r w:rsidR="4B662EA5" w:rsidRPr="00BD0527">
        <w:rPr>
          <w:rFonts w:eastAsia="Times New Roman" w:cs="Times New Roman"/>
        </w:rPr>
        <w:t>analysis</w:t>
      </w:r>
      <w:r w:rsidR="6BC178BF" w:rsidRPr="00BD0527">
        <w:rPr>
          <w:rFonts w:eastAsia="Times New Roman" w:cs="Times New Roman"/>
        </w:rPr>
        <w:t xml:space="preserve"> using </w:t>
      </w:r>
      <w:r w:rsidR="4C4E9638" w:rsidRPr="00BD0527">
        <w:rPr>
          <w:rFonts w:eastAsia="Times New Roman" w:cs="Times New Roman"/>
        </w:rPr>
        <w:t xml:space="preserve">our </w:t>
      </w:r>
      <w:r w:rsidR="51DF7FAC" w:rsidRPr="00BD0527">
        <w:rPr>
          <w:rFonts w:eastAsia="Times New Roman" w:cs="Times New Roman"/>
        </w:rPr>
        <w:t>provided script</w:t>
      </w:r>
      <w:r w:rsidR="1D789C38" w:rsidRPr="00BD0527">
        <w:rPr>
          <w:rFonts w:eastAsia="Times New Roman" w:cs="Times New Roman"/>
        </w:rPr>
        <w:t>:</w:t>
      </w:r>
    </w:p>
    <w:p w14:paraId="4C6A63AE" w14:textId="1E32AA74" w:rsidR="73414F4F" w:rsidRPr="00BD0527" w:rsidRDefault="4B662EA5" w:rsidP="005F70FB">
      <w:pPr>
        <w:pStyle w:val="ListParagraph"/>
        <w:numPr>
          <w:ilvl w:val="0"/>
          <w:numId w:val="13"/>
        </w:numPr>
        <w:rPr>
          <w:rFonts w:eastAsia="Times New Roman" w:cs="Times New Roman"/>
        </w:rPr>
      </w:pPr>
      <w:proofErr w:type="gramStart"/>
      <w:r w:rsidRPr="247E0610">
        <w:rPr>
          <w:rFonts w:eastAsia="Times New Roman" w:cs="Times New Roman"/>
          <w:i/>
          <w:iCs/>
        </w:rPr>
        <w:t>Candidate</w:t>
      </w:r>
      <w:r w:rsidR="704D7513" w:rsidRPr="247E0610">
        <w:rPr>
          <w:rFonts w:eastAsia="Times New Roman" w:cs="Times New Roman"/>
          <w:i/>
          <w:iCs/>
        </w:rPr>
        <w:t>s</w:t>
      </w:r>
      <w:proofErr w:type="gramEnd"/>
      <w:r w:rsidRPr="247E0610">
        <w:rPr>
          <w:rFonts w:eastAsia="Times New Roman" w:cs="Times New Roman"/>
          <w:i/>
          <w:iCs/>
        </w:rPr>
        <w:t xml:space="preserve"> list</w:t>
      </w:r>
      <w:r w:rsidR="023986EA" w:rsidRPr="247E0610">
        <w:rPr>
          <w:rFonts w:eastAsia="Times New Roman" w:cs="Times New Roman"/>
        </w:rPr>
        <w:t xml:space="preserve">. </w:t>
      </w:r>
      <w:r w:rsidR="5C4DB4E3" w:rsidRPr="247E0610">
        <w:rPr>
          <w:rFonts w:eastAsia="Times New Roman" w:cs="Times New Roman"/>
        </w:rPr>
        <w:t>T</w:t>
      </w:r>
      <w:r w:rsidRPr="247E0610">
        <w:rPr>
          <w:rFonts w:eastAsia="Times New Roman" w:cs="Times New Roman"/>
        </w:rPr>
        <w:t>he results table of differentially regulated peptides from pairwise comparison</w:t>
      </w:r>
      <w:r w:rsidR="5106757D" w:rsidRPr="247E0610">
        <w:rPr>
          <w:rFonts w:eastAsia="Times New Roman" w:cs="Times New Roman"/>
        </w:rPr>
        <w:t xml:space="preserve"> of conditions</w:t>
      </w:r>
      <w:r w:rsidRPr="247E0610">
        <w:rPr>
          <w:rFonts w:eastAsia="Times New Roman" w:cs="Times New Roman"/>
        </w:rPr>
        <w:t xml:space="preserve"> with no default filters applied</w:t>
      </w:r>
      <w:r w:rsidR="09AEB401" w:rsidRPr="247E0610">
        <w:rPr>
          <w:rFonts w:eastAsia="Times New Roman" w:cs="Times New Roman"/>
        </w:rPr>
        <w:t xml:space="preserve">. </w:t>
      </w:r>
    </w:p>
    <w:p w14:paraId="0D6EFD55" w14:textId="7E3F2C02" w:rsidR="43774012" w:rsidRPr="00BD0527" w:rsidRDefault="04223473" w:rsidP="247E0610">
      <w:pPr>
        <w:pStyle w:val="ListParagraph"/>
        <w:numPr>
          <w:ilvl w:val="0"/>
          <w:numId w:val="13"/>
        </w:numPr>
        <w:rPr>
          <w:rFonts w:eastAsiaTheme="minorEastAsia" w:cs="Times New Roman"/>
        </w:rPr>
      </w:pPr>
      <w:r w:rsidRPr="247E0610">
        <w:rPr>
          <w:rFonts w:eastAsia="Times New Roman" w:cs="Times New Roman"/>
          <w:i/>
          <w:iCs/>
        </w:rPr>
        <w:t>Report</w:t>
      </w:r>
      <w:r w:rsidR="4355789E" w:rsidRPr="247E0610">
        <w:rPr>
          <w:rFonts w:eastAsia="Times New Roman" w:cs="Times New Roman"/>
          <w:i/>
          <w:iCs/>
        </w:rPr>
        <w:t xml:space="preserve">. </w:t>
      </w:r>
      <w:r w:rsidR="01EB67AA" w:rsidRPr="247E0610">
        <w:rPr>
          <w:rFonts w:eastAsia="Times New Roman" w:cs="Times New Roman"/>
        </w:rPr>
        <w:t xml:space="preserve">The </w:t>
      </w:r>
      <w:r w:rsidR="6137E77B" w:rsidRPr="247E0610">
        <w:rPr>
          <w:rFonts w:eastAsia="Times New Roman" w:cs="Times New Roman"/>
        </w:rPr>
        <w:t xml:space="preserve">Spectronaut </w:t>
      </w:r>
      <w:r w:rsidR="01EB67AA" w:rsidRPr="247E0610">
        <w:rPr>
          <w:rFonts w:eastAsia="Times New Roman" w:cs="Times New Roman"/>
        </w:rPr>
        <w:t xml:space="preserve">report </w:t>
      </w:r>
      <w:r w:rsidRPr="247E0610">
        <w:rPr>
          <w:rFonts w:eastAsia="Times New Roman" w:cs="Times New Roman"/>
        </w:rPr>
        <w:t xml:space="preserve">generated </w:t>
      </w:r>
      <w:r w:rsidR="4800D124" w:rsidRPr="247E0610">
        <w:rPr>
          <w:rFonts w:eastAsia="Times New Roman" w:cs="Times New Roman"/>
        </w:rPr>
        <w:t>on</w:t>
      </w:r>
      <w:r w:rsidRPr="247E0610">
        <w:rPr>
          <w:rFonts w:eastAsia="Times New Roman" w:cs="Times New Roman"/>
        </w:rPr>
        <w:t xml:space="preserve"> the entire dose response experiment.</w:t>
      </w:r>
    </w:p>
    <w:p w14:paraId="657003CA" w14:textId="7A98ED3B" w:rsidR="251D0CA3" w:rsidRPr="00BD0527" w:rsidRDefault="6AAF6B00" w:rsidP="247E0610">
      <w:pPr>
        <w:pStyle w:val="ListParagraph"/>
        <w:numPr>
          <w:ilvl w:val="0"/>
          <w:numId w:val="13"/>
        </w:numPr>
        <w:rPr>
          <w:rFonts w:eastAsiaTheme="minorEastAsia" w:cs="Times New Roman"/>
          <w:color w:val="222222"/>
        </w:rPr>
      </w:pPr>
      <w:r w:rsidRPr="247E0610">
        <w:rPr>
          <w:rFonts w:eastAsia="Times New Roman" w:cs="Times New Roman"/>
          <w:i/>
          <w:iCs/>
        </w:rPr>
        <w:t>Protein-Frequency-Library (PFL) table</w:t>
      </w:r>
      <w:r w:rsidR="5226E564" w:rsidRPr="247E0610">
        <w:rPr>
          <w:rFonts w:eastAsia="Times New Roman" w:cs="Times New Roman"/>
          <w:i/>
          <w:iCs/>
        </w:rPr>
        <w:t xml:space="preserve"> </w:t>
      </w:r>
      <w:r w:rsidR="5226E564" w:rsidRPr="247E0610">
        <w:rPr>
          <w:rFonts w:eastAsia="Times New Roman" w:cs="Times New Roman"/>
        </w:rPr>
        <w:t>(optional)</w:t>
      </w:r>
      <w:r w:rsidRPr="247E0610">
        <w:rPr>
          <w:rFonts w:eastAsia="Times New Roman" w:cs="Times New Roman"/>
        </w:rPr>
        <w:t xml:space="preserve">. </w:t>
      </w:r>
      <w:r w:rsidR="4BA5CA0D" w:rsidRPr="247E0610">
        <w:rPr>
          <w:rFonts w:eastAsia="Times New Roman" w:cs="Times New Roman"/>
        </w:rPr>
        <w:t xml:space="preserve">The list of </w:t>
      </w:r>
      <w:r w:rsidR="3AE3EE73" w:rsidRPr="247E0610">
        <w:rPr>
          <w:rFonts w:eastAsia="Times New Roman" w:cs="Times New Roman"/>
        </w:rPr>
        <w:t xml:space="preserve">identified </w:t>
      </w:r>
      <w:r w:rsidR="4BA5CA0D" w:rsidRPr="247E0610">
        <w:rPr>
          <w:rFonts w:eastAsia="Times New Roman" w:cs="Times New Roman"/>
        </w:rPr>
        <w:t>contaminant</w:t>
      </w:r>
      <w:r w:rsidR="110D28A4" w:rsidRPr="247E0610">
        <w:rPr>
          <w:rFonts w:eastAsia="Times New Roman" w:cs="Times New Roman"/>
        </w:rPr>
        <w:t xml:space="preserve"> proteins</w:t>
      </w:r>
      <w:r w:rsidR="4BA5CA0D" w:rsidRPr="247E0610">
        <w:rPr>
          <w:rFonts w:eastAsia="Times New Roman" w:cs="Times New Roman"/>
        </w:rPr>
        <w:t xml:space="preserve"> </w:t>
      </w:r>
      <w:r w:rsidR="7B51E580" w:rsidRPr="247E0610">
        <w:rPr>
          <w:rFonts w:eastAsia="Times New Roman" w:cs="Times New Roman"/>
        </w:rPr>
        <w:t xml:space="preserve">from HeLa cells </w:t>
      </w:r>
      <w:r w:rsidR="4BA5CA0D" w:rsidRPr="247E0610">
        <w:rPr>
          <w:rFonts w:eastAsia="Times New Roman" w:cs="Times New Roman"/>
        </w:rPr>
        <w:t xml:space="preserve">named </w:t>
      </w:r>
      <w:r w:rsidR="46A720FD" w:rsidRPr="247E0610">
        <w:rPr>
          <w:rFonts w:eastAsia="Times New Roman" w:cs="Times New Roman"/>
        </w:rPr>
        <w:t xml:space="preserve">“LiP-PFL.txt” </w:t>
      </w:r>
      <w:r w:rsidR="5F2D2694" w:rsidRPr="247E0610">
        <w:rPr>
          <w:rFonts w:eastAsia="Times New Roman" w:cs="Times New Roman"/>
        </w:rPr>
        <w:t xml:space="preserve">containing two columns: PFL.FG (e.g., </w:t>
      </w:r>
      <w:proofErr w:type="spellStart"/>
      <w:r w:rsidR="5F2D2694" w:rsidRPr="247E0610">
        <w:rPr>
          <w:rFonts w:eastAsia="Times New Roman" w:cs="Times New Roman"/>
        </w:rPr>
        <w:t>UniProtKB</w:t>
      </w:r>
      <w:proofErr w:type="spellEnd"/>
      <w:r w:rsidR="5F2D2694" w:rsidRPr="247E0610">
        <w:rPr>
          <w:rFonts w:eastAsia="Times New Roman" w:cs="Times New Roman"/>
        </w:rPr>
        <w:t xml:space="preserve"> entry) and </w:t>
      </w:r>
      <w:proofErr w:type="spellStart"/>
      <w:r w:rsidR="5F2D2694" w:rsidRPr="247E0610">
        <w:rPr>
          <w:rFonts w:eastAsia="Times New Roman" w:cs="Times New Roman"/>
        </w:rPr>
        <w:t>PL</w:t>
      </w:r>
      <w:r w:rsidR="42829C0C" w:rsidRPr="247E0610">
        <w:rPr>
          <w:rFonts w:eastAsia="Times New Roman" w:cs="Times New Roman"/>
        </w:rPr>
        <w:t>Frequency</w:t>
      </w:r>
      <w:proofErr w:type="spellEnd"/>
      <w:r w:rsidR="2B0791BA" w:rsidRPr="247E0610">
        <w:rPr>
          <w:rFonts w:eastAsia="Times New Roman" w:cs="Times New Roman"/>
        </w:rPr>
        <w:t xml:space="preserve"> </w:t>
      </w:r>
      <w:r w:rsidR="5E6CDAA0" w:rsidRPr="247E0610">
        <w:rPr>
          <w:rFonts w:eastAsia="Times New Roman" w:cs="Times New Roman"/>
        </w:rPr>
        <w:t>(fraction</w:t>
      </w:r>
      <w:r w:rsidR="2B0791BA" w:rsidRPr="247E0610">
        <w:rPr>
          <w:rFonts w:eastAsia="Times New Roman" w:cs="Times New Roman"/>
        </w:rPr>
        <w:t xml:space="preserve"> of occurrences in </w:t>
      </w:r>
      <w:r w:rsidR="2B0791BA" w:rsidRPr="247E0610">
        <w:rPr>
          <w:rFonts w:eastAsia="Times New Roman" w:cs="Times New Roman"/>
          <w:color w:val="222222"/>
        </w:rPr>
        <w:t>ground truth experiments</w:t>
      </w:r>
      <w:r w:rsidR="32711C33" w:rsidRPr="247E0610">
        <w:rPr>
          <w:rFonts w:eastAsia="Times New Roman" w:cs="Times New Roman"/>
          <w:color w:val="222222"/>
        </w:rPr>
        <w:t xml:space="preserve">; </w:t>
      </w:r>
      <w:r w:rsidR="5AC62239" w:rsidRPr="247E0610">
        <w:rPr>
          <w:rFonts w:eastAsia="Times New Roman" w:cs="Times New Roman"/>
          <w:color w:val="222222"/>
        </w:rPr>
        <w:t>0</w:t>
      </w:r>
      <w:r w:rsidR="719BE51A" w:rsidRPr="247E0610">
        <w:rPr>
          <w:rFonts w:eastAsia="Times New Roman" w:cs="Times New Roman"/>
          <w:color w:val="222222"/>
        </w:rPr>
        <w:t xml:space="preserve"> means that a protein is</w:t>
      </w:r>
      <w:r w:rsidR="6D2FE0B2" w:rsidRPr="247E0610">
        <w:rPr>
          <w:rFonts w:eastAsia="Times New Roman" w:cs="Times New Roman"/>
          <w:color w:val="222222"/>
        </w:rPr>
        <w:t xml:space="preserve"> </w:t>
      </w:r>
      <w:r w:rsidR="08EDF586" w:rsidRPr="247E0610">
        <w:rPr>
          <w:rFonts w:eastAsia="Times New Roman" w:cs="Times New Roman"/>
          <w:color w:val="222222"/>
        </w:rPr>
        <w:t xml:space="preserve">not </w:t>
      </w:r>
      <w:r w:rsidR="6D2FE0B2" w:rsidRPr="247E0610">
        <w:rPr>
          <w:rFonts w:eastAsia="Times New Roman" w:cs="Times New Roman"/>
          <w:color w:val="222222"/>
        </w:rPr>
        <w:t>found</w:t>
      </w:r>
      <w:r w:rsidR="5988C111" w:rsidRPr="247E0610">
        <w:rPr>
          <w:rFonts w:eastAsia="Times New Roman" w:cs="Times New Roman"/>
          <w:color w:val="222222"/>
        </w:rPr>
        <w:t xml:space="preserve"> as potential </w:t>
      </w:r>
      <w:r w:rsidR="28184715" w:rsidRPr="247E0610">
        <w:rPr>
          <w:rFonts w:eastAsia="Times New Roman" w:cs="Times New Roman"/>
          <w:color w:val="222222"/>
        </w:rPr>
        <w:t>contaminant</w:t>
      </w:r>
      <w:r w:rsidR="6D2FE0B2" w:rsidRPr="247E0610">
        <w:rPr>
          <w:rFonts w:eastAsia="Times New Roman" w:cs="Times New Roman"/>
          <w:color w:val="222222"/>
        </w:rPr>
        <w:t xml:space="preserve"> </w:t>
      </w:r>
      <w:r w:rsidR="6BB4BA64" w:rsidRPr="247E0610">
        <w:rPr>
          <w:rFonts w:eastAsia="Times New Roman" w:cs="Times New Roman"/>
          <w:color w:val="222222"/>
        </w:rPr>
        <w:t xml:space="preserve">in any </w:t>
      </w:r>
      <w:r w:rsidR="6D2FE0B2" w:rsidRPr="247E0610">
        <w:rPr>
          <w:rFonts w:eastAsia="Times New Roman" w:cs="Times New Roman"/>
          <w:color w:val="222222"/>
        </w:rPr>
        <w:t>experiments</w:t>
      </w:r>
      <w:r w:rsidR="2B0791BA" w:rsidRPr="247E0610">
        <w:rPr>
          <w:rFonts w:eastAsia="Times New Roman" w:cs="Times New Roman"/>
          <w:color w:val="222222"/>
        </w:rPr>
        <w:t xml:space="preserve">). </w:t>
      </w:r>
      <w:r w:rsidR="241B0B03" w:rsidRPr="247E0610">
        <w:rPr>
          <w:rFonts w:eastAsia="Times New Roman" w:cs="Times New Roman"/>
          <w:color w:val="222222"/>
        </w:rPr>
        <w:t xml:space="preserve">This is only applicable to experiments with </w:t>
      </w:r>
      <w:r w:rsidR="00AC0D87" w:rsidRPr="247E0610">
        <w:rPr>
          <w:rFonts w:eastAsia="Times New Roman" w:cs="Times New Roman"/>
          <w:color w:val="222222"/>
        </w:rPr>
        <w:t xml:space="preserve">cultured </w:t>
      </w:r>
      <w:r w:rsidR="241B0B03" w:rsidRPr="247E0610">
        <w:rPr>
          <w:rFonts w:eastAsia="Times New Roman" w:cs="Times New Roman"/>
          <w:color w:val="222222"/>
        </w:rPr>
        <w:t>mammalian cells</w:t>
      </w:r>
      <w:r w:rsidR="68A25476" w:rsidRPr="247E0610">
        <w:rPr>
          <w:rFonts w:eastAsia="Times New Roman" w:cs="Times New Roman"/>
          <w:color w:val="222222"/>
        </w:rPr>
        <w:t xml:space="preserve">. </w:t>
      </w:r>
    </w:p>
    <w:p w14:paraId="3E673C3D" w14:textId="60326649" w:rsidR="43774012" w:rsidRPr="00BD0527" w:rsidRDefault="3DB8E2F3" w:rsidP="005F70FB">
      <w:pPr>
        <w:pStyle w:val="ListParagraph"/>
        <w:numPr>
          <w:ilvl w:val="0"/>
          <w:numId w:val="13"/>
        </w:numPr>
        <w:rPr>
          <w:rFonts w:eastAsia="Times New Roman" w:cs="Times New Roman"/>
        </w:rPr>
      </w:pPr>
      <w:r w:rsidRPr="247E0610">
        <w:rPr>
          <w:rFonts w:eastAsia="Times New Roman" w:cs="Times New Roman"/>
          <w:i/>
          <w:iCs/>
        </w:rPr>
        <w:t>Table of known targets</w:t>
      </w:r>
      <w:r w:rsidRPr="247E0610">
        <w:rPr>
          <w:rFonts w:eastAsia="Times New Roman" w:cs="Times New Roman"/>
        </w:rPr>
        <w:t xml:space="preserve"> (</w:t>
      </w:r>
      <w:r w:rsidR="531EA99A" w:rsidRPr="247E0610">
        <w:rPr>
          <w:rFonts w:eastAsia="Times New Roman" w:cs="Times New Roman"/>
        </w:rPr>
        <w:t>r</w:t>
      </w:r>
      <w:r w:rsidR="2F190423" w:rsidRPr="247E0610">
        <w:rPr>
          <w:rFonts w:eastAsia="Times New Roman" w:cs="Times New Roman"/>
        </w:rPr>
        <w:t>equired for model training</w:t>
      </w:r>
      <w:r w:rsidR="4E26690C" w:rsidRPr="247E0610">
        <w:rPr>
          <w:rFonts w:eastAsia="Times New Roman" w:cs="Times New Roman"/>
        </w:rPr>
        <w:t xml:space="preserve">; </w:t>
      </w:r>
      <w:proofErr w:type="gramStart"/>
      <w:r w:rsidR="5F5EA547" w:rsidRPr="247E0610">
        <w:rPr>
          <w:rFonts w:eastAsia="Times New Roman" w:cs="Times New Roman"/>
        </w:rPr>
        <w:t>otherwise</w:t>
      </w:r>
      <w:proofErr w:type="gramEnd"/>
      <w:r w:rsidR="066EF3D6" w:rsidRPr="247E0610">
        <w:rPr>
          <w:rFonts w:eastAsia="Times New Roman" w:cs="Times New Roman"/>
        </w:rPr>
        <w:t xml:space="preserve"> </w:t>
      </w:r>
      <w:r w:rsidR="4E26690C" w:rsidRPr="247E0610">
        <w:rPr>
          <w:rFonts w:eastAsia="Times New Roman" w:cs="Times New Roman"/>
        </w:rPr>
        <w:t>optional</w:t>
      </w:r>
      <w:r w:rsidRPr="247E0610">
        <w:rPr>
          <w:rFonts w:eastAsia="Times New Roman" w:cs="Times New Roman"/>
        </w:rPr>
        <w:t>)</w:t>
      </w:r>
      <w:r w:rsidR="04F91319" w:rsidRPr="247E0610">
        <w:rPr>
          <w:rFonts w:eastAsia="Times New Roman" w:cs="Times New Roman"/>
        </w:rPr>
        <w:t xml:space="preserve">. A .txt file table </w:t>
      </w:r>
      <w:r w:rsidR="5EC6950D" w:rsidRPr="247E0610">
        <w:rPr>
          <w:rFonts w:eastAsia="Times New Roman" w:cs="Times New Roman"/>
        </w:rPr>
        <w:t>having</w:t>
      </w:r>
      <w:r w:rsidR="02A5411F" w:rsidRPr="247E0610">
        <w:rPr>
          <w:rFonts w:eastAsia="Times New Roman" w:cs="Times New Roman"/>
        </w:rPr>
        <w:t xml:space="preserve"> two columns: </w:t>
      </w:r>
      <w:proofErr w:type="spellStart"/>
      <w:r w:rsidR="02A5411F" w:rsidRPr="247E0610">
        <w:rPr>
          <w:rFonts w:eastAsia="Times New Roman" w:cs="Times New Roman"/>
        </w:rPr>
        <w:t>P</w:t>
      </w:r>
      <w:r w:rsidR="6EBEB2F0" w:rsidRPr="247E0610">
        <w:rPr>
          <w:rFonts w:eastAsia="Times New Roman" w:cs="Times New Roman"/>
        </w:rPr>
        <w:t>roteinNames</w:t>
      </w:r>
      <w:proofErr w:type="spellEnd"/>
      <w:r w:rsidR="6EBEB2F0" w:rsidRPr="247E0610">
        <w:rPr>
          <w:rFonts w:eastAsia="Times New Roman" w:cs="Times New Roman"/>
        </w:rPr>
        <w:t xml:space="preserve"> (e.g., </w:t>
      </w:r>
      <w:proofErr w:type="spellStart"/>
      <w:r w:rsidR="5F6AF6CB" w:rsidRPr="247E0610">
        <w:rPr>
          <w:rFonts w:eastAsia="Times New Roman" w:cs="Times New Roman"/>
          <w:color w:val="222222"/>
        </w:rPr>
        <w:t>UniProtKB</w:t>
      </w:r>
      <w:proofErr w:type="spellEnd"/>
      <w:r w:rsidR="5F6AF6CB" w:rsidRPr="247E0610">
        <w:rPr>
          <w:rFonts w:eastAsia="Times New Roman" w:cs="Times New Roman"/>
          <w:color w:val="222222"/>
        </w:rPr>
        <w:t xml:space="preserve"> entry name</w:t>
      </w:r>
      <w:r w:rsidR="6EBEB2F0" w:rsidRPr="247E0610">
        <w:rPr>
          <w:rFonts w:eastAsia="Times New Roman" w:cs="Times New Roman"/>
        </w:rPr>
        <w:t xml:space="preserve">) and </w:t>
      </w:r>
      <w:r w:rsidR="07F3BF34" w:rsidRPr="247E0610">
        <w:rPr>
          <w:rFonts w:eastAsia="Times New Roman" w:cs="Times New Roman"/>
        </w:rPr>
        <w:t xml:space="preserve">Target (Yes or No). </w:t>
      </w:r>
    </w:p>
    <w:p w14:paraId="7075C8FB" w14:textId="3AACE459" w:rsidR="596520F6" w:rsidRPr="00BD0527" w:rsidRDefault="3DB8E2F3" w:rsidP="005F70FB">
      <w:pPr>
        <w:pStyle w:val="ListParagraph"/>
        <w:numPr>
          <w:ilvl w:val="0"/>
          <w:numId w:val="13"/>
        </w:numPr>
        <w:rPr>
          <w:rFonts w:eastAsia="Times New Roman" w:cs="Times New Roman"/>
        </w:rPr>
      </w:pPr>
      <w:r w:rsidRPr="247E0610">
        <w:rPr>
          <w:rFonts w:eastAsia="Times New Roman" w:cs="Times New Roman"/>
          <w:i/>
          <w:iCs/>
        </w:rPr>
        <w:t>Concentration table</w:t>
      </w:r>
      <w:r w:rsidR="7E2FE5F6" w:rsidRPr="247E0610">
        <w:rPr>
          <w:rFonts w:eastAsia="Times New Roman" w:cs="Times New Roman"/>
        </w:rPr>
        <w:t xml:space="preserve"> (</w:t>
      </w:r>
      <w:r w:rsidR="7A181CC4" w:rsidRPr="247E0610">
        <w:rPr>
          <w:rFonts w:eastAsia="Times New Roman" w:cs="Times New Roman"/>
        </w:rPr>
        <w:t xml:space="preserve">optional). </w:t>
      </w:r>
      <w:r w:rsidR="2EA5BF5C" w:rsidRPr="247E0610">
        <w:rPr>
          <w:rFonts w:eastAsia="Times New Roman" w:cs="Times New Roman"/>
        </w:rPr>
        <w:t xml:space="preserve">Can </w:t>
      </w:r>
      <w:r w:rsidR="7E2FE5F6" w:rsidRPr="247E0610">
        <w:rPr>
          <w:rFonts w:eastAsia="Times New Roman" w:cs="Times New Roman"/>
        </w:rPr>
        <w:t>be generated automatically based on the</w:t>
      </w:r>
      <w:r w:rsidR="16B58971" w:rsidRPr="247E0610">
        <w:rPr>
          <w:rFonts w:eastAsia="Times New Roman" w:cs="Times New Roman"/>
        </w:rPr>
        <w:t xml:space="preserve"> experimental</w:t>
      </w:r>
      <w:r w:rsidR="7E2FE5F6" w:rsidRPr="247E0610">
        <w:rPr>
          <w:rFonts w:eastAsia="Times New Roman" w:cs="Times New Roman"/>
        </w:rPr>
        <w:t xml:space="preserve"> conditions</w:t>
      </w:r>
      <w:r w:rsidR="28C07C89" w:rsidRPr="247E0610">
        <w:rPr>
          <w:rFonts w:eastAsia="Times New Roman" w:cs="Times New Roman"/>
        </w:rPr>
        <w:t xml:space="preserve">. </w:t>
      </w:r>
    </w:p>
    <w:p w14:paraId="4F222EE2" w14:textId="53AA0866" w:rsidR="78F48077" w:rsidRPr="00BD0527" w:rsidRDefault="0E79F604" w:rsidP="05E28A89">
      <w:pPr>
        <w:pStyle w:val="Heading2"/>
        <w:rPr>
          <w:rFonts w:eastAsia="Times New Roman" w:cs="Times New Roman"/>
        </w:rPr>
      </w:pPr>
      <w:r w:rsidRPr="00BD0527">
        <w:rPr>
          <w:rFonts w:eastAsia="Times New Roman" w:cs="Times New Roman"/>
        </w:rPr>
        <w:t xml:space="preserve">Running LiP-Quant </w:t>
      </w:r>
      <w:r w:rsidR="7DB3E6C9" w:rsidRPr="00BD0527">
        <w:rPr>
          <w:rFonts w:eastAsia="Times New Roman" w:cs="Times New Roman"/>
        </w:rPr>
        <w:t>A</w:t>
      </w:r>
      <w:r w:rsidRPr="00BD0527">
        <w:rPr>
          <w:rFonts w:eastAsia="Times New Roman" w:cs="Times New Roman"/>
        </w:rPr>
        <w:t>nalysis</w:t>
      </w:r>
    </w:p>
    <w:p w14:paraId="5620405D" w14:textId="5A1BF570" w:rsidR="2C699F1D" w:rsidRPr="00BD0527" w:rsidRDefault="2C699F1D" w:rsidP="5BDF4ACC">
      <w:pPr>
        <w:rPr>
          <w:rFonts w:eastAsia="Times New Roman" w:cs="Times New Roman"/>
        </w:rPr>
      </w:pPr>
      <w:r w:rsidRPr="247E0610">
        <w:rPr>
          <w:rFonts w:eastAsia="Times New Roman" w:cs="Times New Roman"/>
        </w:rPr>
        <w:t xml:space="preserve">Here, we provide a workflow </w:t>
      </w:r>
      <w:r w:rsidR="58438164" w:rsidRPr="247E0610">
        <w:rPr>
          <w:rFonts w:eastAsia="Times New Roman" w:cs="Times New Roman"/>
        </w:rPr>
        <w:t>for</w:t>
      </w:r>
      <w:r w:rsidRPr="247E0610">
        <w:rPr>
          <w:rFonts w:eastAsia="Times New Roman" w:cs="Times New Roman"/>
        </w:rPr>
        <w:t xml:space="preserve"> a LiP-Quant analysis using </w:t>
      </w:r>
      <w:r w:rsidR="56307E40" w:rsidRPr="247E0610">
        <w:rPr>
          <w:rFonts w:eastAsia="Times New Roman" w:cs="Times New Roman"/>
        </w:rPr>
        <w:t>an</w:t>
      </w:r>
      <w:r w:rsidR="1EBC93B2" w:rsidRPr="247E0610">
        <w:rPr>
          <w:rFonts w:eastAsia="Times New Roman" w:cs="Times New Roman"/>
        </w:rPr>
        <w:t xml:space="preserve"> </w:t>
      </w:r>
      <w:r w:rsidR="00D30F3F" w:rsidRPr="247E0610">
        <w:rPr>
          <w:rFonts w:eastAsia="Times New Roman" w:cs="Times New Roman"/>
        </w:rPr>
        <w:t xml:space="preserve">R </w:t>
      </w:r>
      <w:r w:rsidRPr="247E0610">
        <w:rPr>
          <w:rFonts w:eastAsia="Times New Roman" w:cs="Times New Roman"/>
        </w:rPr>
        <w:t>script</w:t>
      </w:r>
      <w:r w:rsidR="316C24BC" w:rsidRPr="247E0610">
        <w:rPr>
          <w:rFonts w:eastAsia="Times New Roman" w:cs="Times New Roman"/>
        </w:rPr>
        <w:t xml:space="preserve"> accessible on </w:t>
      </w:r>
      <w:hyperlink r:id="rId16">
        <w:r w:rsidR="00CE6BE2" w:rsidRPr="247E0610">
          <w:rPr>
            <w:rStyle w:val="Hyperlink"/>
          </w:rPr>
          <w:t>https://github.com/RolandBruderer/MiMB-LiP-Quant</w:t>
        </w:r>
      </w:hyperlink>
      <w:r w:rsidRPr="247E0610">
        <w:rPr>
          <w:rFonts w:eastAsia="Times New Roman" w:cs="Times New Roman"/>
        </w:rPr>
        <w:t>.</w:t>
      </w:r>
      <w:r w:rsidR="413FCB5A" w:rsidRPr="247E0610">
        <w:rPr>
          <w:rFonts w:eastAsia="Times New Roman" w:cs="Times New Roman"/>
        </w:rPr>
        <w:t xml:space="preserve"> Make sure that you</w:t>
      </w:r>
      <w:r w:rsidR="72430D68" w:rsidRPr="247E0610">
        <w:rPr>
          <w:rFonts w:eastAsia="Times New Roman" w:cs="Times New Roman"/>
        </w:rPr>
        <w:t xml:space="preserve"> have</w:t>
      </w:r>
      <w:r w:rsidR="413FCB5A" w:rsidRPr="247E0610">
        <w:rPr>
          <w:rFonts w:eastAsia="Times New Roman" w:cs="Times New Roman"/>
        </w:rPr>
        <w:t xml:space="preserve"> install</w:t>
      </w:r>
      <w:r w:rsidR="0C558F7B" w:rsidRPr="247E0610">
        <w:rPr>
          <w:rFonts w:eastAsia="Times New Roman" w:cs="Times New Roman"/>
        </w:rPr>
        <w:t>ed</w:t>
      </w:r>
      <w:r w:rsidR="413FCB5A" w:rsidRPr="247E0610">
        <w:rPr>
          <w:rFonts w:eastAsia="Times New Roman" w:cs="Times New Roman"/>
        </w:rPr>
        <w:t xml:space="preserve"> the</w:t>
      </w:r>
      <w:r w:rsidR="78DBBF8D" w:rsidRPr="247E0610">
        <w:rPr>
          <w:rFonts w:eastAsia="Times New Roman" w:cs="Times New Roman"/>
        </w:rPr>
        <w:t xml:space="preserve"> </w:t>
      </w:r>
      <w:r w:rsidR="00A7425C" w:rsidRPr="247E0610">
        <w:rPr>
          <w:rFonts w:eastAsia="Times New Roman" w:cs="Times New Roman"/>
        </w:rPr>
        <w:t xml:space="preserve">recommended (or the </w:t>
      </w:r>
      <w:r w:rsidR="1FBDC798" w:rsidRPr="247E0610">
        <w:rPr>
          <w:rFonts w:eastAsia="Times New Roman" w:cs="Times New Roman"/>
        </w:rPr>
        <w:t>newest</w:t>
      </w:r>
      <w:r w:rsidR="00A7425C" w:rsidRPr="247E0610">
        <w:rPr>
          <w:rFonts w:eastAsia="Times New Roman" w:cs="Times New Roman"/>
        </w:rPr>
        <w:t>)</w:t>
      </w:r>
      <w:r w:rsidR="1FBDC798" w:rsidRPr="247E0610">
        <w:rPr>
          <w:rFonts w:eastAsia="Times New Roman" w:cs="Times New Roman"/>
        </w:rPr>
        <w:t xml:space="preserve"> </w:t>
      </w:r>
      <w:r w:rsidR="413FCB5A" w:rsidRPr="247E0610">
        <w:rPr>
          <w:rFonts w:eastAsia="Times New Roman" w:cs="Times New Roman"/>
        </w:rPr>
        <w:t>version of R (</w:t>
      </w:r>
      <w:hyperlink r:id="rId17">
        <w:r w:rsidR="1BAFB46C" w:rsidRPr="247E0610">
          <w:rPr>
            <w:rStyle w:val="Hyperlink"/>
            <w:rFonts w:eastAsia="Times New Roman" w:cs="Times New Roman"/>
          </w:rPr>
          <w:t>https://www.r-project.org</w:t>
        </w:r>
      </w:hyperlink>
      <w:r w:rsidR="1BAFB46C" w:rsidRPr="247E0610">
        <w:rPr>
          <w:rFonts w:eastAsia="Times New Roman" w:cs="Times New Roman"/>
        </w:rPr>
        <w:t>)</w:t>
      </w:r>
      <w:r w:rsidR="1FCA687C" w:rsidRPr="247E0610">
        <w:rPr>
          <w:rFonts w:eastAsia="Times New Roman" w:cs="Times New Roman"/>
        </w:rPr>
        <w:t xml:space="preserve"> and RStudio (</w:t>
      </w:r>
      <w:hyperlink r:id="rId18">
        <w:r w:rsidR="1FCA687C" w:rsidRPr="247E0610">
          <w:rPr>
            <w:rStyle w:val="Hyperlink"/>
            <w:rFonts w:eastAsia="Times New Roman" w:cs="Times New Roman"/>
          </w:rPr>
          <w:t>https://www.rstudio.com</w:t>
        </w:r>
      </w:hyperlink>
      <w:r w:rsidR="1FCA687C" w:rsidRPr="247E0610">
        <w:rPr>
          <w:rFonts w:eastAsia="Times New Roman" w:cs="Times New Roman"/>
        </w:rPr>
        <w:t xml:space="preserve">). </w:t>
      </w:r>
    </w:p>
    <w:p w14:paraId="6D375C3D" w14:textId="5E2EC68D" w:rsidR="69AA7389" w:rsidRPr="00BD0527" w:rsidRDefault="69AA7389" w:rsidP="005F70FB">
      <w:pPr>
        <w:pStyle w:val="ListParagraph"/>
        <w:numPr>
          <w:ilvl w:val="0"/>
          <w:numId w:val="12"/>
        </w:numPr>
        <w:rPr>
          <w:rFonts w:eastAsia="Times New Roman" w:cs="Times New Roman"/>
        </w:rPr>
      </w:pPr>
      <w:r w:rsidRPr="00BD0527">
        <w:rPr>
          <w:rFonts w:eastAsia="Times New Roman" w:cs="Times New Roman"/>
        </w:rPr>
        <w:t>Download the GitHub folder using the link above.</w:t>
      </w:r>
    </w:p>
    <w:p w14:paraId="700A3E21" w14:textId="43D53E2F" w:rsidR="6DE62BEC" w:rsidRPr="00BD0527" w:rsidRDefault="6BC7589E" w:rsidP="005F70FB">
      <w:pPr>
        <w:pStyle w:val="ListParagraph"/>
        <w:numPr>
          <w:ilvl w:val="0"/>
          <w:numId w:val="12"/>
        </w:numPr>
        <w:rPr>
          <w:rFonts w:eastAsia="Times New Roman" w:cs="Times New Roman"/>
        </w:rPr>
      </w:pPr>
      <w:r w:rsidRPr="00BD0527">
        <w:rPr>
          <w:rFonts w:eastAsia="Times New Roman" w:cs="Times New Roman"/>
        </w:rPr>
        <w:t>Install R 4.1</w:t>
      </w:r>
      <w:r w:rsidR="3FCF0787" w:rsidRPr="00BD0527">
        <w:rPr>
          <w:rFonts w:eastAsia="Times New Roman" w:cs="Times New Roman"/>
        </w:rPr>
        <w:t>.1</w:t>
      </w:r>
      <w:r w:rsidRPr="00BD0527">
        <w:rPr>
          <w:rFonts w:eastAsia="Times New Roman" w:cs="Times New Roman"/>
        </w:rPr>
        <w:t xml:space="preserve"> and RStudio </w:t>
      </w:r>
      <w:r w:rsidR="127C7323" w:rsidRPr="00BD0527">
        <w:rPr>
          <w:rFonts w:eastAsia="Times New Roman" w:cs="Times New Roman"/>
        </w:rPr>
        <w:t>1.4.1717</w:t>
      </w:r>
      <w:r w:rsidRPr="00BD0527">
        <w:rPr>
          <w:rFonts w:eastAsia="Times New Roman" w:cs="Times New Roman"/>
        </w:rPr>
        <w:t xml:space="preserve">. </w:t>
      </w:r>
    </w:p>
    <w:p w14:paraId="2C0A0A3A" w14:textId="02639C53" w:rsidR="45D8A8F8" w:rsidRPr="00BD0527" w:rsidRDefault="1D938BE8" w:rsidP="005F70FB">
      <w:pPr>
        <w:pStyle w:val="ListParagraph"/>
        <w:numPr>
          <w:ilvl w:val="0"/>
          <w:numId w:val="12"/>
        </w:numPr>
        <w:rPr>
          <w:rFonts w:eastAsia="Times New Roman" w:cs="Times New Roman"/>
        </w:rPr>
      </w:pPr>
      <w:r w:rsidRPr="00BD0527">
        <w:rPr>
          <w:rFonts w:eastAsia="Times New Roman" w:cs="Times New Roman"/>
        </w:rPr>
        <w:t xml:space="preserve">Open RStudio and load the LiP-Quant script by clicking on “File &gt; Open File...” </w:t>
      </w:r>
      <w:r w:rsidR="661085A9" w:rsidRPr="00BD0527">
        <w:rPr>
          <w:rFonts w:eastAsia="Times New Roman" w:cs="Times New Roman"/>
        </w:rPr>
        <w:t xml:space="preserve">from </w:t>
      </w:r>
      <w:r w:rsidR="0D842F96" w:rsidRPr="00BD0527">
        <w:rPr>
          <w:rFonts w:eastAsia="Times New Roman" w:cs="Times New Roman"/>
        </w:rPr>
        <w:t>the downloaded folder</w:t>
      </w:r>
      <w:r w:rsidR="661085A9" w:rsidRPr="00BD0527">
        <w:rPr>
          <w:rFonts w:eastAsia="Times New Roman" w:cs="Times New Roman"/>
        </w:rPr>
        <w:t xml:space="preserve">. </w:t>
      </w:r>
      <w:r w:rsidR="6BC7589E" w:rsidRPr="00BD0527">
        <w:rPr>
          <w:rFonts w:eastAsia="Times New Roman" w:cs="Times New Roman"/>
        </w:rPr>
        <w:t xml:space="preserve"> </w:t>
      </w:r>
    </w:p>
    <w:p w14:paraId="1DD40A86" w14:textId="1B796E81" w:rsidR="067CEA4B" w:rsidRPr="00BD0527" w:rsidRDefault="3B131140" w:rsidP="005F70FB">
      <w:pPr>
        <w:pStyle w:val="ListParagraph"/>
        <w:numPr>
          <w:ilvl w:val="0"/>
          <w:numId w:val="12"/>
        </w:numPr>
        <w:rPr>
          <w:rFonts w:eastAsiaTheme="minorEastAsia" w:cs="Times New Roman"/>
        </w:rPr>
      </w:pPr>
      <w:r w:rsidRPr="00BD0527">
        <w:rPr>
          <w:rFonts w:eastAsia="Times New Roman" w:cs="Times New Roman"/>
        </w:rPr>
        <w:lastRenderedPageBreak/>
        <w:t xml:space="preserve">(Optional) </w:t>
      </w:r>
      <w:r w:rsidR="1F647797" w:rsidRPr="00BD0527">
        <w:rPr>
          <w:rFonts w:eastAsia="Times New Roman" w:cs="Times New Roman"/>
        </w:rPr>
        <w:t>Adjust a significance level cutoff (</w:t>
      </w:r>
      <w:proofErr w:type="spellStart"/>
      <w:r w:rsidR="1F647797" w:rsidRPr="00BD0527">
        <w:rPr>
          <w:rFonts w:eastAsia="Times New Roman" w:cs="Times New Roman"/>
        </w:rPr>
        <w:t>Qvalue</w:t>
      </w:r>
      <w:proofErr w:type="spellEnd"/>
      <w:r w:rsidR="1F647797" w:rsidRPr="00BD0527">
        <w:rPr>
          <w:rFonts w:eastAsia="Times New Roman" w:cs="Times New Roman"/>
        </w:rPr>
        <w:t>, default: 0.01</w:t>
      </w:r>
      <w:r w:rsidR="0E2F4294" w:rsidRPr="00BD0527">
        <w:rPr>
          <w:rFonts w:eastAsia="Times New Roman" w:cs="Times New Roman"/>
        </w:rPr>
        <w:t xml:space="preserve">, line </w:t>
      </w:r>
      <w:r w:rsidR="00D30F3F">
        <w:rPr>
          <w:rFonts w:eastAsia="Times New Roman" w:cs="Times New Roman"/>
        </w:rPr>
        <w:t>108</w:t>
      </w:r>
      <w:r w:rsidR="00D30F3F" w:rsidRPr="00BD0527">
        <w:rPr>
          <w:rFonts w:eastAsia="Times New Roman" w:cs="Times New Roman"/>
        </w:rPr>
        <w:t xml:space="preserve"> </w:t>
      </w:r>
      <w:r w:rsidR="23180777" w:rsidRPr="00BD0527">
        <w:rPr>
          <w:rFonts w:eastAsia="Times New Roman" w:cs="Times New Roman"/>
        </w:rPr>
        <w:t>of the script</w:t>
      </w:r>
      <w:r w:rsidR="1F647797" w:rsidRPr="00BD0527">
        <w:rPr>
          <w:rFonts w:eastAsia="Times New Roman" w:cs="Times New Roman"/>
        </w:rPr>
        <w:t>), an absolute fold-change cutoff (</w:t>
      </w:r>
      <w:proofErr w:type="spellStart"/>
      <w:r w:rsidR="1F647797" w:rsidRPr="00BD0527">
        <w:rPr>
          <w:rFonts w:eastAsia="Times New Roman" w:cs="Times New Roman"/>
        </w:rPr>
        <w:t>FCcutoff</w:t>
      </w:r>
      <w:proofErr w:type="spellEnd"/>
      <w:r w:rsidR="1F647797" w:rsidRPr="00BD0527">
        <w:rPr>
          <w:rFonts w:eastAsia="Times New Roman" w:cs="Times New Roman"/>
        </w:rPr>
        <w:t>, default: 0.46</w:t>
      </w:r>
      <w:r w:rsidR="16738352" w:rsidRPr="00BD0527">
        <w:rPr>
          <w:rFonts w:eastAsia="Times New Roman" w:cs="Times New Roman"/>
        </w:rPr>
        <w:t xml:space="preserve">, line </w:t>
      </w:r>
      <w:r w:rsidR="00D30F3F">
        <w:rPr>
          <w:rFonts w:eastAsia="Times New Roman" w:cs="Times New Roman"/>
        </w:rPr>
        <w:t>110</w:t>
      </w:r>
      <w:r w:rsidR="00D30F3F" w:rsidRPr="00BD0527">
        <w:rPr>
          <w:rFonts w:eastAsia="Times New Roman" w:cs="Times New Roman"/>
        </w:rPr>
        <w:t xml:space="preserve"> </w:t>
      </w:r>
      <w:r w:rsidR="7EBD2CE5" w:rsidRPr="00BD0527">
        <w:rPr>
          <w:rFonts w:eastAsia="Times New Roman" w:cs="Times New Roman"/>
        </w:rPr>
        <w:t>of the script</w:t>
      </w:r>
      <w:r w:rsidR="1F647797" w:rsidRPr="00BD0527">
        <w:rPr>
          <w:rFonts w:eastAsia="Times New Roman" w:cs="Times New Roman"/>
        </w:rPr>
        <w:t>) and the size of a training set (</w:t>
      </w:r>
      <w:proofErr w:type="spellStart"/>
      <w:r w:rsidR="1F647797" w:rsidRPr="00BD0527">
        <w:rPr>
          <w:rFonts w:eastAsia="Times New Roman" w:cs="Times New Roman"/>
        </w:rPr>
        <w:t>ldaBGsize</w:t>
      </w:r>
      <w:proofErr w:type="spellEnd"/>
      <w:r w:rsidR="1F647797" w:rsidRPr="00BD0527">
        <w:rPr>
          <w:rFonts w:eastAsia="Times New Roman" w:cs="Times New Roman"/>
        </w:rPr>
        <w:t>, default 400</w:t>
      </w:r>
      <w:r w:rsidR="5375D533" w:rsidRPr="00BD0527">
        <w:rPr>
          <w:rFonts w:eastAsia="Times New Roman" w:cs="Times New Roman"/>
        </w:rPr>
        <w:t xml:space="preserve">, line </w:t>
      </w:r>
      <w:r w:rsidR="00D30F3F">
        <w:rPr>
          <w:rFonts w:eastAsia="Times New Roman" w:cs="Times New Roman"/>
        </w:rPr>
        <w:t>112</w:t>
      </w:r>
      <w:r w:rsidR="00D30F3F" w:rsidRPr="00BD0527">
        <w:rPr>
          <w:rFonts w:eastAsia="Times New Roman" w:cs="Times New Roman"/>
        </w:rPr>
        <w:t xml:space="preserve"> </w:t>
      </w:r>
      <w:r w:rsidR="271E9A3F" w:rsidRPr="00BD0527">
        <w:rPr>
          <w:rFonts w:eastAsia="Times New Roman" w:cs="Times New Roman"/>
        </w:rPr>
        <w:t>of the script</w:t>
      </w:r>
      <w:r w:rsidR="1F647797" w:rsidRPr="00BD0527">
        <w:rPr>
          <w:rFonts w:eastAsia="Times New Roman" w:cs="Times New Roman"/>
        </w:rPr>
        <w:t>) if desired</w:t>
      </w:r>
      <w:r w:rsidRPr="00BD0527">
        <w:rPr>
          <w:rFonts w:eastAsia="Times New Roman" w:cs="Times New Roman"/>
        </w:rPr>
        <w:t>.</w:t>
      </w:r>
      <w:r w:rsidR="5351A2C9" w:rsidRPr="00BD0527">
        <w:rPr>
          <w:rFonts w:eastAsia="Times New Roman" w:cs="Times New Roman"/>
        </w:rPr>
        <w:t xml:space="preserve"> We recommend using the default settings.</w:t>
      </w:r>
    </w:p>
    <w:p w14:paraId="7399923A" w14:textId="6ECF7B3B" w:rsidR="5FE82F8F" w:rsidRPr="00BD0527" w:rsidRDefault="49B43286" w:rsidP="005F70FB">
      <w:pPr>
        <w:pStyle w:val="ListParagraph"/>
        <w:numPr>
          <w:ilvl w:val="0"/>
          <w:numId w:val="12"/>
        </w:numPr>
        <w:rPr>
          <w:rFonts w:eastAsia="Times New Roman" w:cs="Times New Roman"/>
        </w:rPr>
      </w:pPr>
      <w:r w:rsidRPr="00BD0527">
        <w:rPr>
          <w:rFonts w:eastAsia="Times New Roman" w:cs="Times New Roman"/>
        </w:rPr>
        <w:t>E</w:t>
      </w:r>
      <w:r w:rsidR="659FA936" w:rsidRPr="00BD0527">
        <w:rPr>
          <w:rFonts w:eastAsia="Times New Roman" w:cs="Times New Roman"/>
        </w:rPr>
        <w:t xml:space="preserve">xecute </w:t>
      </w:r>
      <w:r w:rsidR="34C51456" w:rsidRPr="00BD0527">
        <w:rPr>
          <w:rFonts w:eastAsia="Times New Roman" w:cs="Times New Roman"/>
        </w:rPr>
        <w:t>the script</w:t>
      </w:r>
      <w:r w:rsidR="659FA936" w:rsidRPr="00BD0527">
        <w:rPr>
          <w:rFonts w:eastAsia="Times New Roman" w:cs="Times New Roman"/>
        </w:rPr>
        <w:t xml:space="preserve"> by clicking on </w:t>
      </w:r>
      <w:r w:rsidR="564CF4A5" w:rsidRPr="00BD0527">
        <w:rPr>
          <w:rFonts w:eastAsia="Times New Roman" w:cs="Times New Roman"/>
        </w:rPr>
        <w:t xml:space="preserve">the </w:t>
      </w:r>
      <w:r w:rsidR="659FA936" w:rsidRPr="00BD0527">
        <w:rPr>
          <w:rFonts w:eastAsia="Times New Roman" w:cs="Times New Roman"/>
        </w:rPr>
        <w:t>“Source”</w:t>
      </w:r>
      <w:r w:rsidR="3646E6D5" w:rsidRPr="00BD0527">
        <w:rPr>
          <w:rFonts w:eastAsia="Times New Roman" w:cs="Times New Roman"/>
        </w:rPr>
        <w:t xml:space="preserve"> button</w:t>
      </w:r>
      <w:r w:rsidR="659FA936" w:rsidRPr="00BD0527">
        <w:rPr>
          <w:rFonts w:eastAsia="Times New Roman" w:cs="Times New Roman"/>
        </w:rPr>
        <w:t xml:space="preserve">. </w:t>
      </w:r>
      <w:r w:rsidR="4A17F084" w:rsidRPr="00BD0527">
        <w:rPr>
          <w:rFonts w:eastAsia="Times New Roman" w:cs="Times New Roman"/>
        </w:rPr>
        <w:t>If packages required for LiP-Quant are not installed, they will be installed automatically upon sourcing.</w:t>
      </w:r>
      <w:r w:rsidR="02DE5709" w:rsidRPr="00BD0527">
        <w:rPr>
          <w:rFonts w:eastAsia="Times New Roman" w:cs="Times New Roman"/>
        </w:rPr>
        <w:t xml:space="preserve"> If you encounter an error with a package installation, try to restart R and repeat this step</w:t>
      </w:r>
      <w:r w:rsidR="6E9CE139" w:rsidRPr="00BD0527">
        <w:rPr>
          <w:rFonts w:eastAsia="Times New Roman" w:cs="Times New Roman"/>
        </w:rPr>
        <w:t xml:space="preserve">, </w:t>
      </w:r>
      <w:r w:rsidR="66986865" w:rsidRPr="00BD0527">
        <w:rPr>
          <w:rFonts w:eastAsia="Times New Roman" w:cs="Times New Roman"/>
        </w:rPr>
        <w:t>or</w:t>
      </w:r>
      <w:r w:rsidR="02DE5709" w:rsidRPr="00BD0527">
        <w:rPr>
          <w:rFonts w:eastAsia="Times New Roman" w:cs="Times New Roman"/>
        </w:rPr>
        <w:t xml:space="preserve"> </w:t>
      </w:r>
      <w:r w:rsidR="3660AE1B" w:rsidRPr="00BD0527">
        <w:rPr>
          <w:rFonts w:eastAsia="Times New Roman" w:cs="Times New Roman"/>
        </w:rPr>
        <w:t>install manually.</w:t>
      </w:r>
      <w:r w:rsidR="21BE684D" w:rsidRPr="00BD0527">
        <w:rPr>
          <w:rFonts w:eastAsia="Times New Roman" w:cs="Times New Roman"/>
        </w:rPr>
        <w:t xml:space="preserve"> </w:t>
      </w:r>
    </w:p>
    <w:p w14:paraId="460F145D" w14:textId="6B2B06B6" w:rsidR="5658849E" w:rsidRPr="00BD0527" w:rsidRDefault="3A43CAD7" w:rsidP="005F70FB">
      <w:pPr>
        <w:pStyle w:val="ListParagraph"/>
        <w:numPr>
          <w:ilvl w:val="0"/>
          <w:numId w:val="12"/>
        </w:numPr>
        <w:rPr>
          <w:rFonts w:eastAsia="Times New Roman" w:cs="Times New Roman"/>
        </w:rPr>
      </w:pPr>
      <w:r w:rsidRPr="00BD0527">
        <w:rPr>
          <w:rFonts w:eastAsia="Times New Roman" w:cs="Times New Roman"/>
        </w:rPr>
        <w:t>In the pop-up window</w:t>
      </w:r>
      <w:r w:rsidR="6AF3126E" w:rsidRPr="00BD0527">
        <w:rPr>
          <w:rFonts w:eastAsia="Times New Roman" w:cs="Times New Roman"/>
        </w:rPr>
        <w:t>,</w:t>
      </w:r>
      <w:r w:rsidRPr="00BD0527">
        <w:rPr>
          <w:rFonts w:eastAsia="Times New Roman" w:cs="Times New Roman"/>
        </w:rPr>
        <w:t xml:space="preserve"> d</w:t>
      </w:r>
      <w:r w:rsidR="62D2F54C" w:rsidRPr="00BD0527">
        <w:rPr>
          <w:rFonts w:eastAsia="Times New Roman" w:cs="Times New Roman"/>
        </w:rPr>
        <w:t>efine a working directory where you saved your files to be analyzed.</w:t>
      </w:r>
      <w:r w:rsidR="00DE7A49" w:rsidRPr="00BD0527">
        <w:rPr>
          <w:rFonts w:eastAsia="Times New Roman" w:cs="Times New Roman"/>
        </w:rPr>
        <w:t xml:space="preserve"> We recommend using the same folder where the files from GitHub are located. </w:t>
      </w:r>
    </w:p>
    <w:p w14:paraId="6025E457" w14:textId="6B615EF7" w:rsidR="52EE30D0" w:rsidRPr="00BD0527" w:rsidRDefault="7453CCF6" w:rsidP="005F70FB">
      <w:pPr>
        <w:pStyle w:val="ListParagraph"/>
        <w:numPr>
          <w:ilvl w:val="0"/>
          <w:numId w:val="12"/>
        </w:numPr>
        <w:rPr>
          <w:rFonts w:eastAsia="Times New Roman" w:cs="Times New Roman"/>
        </w:rPr>
      </w:pPr>
      <w:r w:rsidRPr="247E0610">
        <w:rPr>
          <w:rFonts w:eastAsia="Times New Roman" w:cs="Times New Roman"/>
        </w:rPr>
        <w:t xml:space="preserve">Depending on whether you want to </w:t>
      </w:r>
      <w:r w:rsidR="7CB437F9" w:rsidRPr="247E0610">
        <w:rPr>
          <w:rFonts w:eastAsia="Times New Roman" w:cs="Times New Roman"/>
        </w:rPr>
        <w:t xml:space="preserve">use </w:t>
      </w:r>
      <w:r w:rsidR="7E46BB03" w:rsidRPr="247E0610">
        <w:rPr>
          <w:rFonts w:eastAsia="Times New Roman" w:cs="Times New Roman"/>
        </w:rPr>
        <w:t xml:space="preserve">adjusted </w:t>
      </w:r>
      <w:r w:rsidRPr="247E0610">
        <w:rPr>
          <w:rFonts w:eastAsia="Times New Roman" w:cs="Times New Roman"/>
        </w:rPr>
        <w:t xml:space="preserve">score weights </w:t>
      </w:r>
      <w:r w:rsidR="254F5423" w:rsidRPr="247E0610">
        <w:rPr>
          <w:rFonts w:eastAsia="Times New Roman" w:cs="Times New Roman"/>
        </w:rPr>
        <w:t>determine</w:t>
      </w:r>
      <w:r w:rsidR="079A04D4" w:rsidRPr="247E0610">
        <w:rPr>
          <w:rFonts w:eastAsia="Times New Roman" w:cs="Times New Roman"/>
        </w:rPr>
        <w:t>d</w:t>
      </w:r>
      <w:r w:rsidR="254F5423" w:rsidRPr="247E0610">
        <w:rPr>
          <w:rFonts w:eastAsia="Times New Roman" w:cs="Times New Roman"/>
        </w:rPr>
        <w:t xml:space="preserve"> </w:t>
      </w:r>
      <w:r w:rsidRPr="247E0610">
        <w:rPr>
          <w:rFonts w:eastAsia="Times New Roman" w:cs="Times New Roman"/>
        </w:rPr>
        <w:t xml:space="preserve">using your own training </w:t>
      </w:r>
      <w:r w:rsidR="3A07DF45" w:rsidRPr="247E0610">
        <w:rPr>
          <w:rFonts w:eastAsia="Times New Roman" w:cs="Times New Roman"/>
        </w:rPr>
        <w:t>datasets</w:t>
      </w:r>
      <w:r w:rsidR="00657B5B" w:rsidRPr="247E0610">
        <w:rPr>
          <w:rFonts w:eastAsia="Times New Roman" w:cs="Times New Roman"/>
        </w:rPr>
        <w:t xml:space="preserve"> (see </w:t>
      </w:r>
      <w:r w:rsidR="00657B5B" w:rsidRPr="247E0610">
        <w:rPr>
          <w:rFonts w:eastAsia="Times New Roman" w:cs="Times New Roman"/>
          <w:b/>
          <w:bCs/>
          <w:i/>
          <w:iCs/>
        </w:rPr>
        <w:t>Note 16</w:t>
      </w:r>
      <w:r w:rsidR="00657B5B" w:rsidRPr="247E0610">
        <w:rPr>
          <w:rFonts w:eastAsia="Times New Roman" w:cs="Times New Roman"/>
        </w:rPr>
        <w:t>)</w:t>
      </w:r>
      <w:r w:rsidR="3A07DF45" w:rsidRPr="247E0610">
        <w:rPr>
          <w:rFonts w:eastAsia="Times New Roman" w:cs="Times New Roman"/>
        </w:rPr>
        <w:t>,</w:t>
      </w:r>
      <w:r w:rsidRPr="247E0610">
        <w:rPr>
          <w:rFonts w:eastAsia="Times New Roman" w:cs="Times New Roman"/>
        </w:rPr>
        <w:t xml:space="preserve"> or our pre-calculated </w:t>
      </w:r>
      <w:r w:rsidR="5CA55F79" w:rsidRPr="247E0610">
        <w:rPr>
          <w:rFonts w:eastAsia="Times New Roman" w:cs="Times New Roman"/>
        </w:rPr>
        <w:t>score weights</w:t>
      </w:r>
      <w:r w:rsidR="00657B5B" w:rsidRPr="247E0610">
        <w:rPr>
          <w:rFonts w:eastAsia="Times New Roman" w:cs="Times New Roman"/>
        </w:rPr>
        <w:t xml:space="preserve"> (see </w:t>
      </w:r>
      <w:r w:rsidR="00657B5B" w:rsidRPr="247E0610">
        <w:rPr>
          <w:rFonts w:eastAsia="Times New Roman" w:cs="Times New Roman"/>
          <w:b/>
          <w:bCs/>
          <w:i/>
          <w:iCs/>
        </w:rPr>
        <w:t>Note 17</w:t>
      </w:r>
      <w:r w:rsidR="00657B5B" w:rsidRPr="247E0610">
        <w:rPr>
          <w:rFonts w:eastAsia="Times New Roman" w:cs="Times New Roman"/>
        </w:rPr>
        <w:t>)</w:t>
      </w:r>
      <w:r w:rsidRPr="247E0610">
        <w:rPr>
          <w:rFonts w:eastAsia="Times New Roman" w:cs="Times New Roman"/>
        </w:rPr>
        <w:t>, f</w:t>
      </w:r>
      <w:r w:rsidR="659FA936" w:rsidRPr="247E0610">
        <w:rPr>
          <w:rFonts w:eastAsia="Times New Roman" w:cs="Times New Roman"/>
        </w:rPr>
        <w:t>ollow</w:t>
      </w:r>
      <w:r w:rsidR="7AB1510F" w:rsidRPr="247E0610">
        <w:rPr>
          <w:rFonts w:eastAsia="Times New Roman" w:cs="Times New Roman"/>
        </w:rPr>
        <w:t xml:space="preserve"> Procedure 1</w:t>
      </w:r>
      <w:r w:rsidR="00075013" w:rsidRPr="247E0610">
        <w:rPr>
          <w:rFonts w:eastAsia="Times New Roman" w:cs="Times New Roman"/>
        </w:rPr>
        <w:t xml:space="preserve"> (section 3.10.1)</w:t>
      </w:r>
      <w:r w:rsidR="7AB1510F" w:rsidRPr="247E0610">
        <w:rPr>
          <w:rFonts w:eastAsia="Times New Roman" w:cs="Times New Roman"/>
        </w:rPr>
        <w:t xml:space="preserve"> or Procedure 2</w:t>
      </w:r>
      <w:r w:rsidR="00075013" w:rsidRPr="247E0610">
        <w:rPr>
          <w:rFonts w:eastAsia="Times New Roman" w:cs="Times New Roman"/>
        </w:rPr>
        <w:t xml:space="preserve"> (section 3.10.2)</w:t>
      </w:r>
      <w:r w:rsidR="7AB1510F" w:rsidRPr="247E0610">
        <w:rPr>
          <w:rFonts w:eastAsia="Times New Roman" w:cs="Times New Roman"/>
        </w:rPr>
        <w:t xml:space="preserve">, respectively. </w:t>
      </w:r>
    </w:p>
    <w:p w14:paraId="408D90AA" w14:textId="4C789F75" w:rsidR="6E3D8C17" w:rsidRPr="00075013" w:rsidRDefault="112778C8" w:rsidP="00075013">
      <w:pPr>
        <w:pStyle w:val="Heading3"/>
      </w:pPr>
      <w:r w:rsidRPr="00075013">
        <w:t xml:space="preserve">Procedure 1 – </w:t>
      </w:r>
      <w:r w:rsidR="64E562E0" w:rsidRPr="00075013">
        <w:t>Machine learning-based d</w:t>
      </w:r>
      <w:r w:rsidRPr="00075013">
        <w:t xml:space="preserve">etermination of </w:t>
      </w:r>
      <w:r w:rsidR="29C7E5FB" w:rsidRPr="00075013">
        <w:t xml:space="preserve">adjusted </w:t>
      </w:r>
      <w:r w:rsidRPr="00075013">
        <w:t>score weights</w:t>
      </w:r>
    </w:p>
    <w:p w14:paraId="6E3828B1" w14:textId="769685D8" w:rsidR="4D72E8EE" w:rsidRPr="00BD0527" w:rsidRDefault="4246A2FC" w:rsidP="5BDF4ACC">
      <w:pPr>
        <w:rPr>
          <w:rFonts w:eastAsia="Times New Roman" w:cs="Times New Roman"/>
        </w:rPr>
      </w:pPr>
      <w:r w:rsidRPr="00BD0527">
        <w:rPr>
          <w:rFonts w:eastAsia="Times New Roman" w:cs="Times New Roman"/>
        </w:rPr>
        <w:t xml:space="preserve">In this </w:t>
      </w:r>
      <w:r w:rsidR="7D4A5FA4" w:rsidRPr="00BD0527">
        <w:rPr>
          <w:rFonts w:eastAsia="Times New Roman" w:cs="Times New Roman"/>
        </w:rPr>
        <w:t>procedure</w:t>
      </w:r>
      <w:r w:rsidRPr="00BD0527">
        <w:rPr>
          <w:rFonts w:eastAsia="Times New Roman" w:cs="Times New Roman"/>
        </w:rPr>
        <w:t>, training datasets provided by the use</w:t>
      </w:r>
      <w:r w:rsidR="39A298A2" w:rsidRPr="00BD0527">
        <w:rPr>
          <w:rFonts w:eastAsia="Times New Roman" w:cs="Times New Roman"/>
        </w:rPr>
        <w:t xml:space="preserve">r </w:t>
      </w:r>
      <w:r w:rsidR="07A1CB54" w:rsidRPr="00BD0527">
        <w:rPr>
          <w:rFonts w:eastAsia="Times New Roman" w:cs="Times New Roman"/>
        </w:rPr>
        <w:t xml:space="preserve">can be </w:t>
      </w:r>
      <w:r w:rsidR="39A298A2" w:rsidRPr="00BD0527">
        <w:rPr>
          <w:rFonts w:eastAsia="Times New Roman" w:cs="Times New Roman"/>
        </w:rPr>
        <w:t>used to determine adjusted score weighting</w:t>
      </w:r>
      <w:r w:rsidR="6D3EE587" w:rsidRPr="00BD0527">
        <w:rPr>
          <w:rFonts w:eastAsia="Times New Roman" w:cs="Times New Roman"/>
        </w:rPr>
        <w:t xml:space="preserve"> for the four classifie</w:t>
      </w:r>
      <w:r w:rsidR="334FFB85" w:rsidRPr="00BD0527">
        <w:rPr>
          <w:rFonts w:eastAsia="Times New Roman" w:cs="Times New Roman"/>
        </w:rPr>
        <w:t>rs</w:t>
      </w:r>
      <w:r w:rsidR="51C5FB36" w:rsidRPr="00BD0527">
        <w:rPr>
          <w:rFonts w:eastAsia="Times New Roman" w:cs="Times New Roman"/>
        </w:rPr>
        <w:t xml:space="preserve"> established by Piazza and Beaton et al</w:t>
      </w:r>
      <w:r w:rsidR="006D262D" w:rsidRPr="00BD0527">
        <w:rPr>
          <w:rFonts w:eastAsia="Times New Roman" w:cs="Times New Roman"/>
        </w:rPr>
        <w:t>.</w:t>
      </w:r>
      <w:r w:rsidR="51C5FB36" w:rsidRPr="00BD0527">
        <w:rPr>
          <w:rFonts w:eastAsia="Times New Roman" w:cs="Times New Roman"/>
        </w:rPr>
        <w:t xml:space="preserve"> </w:t>
      </w:r>
      <w:r w:rsidR="00F10970">
        <w:rPr>
          <w:rFonts w:eastAsia="Times New Roman" w:cs="Times New Roman"/>
        </w:rPr>
        <w:fldChar w:fldCharType="begin" w:fldLock="1"/>
      </w:r>
      <w:r w:rsidR="00F10970">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00F10970">
        <w:rPr>
          <w:rFonts w:eastAsia="Times New Roman" w:cs="Times New Roman"/>
        </w:rPr>
        <w:fldChar w:fldCharType="separate"/>
      </w:r>
      <w:r w:rsidR="00F10970" w:rsidRPr="00F10970">
        <w:rPr>
          <w:rFonts w:eastAsia="Times New Roman" w:cs="Times New Roman"/>
          <w:noProof/>
        </w:rPr>
        <w:t>[11]</w:t>
      </w:r>
      <w:r w:rsidR="00F10970">
        <w:rPr>
          <w:rFonts w:eastAsia="Times New Roman" w:cs="Times New Roman"/>
        </w:rPr>
        <w:fldChar w:fldCharType="end"/>
      </w:r>
      <w:r w:rsidR="51C5FB36" w:rsidRPr="00BD0527">
        <w:rPr>
          <w:rFonts w:eastAsia="Times New Roman" w:cs="Times New Roman"/>
        </w:rPr>
        <w:t xml:space="preserve">. </w:t>
      </w:r>
    </w:p>
    <w:p w14:paraId="4AF49B30" w14:textId="7739752A" w:rsidR="324EDC83" w:rsidRPr="00BD0527" w:rsidRDefault="35C4D1C1" w:rsidP="005F70FB">
      <w:pPr>
        <w:pStyle w:val="ListParagraph"/>
        <w:numPr>
          <w:ilvl w:val="0"/>
          <w:numId w:val="1"/>
        </w:numPr>
        <w:rPr>
          <w:rFonts w:eastAsia="Times New Roman" w:cs="Times New Roman"/>
        </w:rPr>
      </w:pPr>
      <w:r w:rsidRPr="00BD0527">
        <w:rPr>
          <w:rFonts w:eastAsia="Times New Roman" w:cs="Times New Roman"/>
        </w:rPr>
        <w:t xml:space="preserve">If </w:t>
      </w:r>
      <w:r w:rsidR="525FB61E" w:rsidRPr="00BD0527">
        <w:rPr>
          <w:rFonts w:eastAsia="Times New Roman" w:cs="Times New Roman"/>
        </w:rPr>
        <w:t xml:space="preserve">adjusted </w:t>
      </w:r>
      <w:r w:rsidRPr="00BD0527">
        <w:rPr>
          <w:rFonts w:eastAsia="Times New Roman" w:cs="Times New Roman"/>
        </w:rPr>
        <w:t>score weigh</w:t>
      </w:r>
      <w:r w:rsidR="6B0754DB" w:rsidRPr="00BD0527">
        <w:rPr>
          <w:rFonts w:eastAsia="Times New Roman" w:cs="Times New Roman"/>
        </w:rPr>
        <w:t>t</w:t>
      </w:r>
      <w:r w:rsidRPr="00BD0527">
        <w:rPr>
          <w:rFonts w:eastAsia="Times New Roman" w:cs="Times New Roman"/>
        </w:rPr>
        <w:t>ing should be</w:t>
      </w:r>
      <w:r w:rsidR="30CE9DC7" w:rsidRPr="00BD0527">
        <w:rPr>
          <w:rFonts w:eastAsia="Times New Roman" w:cs="Times New Roman"/>
        </w:rPr>
        <w:t xml:space="preserve"> determined and</w:t>
      </w:r>
      <w:r w:rsidRPr="00BD0527">
        <w:rPr>
          <w:rFonts w:eastAsia="Times New Roman" w:cs="Times New Roman"/>
        </w:rPr>
        <w:t xml:space="preserve"> </w:t>
      </w:r>
      <w:r w:rsidR="4F58B43A" w:rsidRPr="00BD0527">
        <w:rPr>
          <w:rFonts w:eastAsia="Times New Roman" w:cs="Times New Roman"/>
        </w:rPr>
        <w:t>applied</w:t>
      </w:r>
      <w:r w:rsidRPr="00BD0527">
        <w:rPr>
          <w:rFonts w:eastAsia="Times New Roman" w:cs="Times New Roman"/>
        </w:rPr>
        <w:t xml:space="preserve">, </w:t>
      </w:r>
      <w:r w:rsidR="18652FF1" w:rsidRPr="00BD0527">
        <w:rPr>
          <w:rFonts w:eastAsia="Times New Roman" w:cs="Times New Roman"/>
        </w:rPr>
        <w:t xml:space="preserve">select </w:t>
      </w:r>
      <w:r w:rsidRPr="00BD0527">
        <w:rPr>
          <w:rFonts w:eastAsia="Times New Roman" w:cs="Times New Roman"/>
        </w:rPr>
        <w:t>“Y</w:t>
      </w:r>
      <w:r w:rsidR="7BD16138" w:rsidRPr="00BD0527">
        <w:rPr>
          <w:rFonts w:eastAsia="Times New Roman" w:cs="Times New Roman"/>
        </w:rPr>
        <w:t>ES</w:t>
      </w:r>
      <w:r w:rsidRPr="00BD0527">
        <w:rPr>
          <w:rFonts w:eastAsia="Times New Roman" w:cs="Times New Roman"/>
        </w:rPr>
        <w:t>”</w:t>
      </w:r>
      <w:r w:rsidR="60CEDC40" w:rsidRPr="00BD0527">
        <w:rPr>
          <w:rFonts w:eastAsia="Times New Roman" w:cs="Times New Roman"/>
        </w:rPr>
        <w:t xml:space="preserve"> (1</w:t>
      </w:r>
      <w:r w:rsidR="61FFF393" w:rsidRPr="00BD0527">
        <w:rPr>
          <w:rFonts w:eastAsia="Times New Roman" w:cs="Times New Roman"/>
        </w:rPr>
        <w:t>)</w:t>
      </w:r>
      <w:r w:rsidRPr="00BD0527">
        <w:rPr>
          <w:rFonts w:eastAsia="Times New Roman" w:cs="Times New Roman"/>
        </w:rPr>
        <w:t>.</w:t>
      </w:r>
      <w:r w:rsidR="22C5D8AC" w:rsidRPr="00BD0527">
        <w:rPr>
          <w:rFonts w:eastAsia="Times New Roman" w:cs="Times New Roman"/>
        </w:rPr>
        <w:t xml:space="preserve"> Default is “N</w:t>
      </w:r>
      <w:r w:rsidR="57AAB261" w:rsidRPr="00BD0527">
        <w:rPr>
          <w:rFonts w:eastAsia="Times New Roman" w:cs="Times New Roman"/>
        </w:rPr>
        <w:t>O</w:t>
      </w:r>
      <w:r w:rsidR="22C5D8AC" w:rsidRPr="00BD0527">
        <w:rPr>
          <w:rFonts w:eastAsia="Times New Roman" w:cs="Times New Roman"/>
        </w:rPr>
        <w:t xml:space="preserve">”. </w:t>
      </w:r>
    </w:p>
    <w:p w14:paraId="6D6F095A" w14:textId="2689E055" w:rsidR="72676366" w:rsidRPr="00BD0527" w:rsidRDefault="6216D121" w:rsidP="005F70FB">
      <w:pPr>
        <w:pStyle w:val="ListParagraph"/>
        <w:numPr>
          <w:ilvl w:val="0"/>
          <w:numId w:val="1"/>
        </w:numPr>
        <w:rPr>
          <w:rFonts w:eastAsia="Times New Roman" w:cs="Times New Roman"/>
        </w:rPr>
      </w:pPr>
      <w:r w:rsidRPr="00BD0527">
        <w:rPr>
          <w:rFonts w:eastAsia="Times New Roman" w:cs="Times New Roman"/>
        </w:rPr>
        <w:t>Select which correlation method should be used</w:t>
      </w:r>
      <w:r w:rsidR="5E4A2B19" w:rsidRPr="00BD0527">
        <w:rPr>
          <w:rFonts w:eastAsia="Times New Roman" w:cs="Times New Roman"/>
        </w:rPr>
        <w:t xml:space="preserve"> </w:t>
      </w:r>
      <w:r w:rsidR="2B179331" w:rsidRPr="00BD0527">
        <w:rPr>
          <w:rFonts w:eastAsia="Times New Roman" w:cs="Times New Roman"/>
        </w:rPr>
        <w:t>(default: Pearson)</w:t>
      </w:r>
      <w:r w:rsidR="01D7366D" w:rsidRPr="00BD0527">
        <w:rPr>
          <w:rFonts w:eastAsia="Times New Roman" w:cs="Times New Roman"/>
        </w:rPr>
        <w:t>.</w:t>
      </w:r>
    </w:p>
    <w:p w14:paraId="40835CBB" w14:textId="191517AA" w:rsidR="290685D0" w:rsidRPr="00BD0527" w:rsidRDefault="733D3892" w:rsidP="005F70FB">
      <w:pPr>
        <w:pStyle w:val="ListParagraph"/>
        <w:numPr>
          <w:ilvl w:val="0"/>
          <w:numId w:val="1"/>
        </w:numPr>
        <w:rPr>
          <w:rFonts w:eastAsia="Times New Roman" w:cs="Times New Roman"/>
        </w:rPr>
      </w:pPr>
      <w:r w:rsidRPr="00BD0527">
        <w:rPr>
          <w:rFonts w:eastAsia="Times New Roman" w:cs="Times New Roman"/>
        </w:rPr>
        <w:t>Select what intensity value transformation should be applied (default: normal)</w:t>
      </w:r>
      <w:r w:rsidR="4B687433" w:rsidRPr="00BD0527">
        <w:rPr>
          <w:rFonts w:eastAsia="Times New Roman" w:cs="Times New Roman"/>
        </w:rPr>
        <w:t xml:space="preserve"> and select if </w:t>
      </w:r>
      <w:r w:rsidRPr="00BD0527">
        <w:rPr>
          <w:rFonts w:eastAsia="Times New Roman" w:cs="Times New Roman"/>
        </w:rPr>
        <w:t xml:space="preserve">dose response correlation testing should </w:t>
      </w:r>
      <w:r w:rsidR="7DF7F941" w:rsidRPr="00BD0527">
        <w:rPr>
          <w:rFonts w:eastAsia="Times New Roman" w:cs="Times New Roman"/>
        </w:rPr>
        <w:t xml:space="preserve">be </w:t>
      </w:r>
      <w:r w:rsidRPr="00BD0527">
        <w:rPr>
          <w:rFonts w:eastAsia="Times New Roman" w:cs="Times New Roman"/>
        </w:rPr>
        <w:t>performed (default: YES)</w:t>
      </w:r>
      <w:r w:rsidR="6DEE93DB" w:rsidRPr="00BD0527">
        <w:rPr>
          <w:rFonts w:eastAsia="Times New Roman" w:cs="Times New Roman"/>
        </w:rPr>
        <w:t xml:space="preserve">. </w:t>
      </w:r>
    </w:p>
    <w:p w14:paraId="47B52668" w14:textId="27ADC99E" w:rsidR="35BB80E5" w:rsidRPr="00BD0527" w:rsidRDefault="7C48A131" w:rsidP="005F70FB">
      <w:pPr>
        <w:pStyle w:val="ListParagraph"/>
        <w:numPr>
          <w:ilvl w:val="0"/>
          <w:numId w:val="1"/>
        </w:numPr>
        <w:rPr>
          <w:rFonts w:eastAsia="Times New Roman" w:cs="Times New Roman"/>
        </w:rPr>
      </w:pPr>
      <w:r w:rsidRPr="247E0610">
        <w:rPr>
          <w:rFonts w:eastAsia="Times New Roman" w:cs="Times New Roman"/>
        </w:rPr>
        <w:t xml:space="preserve">Define, if you want to use a </w:t>
      </w:r>
      <w:r w:rsidR="611EC0A1" w:rsidRPr="247E0610">
        <w:rPr>
          <w:rFonts w:eastAsia="Times New Roman" w:cs="Times New Roman"/>
        </w:rPr>
        <w:t>protein frequency library (PFL</w:t>
      </w:r>
      <w:r w:rsidRPr="247E0610">
        <w:rPr>
          <w:rFonts w:eastAsia="Times New Roman" w:cs="Times New Roman"/>
        </w:rPr>
        <w:t>). Default is Automatic</w:t>
      </w:r>
      <w:r w:rsidR="2BD0DFF7" w:rsidRPr="247E0610">
        <w:rPr>
          <w:rFonts w:eastAsia="Times New Roman" w:cs="Times New Roman"/>
        </w:rPr>
        <w:t xml:space="preserve"> (“YES” if </w:t>
      </w:r>
      <w:r w:rsidR="773EE0C6" w:rsidRPr="247E0610">
        <w:rPr>
          <w:rFonts w:eastAsia="Times New Roman" w:cs="Times New Roman"/>
        </w:rPr>
        <w:t xml:space="preserve">"LiP-PFL.txt" file is </w:t>
      </w:r>
      <w:r w:rsidR="2BD0DFF7" w:rsidRPr="247E0610">
        <w:rPr>
          <w:rFonts w:eastAsia="Times New Roman" w:cs="Times New Roman"/>
        </w:rPr>
        <w:t xml:space="preserve">present in the working directory, else “NO”). </w:t>
      </w:r>
      <w:r w:rsidR="31E21DC4" w:rsidRPr="247E0610">
        <w:rPr>
          <w:rFonts w:eastAsia="Times New Roman" w:cs="Times New Roman"/>
        </w:rPr>
        <w:t xml:space="preserve">See </w:t>
      </w:r>
      <w:r w:rsidR="31E21DC4" w:rsidRPr="247E0610">
        <w:rPr>
          <w:rFonts w:eastAsia="Times New Roman" w:cs="Times New Roman"/>
          <w:b/>
          <w:bCs/>
          <w:i/>
          <w:iCs/>
        </w:rPr>
        <w:t xml:space="preserve">Note </w:t>
      </w:r>
      <w:r w:rsidR="00657B5B" w:rsidRPr="247E0610">
        <w:rPr>
          <w:rFonts w:eastAsia="Times New Roman" w:cs="Times New Roman"/>
          <w:b/>
          <w:bCs/>
          <w:i/>
          <w:iCs/>
        </w:rPr>
        <w:t>18</w:t>
      </w:r>
      <w:r w:rsidR="00557324" w:rsidRPr="247E0610">
        <w:rPr>
          <w:rFonts w:eastAsia="Times New Roman" w:cs="Times New Roman"/>
        </w:rPr>
        <w:t xml:space="preserve"> </w:t>
      </w:r>
      <w:r w:rsidR="31E21DC4" w:rsidRPr="247E0610">
        <w:rPr>
          <w:rFonts w:eastAsia="Times New Roman" w:cs="Times New Roman"/>
        </w:rPr>
        <w:t xml:space="preserve">for further information. </w:t>
      </w:r>
    </w:p>
    <w:p w14:paraId="027AC9B2" w14:textId="210242EB" w:rsidR="3AA78B7C" w:rsidRPr="00BD0527" w:rsidRDefault="57FAC16B" w:rsidP="005F70FB">
      <w:pPr>
        <w:pStyle w:val="ListParagraph"/>
        <w:numPr>
          <w:ilvl w:val="0"/>
          <w:numId w:val="1"/>
        </w:numPr>
        <w:rPr>
          <w:rFonts w:eastAsia="Times New Roman" w:cs="Times New Roman"/>
        </w:rPr>
      </w:pPr>
      <w:r w:rsidRPr="247E0610">
        <w:rPr>
          <w:rFonts w:eastAsia="Times New Roman" w:cs="Times New Roman"/>
        </w:rPr>
        <w:t>Select</w:t>
      </w:r>
      <w:r w:rsidR="1B3DB493" w:rsidRPr="247E0610">
        <w:rPr>
          <w:rFonts w:eastAsia="Times New Roman" w:cs="Times New Roman"/>
        </w:rPr>
        <w:t xml:space="preserve"> the unfiltered </w:t>
      </w:r>
      <w:r w:rsidR="1B3DB493" w:rsidRPr="247E0610">
        <w:rPr>
          <w:rFonts w:eastAsia="Times New Roman" w:cs="Times New Roman"/>
          <w:i/>
          <w:iCs/>
        </w:rPr>
        <w:t>Candidate</w:t>
      </w:r>
      <w:r w:rsidR="00CB1386" w:rsidRPr="247E0610">
        <w:rPr>
          <w:rFonts w:eastAsia="Times New Roman" w:cs="Times New Roman"/>
          <w:i/>
          <w:iCs/>
        </w:rPr>
        <w:t>s</w:t>
      </w:r>
      <w:r w:rsidR="1B3DB493" w:rsidRPr="247E0610">
        <w:rPr>
          <w:rFonts w:eastAsia="Times New Roman" w:cs="Times New Roman"/>
          <w:i/>
          <w:iCs/>
        </w:rPr>
        <w:t xml:space="preserve"> list(s)</w:t>
      </w:r>
      <w:r w:rsidR="1B3DB493" w:rsidRPr="247E0610">
        <w:rPr>
          <w:rFonts w:eastAsia="Times New Roman" w:cs="Times New Roman"/>
        </w:rPr>
        <w:t xml:space="preserve"> from the working directory. </w:t>
      </w:r>
      <w:r w:rsidR="260FAEEA" w:rsidRPr="247E0610">
        <w:rPr>
          <w:rFonts w:eastAsia="Times New Roman" w:cs="Times New Roman"/>
        </w:rPr>
        <w:t>To train your own classifier</w:t>
      </w:r>
      <w:r w:rsidR="6C4FB0F0" w:rsidRPr="247E0610">
        <w:rPr>
          <w:rFonts w:eastAsia="Times New Roman" w:cs="Times New Roman"/>
        </w:rPr>
        <w:t>s</w:t>
      </w:r>
      <w:r w:rsidR="260FAEEA" w:rsidRPr="247E0610">
        <w:rPr>
          <w:rFonts w:eastAsia="Times New Roman" w:cs="Times New Roman"/>
        </w:rPr>
        <w:t xml:space="preserve">, </w:t>
      </w:r>
      <w:r w:rsidR="304295BE" w:rsidRPr="247E0610">
        <w:rPr>
          <w:rFonts w:eastAsia="Times New Roman" w:cs="Times New Roman"/>
        </w:rPr>
        <w:t xml:space="preserve">we </w:t>
      </w:r>
      <w:r w:rsidR="31140F3A" w:rsidRPr="247E0610">
        <w:rPr>
          <w:rFonts w:eastAsia="Times New Roman" w:cs="Times New Roman"/>
        </w:rPr>
        <w:t>recommend using</w:t>
      </w:r>
      <w:r w:rsidR="6C72218B" w:rsidRPr="247E0610">
        <w:rPr>
          <w:rFonts w:eastAsia="Times New Roman" w:cs="Times New Roman"/>
        </w:rPr>
        <w:t xml:space="preserve"> more than one tr</w:t>
      </w:r>
      <w:r w:rsidR="260FAEEA" w:rsidRPr="247E0610">
        <w:rPr>
          <w:rFonts w:eastAsia="Times New Roman" w:cs="Times New Roman"/>
        </w:rPr>
        <w:t>aining dataset</w:t>
      </w:r>
      <w:r w:rsidR="5C605225" w:rsidRPr="247E0610">
        <w:rPr>
          <w:rFonts w:eastAsia="Times New Roman" w:cs="Times New Roman"/>
        </w:rPr>
        <w:t xml:space="preserve"> (see </w:t>
      </w:r>
      <w:r w:rsidR="5C605225" w:rsidRPr="247E0610">
        <w:rPr>
          <w:rFonts w:eastAsia="Times New Roman" w:cs="Times New Roman"/>
          <w:b/>
          <w:bCs/>
          <w:i/>
          <w:iCs/>
        </w:rPr>
        <w:t xml:space="preserve">Note </w:t>
      </w:r>
      <w:r w:rsidR="00657B5B" w:rsidRPr="247E0610">
        <w:rPr>
          <w:rFonts w:eastAsia="Times New Roman" w:cs="Times New Roman"/>
          <w:b/>
          <w:bCs/>
          <w:i/>
          <w:iCs/>
        </w:rPr>
        <w:t>16</w:t>
      </w:r>
      <w:r w:rsidR="5C605225" w:rsidRPr="247E0610">
        <w:rPr>
          <w:rFonts w:eastAsia="Times New Roman" w:cs="Times New Roman"/>
        </w:rPr>
        <w:t>)</w:t>
      </w:r>
      <w:r w:rsidR="3842DE54" w:rsidRPr="247E0610">
        <w:rPr>
          <w:rFonts w:eastAsia="Times New Roman" w:cs="Times New Roman"/>
        </w:rPr>
        <w:t xml:space="preserve">. </w:t>
      </w:r>
      <w:r w:rsidR="693C3A45" w:rsidRPr="247E0610">
        <w:rPr>
          <w:rFonts w:eastAsia="Times New Roman" w:cs="Times New Roman"/>
        </w:rPr>
        <w:t>This process might take a few minutes.</w:t>
      </w:r>
    </w:p>
    <w:p w14:paraId="4B1AEC08" w14:textId="33460E60" w:rsidR="59CDDB9F" w:rsidRPr="00BD0527" w:rsidRDefault="693C3A45" w:rsidP="712C5E1F">
      <w:pPr>
        <w:pStyle w:val="ListParagraph"/>
        <w:numPr>
          <w:ilvl w:val="0"/>
          <w:numId w:val="1"/>
        </w:numPr>
        <w:rPr>
          <w:rFonts w:eastAsia="Times New Roman" w:cs="Times New Roman"/>
        </w:rPr>
      </w:pPr>
      <w:r w:rsidRPr="247E0610">
        <w:rPr>
          <w:rFonts w:eastAsia="Times New Roman" w:cs="Times New Roman"/>
        </w:rPr>
        <w:lastRenderedPageBreak/>
        <w:t xml:space="preserve">Select </w:t>
      </w:r>
      <w:r w:rsidR="19B497BE" w:rsidRPr="247E0610">
        <w:rPr>
          <w:rFonts w:eastAsia="Times New Roman" w:cs="Times New Roman"/>
        </w:rPr>
        <w:t xml:space="preserve">condition </w:t>
      </w:r>
      <w:r w:rsidR="70F3675B" w:rsidRPr="247E0610">
        <w:rPr>
          <w:rFonts w:eastAsia="Times New Roman" w:cs="Times New Roman"/>
        </w:rPr>
        <w:t xml:space="preserve">comparisons </w:t>
      </w:r>
      <w:r w:rsidR="61B22020" w:rsidRPr="247E0610">
        <w:rPr>
          <w:rFonts w:eastAsia="Times New Roman" w:cs="Times New Roman"/>
        </w:rPr>
        <w:t>from which</w:t>
      </w:r>
      <w:r w:rsidR="54D63CCB" w:rsidRPr="247E0610">
        <w:rPr>
          <w:rFonts w:eastAsia="Times New Roman" w:cs="Times New Roman"/>
        </w:rPr>
        <w:t xml:space="preserve"> differential peptides should be used for the training</w:t>
      </w:r>
      <w:r w:rsidR="3275A4BF" w:rsidRPr="247E0610">
        <w:rPr>
          <w:rFonts w:eastAsia="Times New Roman" w:cs="Times New Roman"/>
        </w:rPr>
        <w:t xml:space="preserve">. </w:t>
      </w:r>
      <w:r w:rsidR="17815184" w:rsidRPr="247E0610">
        <w:rPr>
          <w:rFonts w:eastAsia="Times New Roman" w:cs="Times New Roman"/>
        </w:rPr>
        <w:t>For example, the control sample versus treated sample</w:t>
      </w:r>
      <w:r w:rsidR="00897A25" w:rsidRPr="247E0610">
        <w:rPr>
          <w:rFonts w:eastAsia="Times New Roman" w:cs="Times New Roman"/>
        </w:rPr>
        <w:t>s</w:t>
      </w:r>
      <w:r w:rsidR="17815184" w:rsidRPr="247E0610">
        <w:rPr>
          <w:rFonts w:eastAsia="Times New Roman" w:cs="Times New Roman"/>
        </w:rPr>
        <w:t xml:space="preserve"> (with concentration</w:t>
      </w:r>
      <w:r w:rsidR="00897A25" w:rsidRPr="247E0610">
        <w:rPr>
          <w:rFonts w:eastAsia="Times New Roman" w:cs="Times New Roman"/>
        </w:rPr>
        <w:t>s</w:t>
      </w:r>
      <w:r w:rsidR="17815184" w:rsidRPr="247E0610">
        <w:rPr>
          <w:rFonts w:eastAsia="Times New Roman" w:cs="Times New Roman"/>
        </w:rPr>
        <w:t xml:space="preserve"> of </w:t>
      </w:r>
      <w:r w:rsidR="77F0DFDD" w:rsidRPr="247E0610">
        <w:rPr>
          <w:rFonts w:eastAsia="Times New Roman" w:cs="Times New Roman"/>
        </w:rPr>
        <w:t>the</w:t>
      </w:r>
      <w:r w:rsidR="17815184" w:rsidRPr="247E0610">
        <w:rPr>
          <w:rFonts w:eastAsia="Times New Roman" w:cs="Times New Roman"/>
        </w:rPr>
        <w:t xml:space="preserve"> metabolite</w:t>
      </w:r>
      <w:r w:rsidR="00897A25" w:rsidRPr="247E0610">
        <w:rPr>
          <w:rFonts w:eastAsia="Times New Roman" w:cs="Times New Roman"/>
        </w:rPr>
        <w:t xml:space="preserve"> above </w:t>
      </w:r>
      <w:r w:rsidR="00EE0D7A" w:rsidRPr="247E0610">
        <w:rPr>
          <w:rFonts w:eastAsia="Times New Roman" w:cs="Times New Roman"/>
        </w:rPr>
        <w:t>its reported</w:t>
      </w:r>
      <w:r w:rsidR="00897A25" w:rsidRPr="247E0610">
        <w:rPr>
          <w:rFonts w:eastAsia="Times New Roman" w:cs="Times New Roman"/>
        </w:rPr>
        <w:t xml:space="preserve"> physiological concentration</w:t>
      </w:r>
      <w:r w:rsidR="17815184" w:rsidRPr="247E0610">
        <w:rPr>
          <w:rFonts w:eastAsia="Times New Roman" w:cs="Times New Roman"/>
        </w:rPr>
        <w:t xml:space="preserve">). </w:t>
      </w:r>
      <w:r w:rsidR="3275A4BF" w:rsidRPr="247E0610">
        <w:rPr>
          <w:rFonts w:eastAsia="Times New Roman" w:cs="Times New Roman"/>
        </w:rPr>
        <w:t>If more training datasets</w:t>
      </w:r>
      <w:r w:rsidR="7B3E2554" w:rsidRPr="247E0610">
        <w:rPr>
          <w:rFonts w:eastAsia="Times New Roman" w:cs="Times New Roman"/>
        </w:rPr>
        <w:t xml:space="preserve"> are</w:t>
      </w:r>
      <w:r w:rsidR="3275A4BF" w:rsidRPr="247E0610">
        <w:rPr>
          <w:rFonts w:eastAsia="Times New Roman" w:cs="Times New Roman"/>
        </w:rPr>
        <w:t xml:space="preserve"> available, </w:t>
      </w:r>
      <w:r w:rsidR="4BA70E0E" w:rsidRPr="247E0610">
        <w:rPr>
          <w:rFonts w:eastAsia="Times New Roman" w:cs="Times New Roman"/>
        </w:rPr>
        <w:t>indicate which condition comparisons should be used for model training</w:t>
      </w:r>
      <w:r w:rsidR="6A069754" w:rsidRPr="247E0610">
        <w:rPr>
          <w:rFonts w:eastAsia="Times New Roman" w:cs="Times New Roman"/>
        </w:rPr>
        <w:t xml:space="preserve"> from each dataset</w:t>
      </w:r>
      <w:r w:rsidR="2D52449C" w:rsidRPr="247E0610">
        <w:rPr>
          <w:rFonts w:eastAsia="Times New Roman" w:cs="Times New Roman"/>
        </w:rPr>
        <w:t xml:space="preserve">. </w:t>
      </w:r>
    </w:p>
    <w:p w14:paraId="1D8C845F" w14:textId="6EA68652" w:rsidR="59CDDB9F" w:rsidRPr="00BD0527" w:rsidRDefault="4AA57BE9" w:rsidP="005F70FB">
      <w:pPr>
        <w:pStyle w:val="ListParagraph"/>
        <w:numPr>
          <w:ilvl w:val="0"/>
          <w:numId w:val="1"/>
        </w:numPr>
      </w:pPr>
      <w:r w:rsidRPr="00BD0527">
        <w:rPr>
          <w:rFonts w:eastAsia="Times New Roman" w:cs="Times New Roman"/>
        </w:rPr>
        <w:t>Select a table with known target proteins.</w:t>
      </w:r>
    </w:p>
    <w:p w14:paraId="32B75A7E" w14:textId="1C46682E" w:rsidR="4567B615" w:rsidRPr="00BD0527" w:rsidRDefault="78497FCD" w:rsidP="005F70FB">
      <w:pPr>
        <w:pStyle w:val="ListParagraph"/>
        <w:numPr>
          <w:ilvl w:val="0"/>
          <w:numId w:val="1"/>
        </w:numPr>
        <w:rPr>
          <w:rFonts w:eastAsia="Times New Roman" w:cs="Times New Roman"/>
        </w:rPr>
      </w:pPr>
      <w:r w:rsidRPr="00BD0527">
        <w:rPr>
          <w:rFonts w:eastAsia="Times New Roman" w:cs="Times New Roman"/>
        </w:rPr>
        <w:t xml:space="preserve">Select </w:t>
      </w:r>
      <w:r w:rsidR="04561A4A" w:rsidRPr="00BD0527">
        <w:rPr>
          <w:rFonts w:eastAsia="Times New Roman" w:cs="Times New Roman"/>
        </w:rPr>
        <w:t xml:space="preserve">the </w:t>
      </w:r>
      <w:r w:rsidR="04561A4A" w:rsidRPr="00BD0527">
        <w:rPr>
          <w:rFonts w:eastAsia="Times New Roman" w:cs="Times New Roman"/>
          <w:i/>
        </w:rPr>
        <w:t>Spectronaut report</w:t>
      </w:r>
      <w:r w:rsidR="04561A4A" w:rsidRPr="00BD0527">
        <w:rPr>
          <w:rFonts w:eastAsia="Times New Roman" w:cs="Times New Roman"/>
        </w:rPr>
        <w:t>.</w:t>
      </w:r>
      <w:r w:rsidR="706FA1F5" w:rsidRPr="00BD0527">
        <w:rPr>
          <w:rFonts w:eastAsia="Times New Roman" w:cs="Times New Roman"/>
        </w:rPr>
        <w:t xml:space="preserve"> </w:t>
      </w:r>
    </w:p>
    <w:p w14:paraId="78853AEB" w14:textId="2CF0F70B" w:rsidR="026F8274" w:rsidRPr="00BD0527" w:rsidRDefault="026F8274" w:rsidP="712C5E1F">
      <w:pPr>
        <w:pStyle w:val="ListParagraph"/>
        <w:numPr>
          <w:ilvl w:val="0"/>
          <w:numId w:val="1"/>
        </w:numPr>
        <w:rPr>
          <w:rFonts w:eastAsia="Times New Roman" w:cs="Times New Roman"/>
        </w:rPr>
      </w:pPr>
      <w:r w:rsidRPr="00BD0527">
        <w:rPr>
          <w:rFonts w:eastAsia="Times New Roman" w:cs="Times New Roman"/>
        </w:rPr>
        <w:t>The next step will be step 3 of the following section</w:t>
      </w:r>
      <w:r w:rsidR="00075013">
        <w:rPr>
          <w:rFonts w:eastAsia="Times New Roman" w:cs="Times New Roman"/>
        </w:rPr>
        <w:t xml:space="preserve"> 3.10.2</w:t>
      </w:r>
      <w:r w:rsidRPr="00BD0527">
        <w:rPr>
          <w:rFonts w:eastAsia="Times New Roman" w:cs="Times New Roman"/>
        </w:rPr>
        <w:t xml:space="preserve"> in which the dataset to be analyzed should be specified.</w:t>
      </w:r>
    </w:p>
    <w:p w14:paraId="7608EF92" w14:textId="73DB1979" w:rsidR="7DB2B562" w:rsidRPr="00BD0527" w:rsidRDefault="7FC43CCB" w:rsidP="00075013">
      <w:pPr>
        <w:pStyle w:val="Heading3"/>
        <w:rPr>
          <w:rFonts w:eastAsia="Times New Roman"/>
        </w:rPr>
      </w:pPr>
      <w:r w:rsidRPr="00BD0527">
        <w:rPr>
          <w:rFonts w:eastAsia="Times New Roman"/>
        </w:rPr>
        <w:t>Procedure 2 – LiP-Quant analysis of new targets</w:t>
      </w:r>
    </w:p>
    <w:p w14:paraId="5D8648A9" w14:textId="01533157" w:rsidR="1D376274" w:rsidRPr="00BD0527" w:rsidRDefault="1D376274" w:rsidP="5BDF4ACC">
      <w:pPr>
        <w:rPr>
          <w:rFonts w:eastAsia="Times New Roman" w:cs="Times New Roman"/>
        </w:rPr>
      </w:pPr>
      <w:r w:rsidRPr="247E0610">
        <w:rPr>
          <w:rFonts w:eastAsia="Times New Roman" w:cs="Times New Roman"/>
        </w:rPr>
        <w:t>In this procedure, we provide instructions on how t</w:t>
      </w:r>
      <w:r w:rsidR="1754FE32" w:rsidRPr="247E0610">
        <w:rPr>
          <w:rFonts w:eastAsia="Times New Roman" w:cs="Times New Roman"/>
        </w:rPr>
        <w:t xml:space="preserve">o run a LiP-Quant analysis without training new classifiers. </w:t>
      </w:r>
      <w:r w:rsidR="4777B4E4" w:rsidRPr="247E0610">
        <w:rPr>
          <w:rFonts w:eastAsia="Times New Roman" w:cs="Times New Roman"/>
        </w:rPr>
        <w:t xml:space="preserve">In this case, pre-calculated score weights based on 3 training datasets will be used (see </w:t>
      </w:r>
      <w:r w:rsidR="4777B4E4" w:rsidRPr="247E0610">
        <w:rPr>
          <w:rFonts w:eastAsia="Times New Roman" w:cs="Times New Roman"/>
          <w:b/>
          <w:bCs/>
          <w:i/>
          <w:iCs/>
        </w:rPr>
        <w:t xml:space="preserve">Note </w:t>
      </w:r>
      <w:r w:rsidR="00657B5B" w:rsidRPr="247E0610">
        <w:rPr>
          <w:rFonts w:eastAsia="Times New Roman" w:cs="Times New Roman"/>
          <w:b/>
          <w:bCs/>
          <w:i/>
          <w:iCs/>
        </w:rPr>
        <w:t>17</w:t>
      </w:r>
      <w:r w:rsidR="4777B4E4" w:rsidRPr="247E0610">
        <w:rPr>
          <w:rFonts w:eastAsia="Times New Roman" w:cs="Times New Roman"/>
        </w:rPr>
        <w:t>).</w:t>
      </w:r>
      <w:r w:rsidR="7DBB4F5D" w:rsidRPr="247E0610">
        <w:rPr>
          <w:rFonts w:eastAsia="Times New Roman" w:cs="Times New Roman"/>
        </w:rPr>
        <w:t xml:space="preserve"> </w:t>
      </w:r>
    </w:p>
    <w:p w14:paraId="0373FBEB" w14:textId="74D1EE2E" w:rsidR="35C4D1C1" w:rsidRPr="00BD0527" w:rsidRDefault="53B5DAB4" w:rsidP="005F70FB">
      <w:pPr>
        <w:pStyle w:val="ListParagraph"/>
        <w:numPr>
          <w:ilvl w:val="0"/>
          <w:numId w:val="2"/>
        </w:numPr>
        <w:rPr>
          <w:rFonts w:eastAsiaTheme="minorEastAsia" w:cs="Times New Roman"/>
        </w:rPr>
      </w:pPr>
      <w:r w:rsidRPr="00BD0527">
        <w:rPr>
          <w:rFonts w:eastAsia="Times New Roman" w:cs="Times New Roman"/>
        </w:rPr>
        <w:t>If score weighing is not desired, click on “N</w:t>
      </w:r>
      <w:r w:rsidR="2EE43DD4" w:rsidRPr="00BD0527">
        <w:rPr>
          <w:rFonts w:eastAsia="Times New Roman" w:cs="Times New Roman"/>
        </w:rPr>
        <w:t>O</w:t>
      </w:r>
      <w:r w:rsidRPr="00BD0527">
        <w:rPr>
          <w:rFonts w:eastAsia="Times New Roman" w:cs="Times New Roman"/>
        </w:rPr>
        <w:t>”</w:t>
      </w:r>
      <w:r w:rsidR="413F4DA7" w:rsidRPr="00BD0527">
        <w:rPr>
          <w:rFonts w:eastAsia="Times New Roman" w:cs="Times New Roman"/>
        </w:rPr>
        <w:t xml:space="preserve"> in the popup menu</w:t>
      </w:r>
      <w:r w:rsidRPr="00BD0527">
        <w:rPr>
          <w:rFonts w:eastAsia="Times New Roman" w:cs="Times New Roman"/>
        </w:rPr>
        <w:t xml:space="preserve">. </w:t>
      </w:r>
    </w:p>
    <w:p w14:paraId="5C2D1D5C" w14:textId="00BE7280" w:rsidR="189A4FD8" w:rsidRPr="00BD0527" w:rsidRDefault="189A4FD8" w:rsidP="712C5E1F">
      <w:pPr>
        <w:pStyle w:val="ListParagraph"/>
        <w:numPr>
          <w:ilvl w:val="0"/>
          <w:numId w:val="2"/>
        </w:numPr>
        <w:rPr>
          <w:rFonts w:asciiTheme="minorHAnsi" w:eastAsiaTheme="minorEastAsia" w:hAnsiTheme="minorHAnsi"/>
        </w:rPr>
      </w:pPr>
      <w:r w:rsidRPr="00BD0527">
        <w:rPr>
          <w:rFonts w:eastAsia="Times New Roman" w:cs="Times New Roman"/>
        </w:rPr>
        <w:t>Select which correlation method should be used (default: Pearson).</w:t>
      </w:r>
    </w:p>
    <w:p w14:paraId="094DD244" w14:textId="32D4337C" w:rsidR="17ED3C0F" w:rsidRPr="00BD0527" w:rsidRDefault="3697A017" w:rsidP="005F70FB">
      <w:pPr>
        <w:pStyle w:val="ListParagraph"/>
        <w:numPr>
          <w:ilvl w:val="0"/>
          <w:numId w:val="2"/>
        </w:numPr>
        <w:rPr>
          <w:rFonts w:eastAsia="Times New Roman" w:cs="Times New Roman"/>
        </w:rPr>
      </w:pPr>
      <w:r w:rsidRPr="00BD0527">
        <w:rPr>
          <w:rFonts w:eastAsia="Times New Roman" w:cs="Times New Roman"/>
        </w:rPr>
        <w:t xml:space="preserve">Import the unfiltered </w:t>
      </w:r>
      <w:r w:rsidRPr="00BD0527">
        <w:rPr>
          <w:rFonts w:eastAsia="Times New Roman" w:cs="Times New Roman"/>
          <w:i/>
        </w:rPr>
        <w:t>Candidate</w:t>
      </w:r>
      <w:r w:rsidR="00CB1386" w:rsidRPr="00BD0527">
        <w:rPr>
          <w:rFonts w:eastAsia="Times New Roman" w:cs="Times New Roman"/>
          <w:i/>
        </w:rPr>
        <w:t>s</w:t>
      </w:r>
      <w:r w:rsidRPr="00BD0527">
        <w:rPr>
          <w:rFonts w:eastAsia="Times New Roman" w:cs="Times New Roman"/>
          <w:i/>
        </w:rPr>
        <w:t xml:space="preserve"> list </w:t>
      </w:r>
      <w:r w:rsidRPr="00BD0527">
        <w:rPr>
          <w:rFonts w:eastAsia="Times New Roman" w:cs="Times New Roman"/>
        </w:rPr>
        <w:t xml:space="preserve">from </w:t>
      </w:r>
      <w:r w:rsidR="5EE45606" w:rsidRPr="00BD0527">
        <w:rPr>
          <w:rFonts w:eastAsia="Times New Roman" w:cs="Times New Roman"/>
        </w:rPr>
        <w:t>the working directory.</w:t>
      </w:r>
    </w:p>
    <w:p w14:paraId="6558E5AB" w14:textId="78258D2C" w:rsidR="6AF6B401" w:rsidRPr="00BD0527" w:rsidRDefault="39BA2DCD" w:rsidP="005F70FB">
      <w:pPr>
        <w:pStyle w:val="ListParagraph"/>
        <w:numPr>
          <w:ilvl w:val="0"/>
          <w:numId w:val="2"/>
        </w:numPr>
        <w:rPr>
          <w:rFonts w:eastAsia="Times New Roman" w:cs="Times New Roman"/>
        </w:rPr>
      </w:pPr>
      <w:r w:rsidRPr="247E0610">
        <w:rPr>
          <w:rFonts w:eastAsia="Times New Roman" w:cs="Times New Roman"/>
        </w:rPr>
        <w:t>Select</w:t>
      </w:r>
      <w:r w:rsidR="7859B329" w:rsidRPr="247E0610">
        <w:rPr>
          <w:rFonts w:eastAsia="Times New Roman" w:cs="Times New Roman"/>
        </w:rPr>
        <w:t xml:space="preserve"> sample pair</w:t>
      </w:r>
      <w:r w:rsidR="003A4BE9" w:rsidRPr="247E0610">
        <w:rPr>
          <w:rFonts w:eastAsia="Times New Roman" w:cs="Times New Roman"/>
        </w:rPr>
        <w:t>s</w:t>
      </w:r>
      <w:r w:rsidR="7859B329" w:rsidRPr="247E0610">
        <w:rPr>
          <w:rFonts w:eastAsia="Times New Roman" w:cs="Times New Roman"/>
        </w:rPr>
        <w:t xml:space="preserve"> to be statistically compared</w:t>
      </w:r>
      <w:r w:rsidRPr="247E0610">
        <w:rPr>
          <w:rFonts w:eastAsia="Times New Roman" w:cs="Times New Roman"/>
        </w:rPr>
        <w:t xml:space="preserve"> in further analysis. </w:t>
      </w:r>
      <w:r w:rsidR="6CE879F0" w:rsidRPr="247E0610">
        <w:rPr>
          <w:rFonts w:eastAsia="Times New Roman" w:cs="Times New Roman"/>
        </w:rPr>
        <w:t>We recommend selecting</w:t>
      </w:r>
      <w:r w:rsidRPr="247E0610">
        <w:rPr>
          <w:rFonts w:eastAsia="Times New Roman" w:cs="Times New Roman"/>
        </w:rPr>
        <w:t xml:space="preserve"> </w:t>
      </w:r>
      <w:r w:rsidR="54CB48C1" w:rsidRPr="247E0610">
        <w:rPr>
          <w:rFonts w:eastAsia="Times New Roman" w:cs="Times New Roman"/>
        </w:rPr>
        <w:t>sample</w:t>
      </w:r>
      <w:r w:rsidR="00897A25" w:rsidRPr="247E0610">
        <w:rPr>
          <w:rFonts w:eastAsia="Times New Roman" w:cs="Times New Roman"/>
        </w:rPr>
        <w:t>s</w:t>
      </w:r>
      <w:r w:rsidR="54CB48C1" w:rsidRPr="247E0610">
        <w:rPr>
          <w:rFonts w:eastAsia="Times New Roman" w:cs="Times New Roman"/>
        </w:rPr>
        <w:t xml:space="preserve"> </w:t>
      </w:r>
      <w:r w:rsidR="3698763A" w:rsidRPr="247E0610">
        <w:rPr>
          <w:rFonts w:eastAsia="Times New Roman" w:cs="Times New Roman"/>
        </w:rPr>
        <w:t xml:space="preserve">treated with </w:t>
      </w:r>
      <w:r w:rsidR="091B0AE0" w:rsidRPr="247E0610">
        <w:rPr>
          <w:rFonts w:eastAsia="Times New Roman" w:cs="Times New Roman"/>
        </w:rPr>
        <w:t xml:space="preserve">metabolite </w:t>
      </w:r>
      <w:r w:rsidR="00897A25" w:rsidRPr="247E0610">
        <w:rPr>
          <w:rFonts w:eastAsia="Times New Roman" w:cs="Times New Roman"/>
        </w:rPr>
        <w:t xml:space="preserve">concentrations above </w:t>
      </w:r>
      <w:r w:rsidR="00EE0D7A" w:rsidRPr="247E0610">
        <w:rPr>
          <w:rFonts w:eastAsia="Times New Roman" w:cs="Times New Roman"/>
        </w:rPr>
        <w:t>its</w:t>
      </w:r>
      <w:r w:rsidR="00897A25" w:rsidRPr="247E0610">
        <w:rPr>
          <w:rFonts w:eastAsia="Times New Roman" w:cs="Times New Roman"/>
        </w:rPr>
        <w:t xml:space="preserve"> reported physiological concentration</w:t>
      </w:r>
      <w:r w:rsidR="59D10AB0" w:rsidRPr="247E0610">
        <w:rPr>
          <w:rFonts w:eastAsia="Times New Roman" w:cs="Times New Roman"/>
        </w:rPr>
        <w:t xml:space="preserve">, compared to the </w:t>
      </w:r>
      <w:r w:rsidR="00E3207D" w:rsidRPr="247E0610">
        <w:rPr>
          <w:rFonts w:eastAsia="Times New Roman" w:cs="Times New Roman"/>
        </w:rPr>
        <w:t xml:space="preserve">vehicle </w:t>
      </w:r>
      <w:r w:rsidR="59D10AB0" w:rsidRPr="247E0610">
        <w:rPr>
          <w:rFonts w:eastAsia="Times New Roman" w:cs="Times New Roman"/>
        </w:rPr>
        <w:t>control</w:t>
      </w:r>
      <w:r w:rsidR="3698763A" w:rsidRPr="247E0610">
        <w:rPr>
          <w:rFonts w:eastAsia="Times New Roman" w:cs="Times New Roman"/>
        </w:rPr>
        <w:t xml:space="preserve">. </w:t>
      </w:r>
    </w:p>
    <w:p w14:paraId="382FC34F" w14:textId="1E9E3DD2" w:rsidR="2FECC61F" w:rsidRPr="00BD0527" w:rsidRDefault="3698763A" w:rsidP="005F70FB">
      <w:pPr>
        <w:pStyle w:val="ListParagraph"/>
        <w:numPr>
          <w:ilvl w:val="0"/>
          <w:numId w:val="2"/>
        </w:numPr>
        <w:rPr>
          <w:rFonts w:eastAsia="Times New Roman" w:cs="Times New Roman"/>
        </w:rPr>
      </w:pPr>
      <w:r w:rsidRPr="00BD0527">
        <w:rPr>
          <w:rFonts w:eastAsia="Times New Roman" w:cs="Times New Roman"/>
        </w:rPr>
        <w:t>Select if a list of known targets is to be used. If “</w:t>
      </w:r>
      <w:r w:rsidR="61541BD2" w:rsidRPr="00BD0527">
        <w:rPr>
          <w:rFonts w:eastAsia="Times New Roman" w:cs="Times New Roman"/>
        </w:rPr>
        <w:t>Y</w:t>
      </w:r>
      <w:r w:rsidR="1F188908" w:rsidRPr="00BD0527">
        <w:rPr>
          <w:rFonts w:eastAsia="Times New Roman" w:cs="Times New Roman"/>
        </w:rPr>
        <w:t>ES</w:t>
      </w:r>
      <w:r w:rsidRPr="00BD0527">
        <w:rPr>
          <w:rFonts w:eastAsia="Times New Roman" w:cs="Times New Roman"/>
        </w:rPr>
        <w:t>”, import a table with the known target(s)</w:t>
      </w:r>
      <w:r w:rsidR="746A4AE2" w:rsidRPr="00BD0527">
        <w:rPr>
          <w:rFonts w:eastAsia="Times New Roman" w:cs="Times New Roman"/>
        </w:rPr>
        <w:t>, else click on “</w:t>
      </w:r>
      <w:r w:rsidR="34B674EE" w:rsidRPr="00BD0527">
        <w:rPr>
          <w:rFonts w:eastAsia="Times New Roman" w:cs="Times New Roman"/>
        </w:rPr>
        <w:t>N</w:t>
      </w:r>
      <w:r w:rsidR="27394247" w:rsidRPr="00BD0527">
        <w:rPr>
          <w:rFonts w:eastAsia="Times New Roman" w:cs="Times New Roman"/>
        </w:rPr>
        <w:t>O</w:t>
      </w:r>
      <w:r w:rsidR="746A4AE2" w:rsidRPr="00BD0527">
        <w:rPr>
          <w:rFonts w:eastAsia="Times New Roman" w:cs="Times New Roman"/>
        </w:rPr>
        <w:t xml:space="preserve">” to continue. </w:t>
      </w:r>
      <w:r w:rsidR="3376674F" w:rsidRPr="00BD0527">
        <w:rPr>
          <w:rFonts w:eastAsia="Times New Roman" w:cs="Times New Roman"/>
        </w:rPr>
        <w:t xml:space="preserve">See </w:t>
      </w:r>
      <w:r w:rsidR="3376674F" w:rsidRPr="00BD0527">
        <w:rPr>
          <w:rFonts w:eastAsia="Times New Roman" w:cs="Times New Roman"/>
          <w:b/>
          <w:bCs/>
          <w:i/>
          <w:iCs/>
        </w:rPr>
        <w:t xml:space="preserve">Note </w:t>
      </w:r>
      <w:r w:rsidR="00557324" w:rsidRPr="00BD0527">
        <w:rPr>
          <w:rFonts w:eastAsia="Times New Roman" w:cs="Times New Roman"/>
          <w:b/>
          <w:bCs/>
          <w:i/>
          <w:iCs/>
        </w:rPr>
        <w:t>19</w:t>
      </w:r>
      <w:r w:rsidR="00557324" w:rsidRPr="00BD0527">
        <w:rPr>
          <w:rFonts w:eastAsia="Times New Roman" w:cs="Times New Roman"/>
        </w:rPr>
        <w:t xml:space="preserve"> </w:t>
      </w:r>
      <w:r w:rsidR="3376674F" w:rsidRPr="00BD0527">
        <w:rPr>
          <w:rFonts w:eastAsia="Times New Roman" w:cs="Times New Roman"/>
        </w:rPr>
        <w:t xml:space="preserve">for details. </w:t>
      </w:r>
    </w:p>
    <w:p w14:paraId="4119A18F" w14:textId="6B2828E4" w:rsidR="4792F0FD" w:rsidRPr="00BD0527" w:rsidRDefault="5F94D0D4" w:rsidP="005F70FB">
      <w:pPr>
        <w:pStyle w:val="ListParagraph"/>
        <w:numPr>
          <w:ilvl w:val="0"/>
          <w:numId w:val="2"/>
        </w:numPr>
        <w:rPr>
          <w:rFonts w:eastAsia="Times New Roman" w:cs="Times New Roman"/>
        </w:rPr>
      </w:pPr>
      <w:r w:rsidRPr="00BD0527">
        <w:rPr>
          <w:rFonts w:eastAsia="Times New Roman" w:cs="Times New Roman"/>
        </w:rPr>
        <w:t xml:space="preserve">Import the Spectronaut report to perform ML-based ranking. </w:t>
      </w:r>
    </w:p>
    <w:p w14:paraId="22BAED3D" w14:textId="02E8E5DF" w:rsidR="658A48C7" w:rsidRPr="00BD0527" w:rsidRDefault="27F3884F" w:rsidP="005F70FB">
      <w:pPr>
        <w:pStyle w:val="ListParagraph"/>
        <w:numPr>
          <w:ilvl w:val="0"/>
          <w:numId w:val="2"/>
        </w:numPr>
        <w:rPr>
          <w:rFonts w:eastAsia="Times New Roman" w:cs="Times New Roman"/>
        </w:rPr>
      </w:pPr>
      <w:r w:rsidRPr="00BD0527">
        <w:rPr>
          <w:rFonts w:eastAsia="Times New Roman" w:cs="Times New Roman"/>
        </w:rPr>
        <w:t>Select if a concentration table should be imported or not. If “</w:t>
      </w:r>
      <w:r w:rsidR="47538516" w:rsidRPr="00BD0527">
        <w:rPr>
          <w:rFonts w:eastAsia="Times New Roman" w:cs="Times New Roman"/>
        </w:rPr>
        <w:t>Y</w:t>
      </w:r>
      <w:r w:rsidR="17F360F5" w:rsidRPr="00BD0527">
        <w:rPr>
          <w:rFonts w:eastAsia="Times New Roman" w:cs="Times New Roman"/>
        </w:rPr>
        <w:t>ES</w:t>
      </w:r>
      <w:r w:rsidRPr="00BD0527">
        <w:rPr>
          <w:rFonts w:eastAsia="Times New Roman" w:cs="Times New Roman"/>
        </w:rPr>
        <w:t xml:space="preserve">”, import </w:t>
      </w:r>
      <w:r w:rsidR="58AC1C92" w:rsidRPr="00BD0527">
        <w:rPr>
          <w:rFonts w:eastAsia="Times New Roman" w:cs="Times New Roman"/>
        </w:rPr>
        <w:t xml:space="preserve">a concentration table from the working directory, else </w:t>
      </w:r>
      <w:r w:rsidR="7104D085" w:rsidRPr="00BD0527">
        <w:rPr>
          <w:rFonts w:eastAsia="Times New Roman" w:cs="Times New Roman"/>
        </w:rPr>
        <w:t xml:space="preserve">a standard concentration table is generated from the report. </w:t>
      </w:r>
    </w:p>
    <w:p w14:paraId="1BC42BA3" w14:textId="2205BA7F" w:rsidR="33264613" w:rsidRPr="00BD0527" w:rsidRDefault="2B4588DA" w:rsidP="005F70FB">
      <w:pPr>
        <w:pStyle w:val="ListParagraph"/>
        <w:numPr>
          <w:ilvl w:val="0"/>
          <w:numId w:val="2"/>
        </w:numPr>
        <w:rPr>
          <w:rFonts w:eastAsia="Times New Roman" w:cs="Times New Roman"/>
        </w:rPr>
      </w:pPr>
      <w:r w:rsidRPr="00BD0527">
        <w:rPr>
          <w:rFonts w:eastAsia="Times New Roman" w:cs="Times New Roman"/>
        </w:rPr>
        <w:t xml:space="preserve">Select which concentration unit is used in the concentration table. Default is </w:t>
      </w:r>
      <w:proofErr w:type="spellStart"/>
      <w:r w:rsidRPr="00BD0527">
        <w:rPr>
          <w:rFonts w:eastAsia="Times New Roman" w:cs="Times New Roman"/>
        </w:rPr>
        <w:t>nM.</w:t>
      </w:r>
      <w:proofErr w:type="spellEnd"/>
      <w:r w:rsidRPr="00BD0527">
        <w:rPr>
          <w:rFonts w:eastAsia="Times New Roman" w:cs="Times New Roman"/>
        </w:rPr>
        <w:t xml:space="preserve"> </w:t>
      </w:r>
      <w:r w:rsidR="2FEC53E2" w:rsidRPr="00BD0527">
        <w:rPr>
          <w:rFonts w:eastAsia="Times New Roman" w:cs="Times New Roman"/>
        </w:rPr>
        <w:t>Once selected, a folder named “</w:t>
      </w:r>
      <w:proofErr w:type="spellStart"/>
      <w:r w:rsidR="2FEC53E2" w:rsidRPr="00BD0527">
        <w:rPr>
          <w:rFonts w:eastAsia="Times New Roman" w:cs="Times New Roman"/>
        </w:rPr>
        <w:t>DRCplot</w:t>
      </w:r>
      <w:proofErr w:type="spellEnd"/>
      <w:r w:rsidR="2FEC53E2" w:rsidRPr="00BD0527">
        <w:rPr>
          <w:rFonts w:eastAsia="Times New Roman" w:cs="Times New Roman"/>
        </w:rPr>
        <w:t xml:space="preserve">” is generated in the working directory and dose </w:t>
      </w:r>
      <w:r w:rsidR="09D6FD57" w:rsidRPr="00BD0527">
        <w:rPr>
          <w:rFonts w:eastAsia="Times New Roman" w:cs="Times New Roman"/>
        </w:rPr>
        <w:t>response</w:t>
      </w:r>
      <w:r w:rsidR="2FEC53E2" w:rsidRPr="00BD0527">
        <w:rPr>
          <w:rFonts w:eastAsia="Times New Roman" w:cs="Times New Roman"/>
        </w:rPr>
        <w:t xml:space="preserve"> analysis start. </w:t>
      </w:r>
      <w:r w:rsidR="23964390" w:rsidRPr="00BD0527">
        <w:rPr>
          <w:rFonts w:eastAsia="Times New Roman" w:cs="Times New Roman"/>
        </w:rPr>
        <w:t>DRC p</w:t>
      </w:r>
      <w:r w:rsidR="5214C1FE" w:rsidRPr="00BD0527">
        <w:rPr>
          <w:rFonts w:eastAsia="Times New Roman" w:cs="Times New Roman"/>
        </w:rPr>
        <w:t xml:space="preserve">lots </w:t>
      </w:r>
      <w:r w:rsidR="3A1A10F1" w:rsidRPr="00BD0527">
        <w:rPr>
          <w:rFonts w:eastAsia="Times New Roman" w:cs="Times New Roman"/>
        </w:rPr>
        <w:t xml:space="preserve">for all modified sequences </w:t>
      </w:r>
      <w:r w:rsidR="5214C1FE" w:rsidRPr="00BD0527">
        <w:rPr>
          <w:rFonts w:eastAsia="Times New Roman" w:cs="Times New Roman"/>
        </w:rPr>
        <w:t>are s</w:t>
      </w:r>
      <w:r w:rsidR="23C06653" w:rsidRPr="00BD0527">
        <w:rPr>
          <w:rFonts w:eastAsia="Times New Roman" w:cs="Times New Roman"/>
        </w:rPr>
        <w:t xml:space="preserve">aved </w:t>
      </w:r>
      <w:r w:rsidR="5214C1FE" w:rsidRPr="00BD0527">
        <w:rPr>
          <w:rFonts w:eastAsia="Times New Roman" w:cs="Times New Roman"/>
        </w:rPr>
        <w:t>in the “</w:t>
      </w:r>
      <w:proofErr w:type="spellStart"/>
      <w:r w:rsidR="5214C1FE" w:rsidRPr="00BD0527">
        <w:rPr>
          <w:rFonts w:eastAsia="Times New Roman" w:cs="Times New Roman"/>
        </w:rPr>
        <w:t>DRCplots</w:t>
      </w:r>
      <w:proofErr w:type="spellEnd"/>
      <w:r w:rsidR="5214C1FE" w:rsidRPr="00BD0527">
        <w:rPr>
          <w:rFonts w:eastAsia="Times New Roman" w:cs="Times New Roman"/>
        </w:rPr>
        <w:t xml:space="preserve">” folder. </w:t>
      </w:r>
    </w:p>
    <w:p w14:paraId="45FC27AB" w14:textId="3790BAA0" w:rsidR="00E4D684" w:rsidRPr="00BD0527" w:rsidRDefault="5214C1FE" w:rsidP="005F70FB">
      <w:pPr>
        <w:pStyle w:val="ListParagraph"/>
        <w:numPr>
          <w:ilvl w:val="0"/>
          <w:numId w:val="2"/>
        </w:numPr>
        <w:rPr>
          <w:rFonts w:eastAsia="Times New Roman" w:cs="Times New Roman"/>
        </w:rPr>
      </w:pPr>
      <w:r w:rsidRPr="00BD0527">
        <w:rPr>
          <w:rFonts w:eastAsia="Times New Roman" w:cs="Times New Roman"/>
        </w:rPr>
        <w:lastRenderedPageBreak/>
        <w:t xml:space="preserve">Upon dose response analysis, </w:t>
      </w:r>
      <w:r w:rsidR="7DDCD6C1" w:rsidRPr="00BD0527">
        <w:rPr>
          <w:rFonts w:eastAsia="Times New Roman" w:cs="Times New Roman"/>
        </w:rPr>
        <w:t xml:space="preserve">output </w:t>
      </w:r>
      <w:r w:rsidRPr="00BD0527">
        <w:rPr>
          <w:rFonts w:eastAsia="Times New Roman" w:cs="Times New Roman"/>
        </w:rPr>
        <w:t>tables with ranked peptides/proteins</w:t>
      </w:r>
      <w:r w:rsidR="601110A8" w:rsidRPr="00BD0527">
        <w:rPr>
          <w:rFonts w:eastAsia="Times New Roman" w:cs="Times New Roman"/>
        </w:rPr>
        <w:t xml:space="preserve"> based on calculated LiP </w:t>
      </w:r>
      <w:r w:rsidR="00583134" w:rsidRPr="00BD0527">
        <w:rPr>
          <w:rFonts w:eastAsia="Times New Roman" w:cs="Times New Roman"/>
        </w:rPr>
        <w:t>s</w:t>
      </w:r>
      <w:r w:rsidR="601110A8" w:rsidRPr="00BD0527">
        <w:rPr>
          <w:rFonts w:eastAsia="Times New Roman" w:cs="Times New Roman"/>
        </w:rPr>
        <w:t>core</w:t>
      </w:r>
      <w:r w:rsidR="006D262D" w:rsidRPr="00BD0527">
        <w:rPr>
          <w:rFonts w:eastAsia="Times New Roman" w:cs="Times New Roman"/>
        </w:rPr>
        <w:t>s</w:t>
      </w:r>
      <w:r w:rsidR="601110A8" w:rsidRPr="00BD0527">
        <w:rPr>
          <w:rFonts w:eastAsia="Times New Roman" w:cs="Times New Roman"/>
        </w:rPr>
        <w:t xml:space="preserve"> </w:t>
      </w:r>
      <w:r w:rsidR="67E064AD" w:rsidRPr="00BD0527">
        <w:rPr>
          <w:rFonts w:eastAsia="Times New Roman" w:cs="Times New Roman"/>
        </w:rPr>
        <w:t xml:space="preserve">are saved </w:t>
      </w:r>
      <w:r w:rsidRPr="00BD0527">
        <w:rPr>
          <w:rFonts w:eastAsia="Times New Roman" w:cs="Times New Roman"/>
        </w:rPr>
        <w:t>and additional plots</w:t>
      </w:r>
      <w:r w:rsidR="6DA6C62D" w:rsidRPr="00BD0527">
        <w:rPr>
          <w:rFonts w:eastAsia="Times New Roman" w:cs="Times New Roman"/>
        </w:rPr>
        <w:t xml:space="preserve"> (e.g., for the LiP score distributions)</w:t>
      </w:r>
      <w:r w:rsidRPr="00BD0527">
        <w:rPr>
          <w:rFonts w:eastAsia="Times New Roman" w:cs="Times New Roman"/>
        </w:rPr>
        <w:t xml:space="preserve"> are generated in the working directory. </w:t>
      </w:r>
      <w:r w:rsidR="001C4B75" w:rsidRPr="00BD0527">
        <w:rPr>
          <w:rFonts w:eastAsia="Times New Roman" w:cs="Times New Roman"/>
        </w:rPr>
        <w:t xml:space="preserve">See </w:t>
      </w:r>
      <w:r w:rsidR="001C4B75" w:rsidRPr="00BD0527">
        <w:rPr>
          <w:rFonts w:eastAsia="Times New Roman" w:cs="Times New Roman"/>
          <w:b/>
          <w:bCs/>
          <w:i/>
          <w:iCs/>
        </w:rPr>
        <w:t xml:space="preserve">Note </w:t>
      </w:r>
      <w:r w:rsidR="00557324" w:rsidRPr="00BD0527">
        <w:rPr>
          <w:rFonts w:eastAsia="Times New Roman" w:cs="Times New Roman"/>
          <w:b/>
          <w:bCs/>
          <w:i/>
          <w:iCs/>
        </w:rPr>
        <w:t>20</w:t>
      </w:r>
      <w:r w:rsidR="00557324" w:rsidRPr="00BD0527">
        <w:rPr>
          <w:rFonts w:eastAsia="Times New Roman" w:cs="Times New Roman"/>
        </w:rPr>
        <w:t xml:space="preserve"> </w:t>
      </w:r>
      <w:r w:rsidR="001C4B75" w:rsidRPr="00BD0527">
        <w:rPr>
          <w:rFonts w:eastAsia="Times New Roman" w:cs="Times New Roman"/>
        </w:rPr>
        <w:t>fo</w:t>
      </w:r>
      <w:r w:rsidR="0011436A" w:rsidRPr="00BD0527">
        <w:rPr>
          <w:rFonts w:eastAsia="Times New Roman" w:cs="Times New Roman"/>
        </w:rPr>
        <w:t xml:space="preserve">r </w:t>
      </w:r>
      <w:r w:rsidR="2554BBEB" w:rsidRPr="00BD0527">
        <w:rPr>
          <w:rFonts w:eastAsia="Times New Roman" w:cs="Times New Roman"/>
        </w:rPr>
        <w:t>guidelines on interpreting LiP-Quant results</w:t>
      </w:r>
      <w:r w:rsidR="001C4B75" w:rsidRPr="00BD0527">
        <w:rPr>
          <w:rFonts w:eastAsia="Times New Roman" w:cs="Times New Roman"/>
        </w:rPr>
        <w:t>.</w:t>
      </w:r>
      <w:r w:rsidR="00B707E2" w:rsidRPr="00BD0527">
        <w:rPr>
          <w:rFonts w:eastAsia="Times New Roman" w:cs="Times New Roman"/>
        </w:rPr>
        <w:t xml:space="preserve"> </w:t>
      </w:r>
    </w:p>
    <w:p w14:paraId="715A3892" w14:textId="2163D0B0" w:rsidR="00B3740B" w:rsidRPr="00BD0527" w:rsidRDefault="04A1E842" w:rsidP="00B3740B">
      <w:pPr>
        <w:pStyle w:val="Heading1"/>
        <w:rPr>
          <w:rFonts w:eastAsia="Times New Roman" w:cs="Times New Roman"/>
        </w:rPr>
      </w:pPr>
      <w:r w:rsidRPr="00BD0527">
        <w:rPr>
          <w:rFonts w:eastAsia="Times New Roman" w:cs="Times New Roman"/>
        </w:rPr>
        <w:t>No</w:t>
      </w:r>
      <w:r w:rsidR="5EDE6365" w:rsidRPr="00BD0527">
        <w:rPr>
          <w:rFonts w:eastAsia="Times New Roman" w:cs="Times New Roman"/>
        </w:rPr>
        <w:t>t</w:t>
      </w:r>
      <w:r w:rsidRPr="00BD0527">
        <w:rPr>
          <w:rFonts w:eastAsia="Times New Roman" w:cs="Times New Roman"/>
        </w:rPr>
        <w:t>es</w:t>
      </w:r>
    </w:p>
    <w:p w14:paraId="00E6D871" w14:textId="1DF3D7E9" w:rsidR="00A74A73" w:rsidRPr="00BD0527" w:rsidRDefault="00A74A73" w:rsidP="005F70FB">
      <w:pPr>
        <w:pStyle w:val="ListParagraph"/>
        <w:numPr>
          <w:ilvl w:val="0"/>
          <w:numId w:val="4"/>
        </w:numPr>
        <w:rPr>
          <w:rFonts w:eastAsia="Times New Roman" w:cs="Times New Roman"/>
        </w:rPr>
      </w:pPr>
      <w:r w:rsidRPr="00BD0527">
        <w:rPr>
          <w:rFonts w:eastAsia="Times New Roman" w:cs="Times New Roman"/>
        </w:rPr>
        <w:t xml:space="preserve">We recommend storing the stock solution of PK in thin-walled PCR tube strips, allowing the use of multichannel pipettes for LiP experiments. </w:t>
      </w:r>
    </w:p>
    <w:p w14:paraId="78551395" w14:textId="4C45774A" w:rsidR="00477B5D" w:rsidRPr="00BD0527" w:rsidRDefault="68A9746D" w:rsidP="005F70FB">
      <w:pPr>
        <w:pStyle w:val="ListParagraph"/>
        <w:numPr>
          <w:ilvl w:val="0"/>
          <w:numId w:val="4"/>
        </w:numPr>
        <w:rPr>
          <w:rFonts w:eastAsia="Times New Roman" w:cs="Times New Roman"/>
        </w:rPr>
      </w:pPr>
      <w:r w:rsidRPr="247E0610">
        <w:rPr>
          <w:rFonts w:eastAsia="Times New Roman" w:cs="Times New Roman"/>
        </w:rPr>
        <w:t xml:space="preserve">When TCEP-HCl is dissolved in water, the resulting pH is approximately 2.5. </w:t>
      </w:r>
      <w:r w:rsidR="11951BFF" w:rsidRPr="247E0610">
        <w:rPr>
          <w:rFonts w:eastAsia="Times New Roman" w:cs="Times New Roman"/>
        </w:rPr>
        <w:t xml:space="preserve">This </w:t>
      </w:r>
      <w:r w:rsidR="63D91C06" w:rsidRPr="247E0610">
        <w:rPr>
          <w:rFonts w:eastAsia="Times New Roman" w:cs="Times New Roman"/>
        </w:rPr>
        <w:t xml:space="preserve">acidic </w:t>
      </w:r>
      <w:r w:rsidRPr="247E0610">
        <w:rPr>
          <w:rFonts w:eastAsia="Times New Roman" w:cs="Times New Roman"/>
        </w:rPr>
        <w:t>pH can cause partial precipitation of DOC.</w:t>
      </w:r>
      <w:r w:rsidR="1E4CB4B2" w:rsidRPr="247E0610">
        <w:rPr>
          <w:rFonts w:eastAsia="Times New Roman" w:cs="Times New Roman"/>
        </w:rPr>
        <w:t xml:space="preserve"> Therefore, we recommend </w:t>
      </w:r>
      <w:r w:rsidR="5AF7273F" w:rsidRPr="247E0610">
        <w:rPr>
          <w:rFonts w:eastAsia="Times New Roman" w:cs="Times New Roman"/>
        </w:rPr>
        <w:t xml:space="preserve">dissolving </w:t>
      </w:r>
      <w:r w:rsidR="1E4CB4B2" w:rsidRPr="247E0610">
        <w:rPr>
          <w:rFonts w:eastAsia="Times New Roman" w:cs="Times New Roman"/>
        </w:rPr>
        <w:t>TCEP-HC</w:t>
      </w:r>
      <w:r w:rsidR="38A4FC7E" w:rsidRPr="247E0610">
        <w:rPr>
          <w:rFonts w:eastAsia="Times New Roman" w:cs="Times New Roman"/>
        </w:rPr>
        <w:t>l</w:t>
      </w:r>
      <w:r w:rsidR="1E4CB4B2" w:rsidRPr="247E0610">
        <w:rPr>
          <w:rFonts w:eastAsia="Times New Roman" w:cs="Times New Roman"/>
        </w:rPr>
        <w:t xml:space="preserve"> in 1</w:t>
      </w:r>
      <w:r w:rsidR="00EE0D7A" w:rsidRPr="247E0610">
        <w:rPr>
          <w:rFonts w:eastAsia="Times New Roman" w:cs="Times New Roman"/>
        </w:rPr>
        <w:t> </w:t>
      </w:r>
      <w:r w:rsidR="1E4CB4B2" w:rsidRPr="247E0610">
        <w:rPr>
          <w:rFonts w:eastAsia="Times New Roman" w:cs="Times New Roman"/>
        </w:rPr>
        <w:t>M HEPES pH</w:t>
      </w:r>
      <w:r w:rsidR="00EE0D7A" w:rsidRPr="247E0610">
        <w:rPr>
          <w:rFonts w:eastAsia="Times New Roman" w:cs="Times New Roman"/>
        </w:rPr>
        <w:t> </w:t>
      </w:r>
      <w:r w:rsidR="1E4CB4B2" w:rsidRPr="247E0610">
        <w:rPr>
          <w:rFonts w:eastAsia="Times New Roman" w:cs="Times New Roman"/>
        </w:rPr>
        <w:t>7.4.</w:t>
      </w:r>
      <w:r w:rsidR="4A7EC026" w:rsidRPr="247E0610">
        <w:rPr>
          <w:rFonts w:eastAsia="Times New Roman" w:cs="Times New Roman"/>
        </w:rPr>
        <w:t xml:space="preserve"> </w:t>
      </w:r>
    </w:p>
    <w:p w14:paraId="04275F3F" w14:textId="1BA172CD" w:rsidR="7A5CCCA7" w:rsidRPr="00BD0527" w:rsidRDefault="7A5CCCA7" w:rsidP="247E0610">
      <w:pPr>
        <w:pStyle w:val="ListParagraph"/>
        <w:numPr>
          <w:ilvl w:val="0"/>
          <w:numId w:val="4"/>
        </w:numPr>
        <w:rPr>
          <w:rFonts w:eastAsiaTheme="minorEastAsia" w:cs="Times New Roman"/>
        </w:rPr>
      </w:pPr>
      <w:r w:rsidRPr="247E0610">
        <w:rPr>
          <w:rFonts w:eastAsia="Times New Roman" w:cs="Times New Roman"/>
        </w:rPr>
        <w:t>We recommend using approximately 4 pellet volumes of LiP buffer for the resuspension of the cell pellet. It is important that the total protein concentration of the lysate is higher than 2</w:t>
      </w:r>
      <w:r w:rsidR="00EE0D7A" w:rsidRPr="247E0610">
        <w:rPr>
          <w:rFonts w:eastAsia="Times New Roman" w:cs="Times New Roman"/>
        </w:rPr>
        <w:t> </w:t>
      </w:r>
      <w:r w:rsidRPr="247E0610">
        <w:rPr>
          <w:rFonts w:eastAsia="Times New Roman" w:cs="Times New Roman"/>
        </w:rPr>
        <w:t>µg/µL prior to final dilution. More detailed instructions on how to grow model</w:t>
      </w:r>
      <w:r w:rsidR="0052359C" w:rsidRPr="247E0610">
        <w:rPr>
          <w:rFonts w:eastAsia="Times New Roman" w:cs="Times New Roman"/>
        </w:rPr>
        <w:t xml:space="preserve"> cellular systems</w:t>
      </w:r>
      <w:r w:rsidRPr="247E0610">
        <w:rPr>
          <w:rFonts w:eastAsia="Times New Roman" w:cs="Times New Roman"/>
        </w:rPr>
        <w:t xml:space="preserve">, such as </w:t>
      </w:r>
      <w:r w:rsidRPr="247E0610">
        <w:rPr>
          <w:rFonts w:eastAsia="Times New Roman" w:cs="Times New Roman"/>
          <w:i/>
          <w:iCs/>
        </w:rPr>
        <w:t>E.</w:t>
      </w:r>
      <w:r w:rsidR="0052359C" w:rsidRPr="247E0610">
        <w:rPr>
          <w:rFonts w:eastAsia="Times New Roman" w:cs="Times New Roman"/>
          <w:i/>
          <w:iCs/>
        </w:rPr>
        <w:t xml:space="preserve"> </w:t>
      </w:r>
      <w:r w:rsidRPr="247E0610">
        <w:rPr>
          <w:rFonts w:eastAsia="Times New Roman" w:cs="Times New Roman"/>
          <w:i/>
          <w:iCs/>
        </w:rPr>
        <w:t>coli</w:t>
      </w:r>
      <w:r w:rsidRPr="247E0610">
        <w:rPr>
          <w:rFonts w:eastAsia="Times New Roman" w:cs="Times New Roman"/>
        </w:rPr>
        <w:t xml:space="preserve">, </w:t>
      </w:r>
      <w:r w:rsidRPr="247E0610">
        <w:rPr>
          <w:rFonts w:eastAsia="Times New Roman" w:cs="Times New Roman"/>
          <w:i/>
          <w:iCs/>
        </w:rPr>
        <w:t>S. cerevisiae</w:t>
      </w:r>
      <w:r w:rsidRPr="247E0610">
        <w:rPr>
          <w:rFonts w:eastAsia="Times New Roman" w:cs="Times New Roman"/>
        </w:rPr>
        <w:t xml:space="preserve"> or HeLa cells can be found in Cappelletti et al. </w:t>
      </w:r>
      <w:r w:rsidR="00F10970">
        <w:rPr>
          <w:rFonts w:eastAsia="Times New Roman" w:cs="Times New Roman"/>
        </w:rPr>
        <w:fldChar w:fldCharType="begin" w:fldLock="1"/>
      </w:r>
      <w:r w:rsidR="00F10970">
        <w:rPr>
          <w:rFonts w:eastAsia="Times New Roman" w:cs="Times New Roman"/>
        </w:rPr>
        <w:instrText>ADDIN CSL_CITATION {"citationItems":[{"id":"ITEM-1","itemData":{"DOI":"10.1016/j.cell.2020.12.021","ISSN":"10974172","PMID":"33357446","abstract":"Biological processes are regulated by intermolecular interactions and chemical modifications that do not affect protein levels, thus escaping detection in classical proteomic screens. We demonstrate here that a global protein structural readout based on limited proteolysis-mass spectrometry (LiP-MS) detects many such functional alterations, simultaneously and in situ, in bacteria undergoing nutrient adaptation and in yeast responding to acute stress. The structural readout, visualized as structural barcodes, captured enzyme activity changes, phosphorylation, protein aggregation, and complex formation, with the resolution of individual regulated functional sites such as binding and active sites. Comparison with prior knowledge, including other ‘omics data, showed that LiP-MS detects many known functional alterations within well-studied pathways. It suggested distinct metabolite-protein interactions and enabled identification of a fructose-1,6-bisphosphate-based regulatory mechanism of glucose uptake in E. coli. The structural readout dramatically increases classical proteomics coverage, generates mechanistic hypotheses, and paves the way for in situ structural systems biology.","author":[{"dropping-particle":"","family":"Cappelletti","given":"Valentina","non-dropping-particle":"","parse-names":false,"suffix":""},{"dropping-particle":"","family":"Hauser","given":"Thomas","non-dropping-particle":"","parse-names":false,"suffix":""},{"dropping-particle":"","family":"Piazza","given":"Ilaria","non-dropping-particle":"","parse-names":false,"suffix":""},{"dropping-particle":"","family":"Pepelnjak","given":"Monika","non-dropping-particle":"","parse-names":false,"suffix":""},{"dropping-particle":"","family":"Malinovska","given":"Liliana","non-dropping-particle":"","parse-names":false,"suffix":""},{"dropping-particle":"","family":"Fuhrer","given":"Tobias","non-dropping-particle":"","parse-names":false,"suffix":""},{"dropping-particle":"","family":"Li","given":"Yaozong","non-dropping-particle":"","parse-names":false,"suffix":""},{"dropping-particle":"","family":"Dörig","given":"Christian","non-dropping-particle":"","parse-names":false,"suffix":""},{"dropping-particle":"","family":"Boersema","given":"Paul","non-dropping-particle":"","parse-names":false,"suffix":""},{"dropping-particle":"","family":"Gillet","given":"Ludovic","non-dropping-particle":"","parse-names":false,"suffix":""},{"dropping-particle":"","family":"Grossbach","given":"Jan","non-dropping-particle":"","parse-names":false,"suffix":""},{"dropping-particle":"","family":"Dugourd","given":"Aurelien","non-dropping-particle":"","parse-names":false,"suffix":""},{"dropping-particle":"","family":"Saez-Rodriguez","given":"Julio","non-dropping-particle":"","parse-names":false,"suffix":""},{"dropping-particle":"","family":"Beyer","given":"Andreas","non-dropping-particle":"","parse-names":false,"suffix":""},{"dropping-particle":"","family":"Zamboni","given":"Nicola","non-dropping-particle":"","parse-names":false,"suffix":""},{"dropping-particle":"","family":"Caflisch","given":"Amedeo","non-dropping-particle":"","parse-names":false,"suffix":""},{"dropping-particle":"","family":"Souza","given":"Natalie","non-dropping-particle":"de","parse-names":false,"suffix":""},{"dropping-particle":"","family":"Picotti","given":"Paola","non-dropping-particle":"","parse-names":false,"suffix":""}],"container-title":"Cell","id":"ITEM-1","issue":"2","issued":{"date-parts":[["2021"]]},"page":"545-559.e22","title":"Dynamic 3D proteomes reveal protein functional alterations at high resolution in situ","type":"article-journal","volume":"184"},"uris":["http://www.mendeley.com/documents/?uuid=35b788f7-9498-441e-bdf1-9e3658f3bc64"]}],"mendeley":{"formattedCitation":"[16]","plainTextFormattedCitation":"[16]","previouslyFormattedCitation":"[16]"},"properties":{"noteIndex":0},"schema":"https://github.com/citation-style-language/schema/raw/master/csl-citation.json"}</w:instrText>
      </w:r>
      <w:r w:rsidR="00F10970">
        <w:rPr>
          <w:rFonts w:eastAsia="Times New Roman" w:cs="Times New Roman"/>
        </w:rPr>
        <w:fldChar w:fldCharType="separate"/>
      </w:r>
      <w:r w:rsidR="00F10970" w:rsidRPr="00F10970">
        <w:rPr>
          <w:rFonts w:eastAsia="Times New Roman" w:cs="Times New Roman"/>
          <w:noProof/>
        </w:rPr>
        <w:t>[16]</w:t>
      </w:r>
      <w:r w:rsidR="00F10970">
        <w:rPr>
          <w:rFonts w:eastAsia="Times New Roman" w:cs="Times New Roman"/>
        </w:rPr>
        <w:fldChar w:fldCharType="end"/>
      </w:r>
      <w:r w:rsidRPr="247E0610">
        <w:rPr>
          <w:rFonts w:eastAsia="Times New Roman" w:cs="Times New Roman"/>
        </w:rPr>
        <w:t xml:space="preserve"> and Piazza and Beaton </w:t>
      </w:r>
      <w:r w:rsidR="00F10970">
        <w:rPr>
          <w:rFonts w:eastAsia="Times New Roman" w:cs="Times New Roman"/>
        </w:rPr>
        <w:t xml:space="preserve">et al. </w:t>
      </w:r>
      <w:r w:rsidR="00F10970">
        <w:rPr>
          <w:rFonts w:eastAsia="Times New Roman" w:cs="Times New Roman"/>
        </w:rPr>
        <w:fldChar w:fldCharType="begin" w:fldLock="1"/>
      </w:r>
      <w:r w:rsidR="00F10970">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00F10970">
        <w:rPr>
          <w:rFonts w:eastAsia="Times New Roman" w:cs="Times New Roman"/>
        </w:rPr>
        <w:fldChar w:fldCharType="separate"/>
      </w:r>
      <w:r w:rsidR="00F10970" w:rsidRPr="00F10970">
        <w:rPr>
          <w:rFonts w:eastAsia="Times New Roman" w:cs="Times New Roman"/>
          <w:noProof/>
        </w:rPr>
        <w:t>[11]</w:t>
      </w:r>
      <w:r w:rsidR="00F10970">
        <w:rPr>
          <w:rFonts w:eastAsia="Times New Roman" w:cs="Times New Roman"/>
        </w:rPr>
        <w:fldChar w:fldCharType="end"/>
      </w:r>
      <w:r w:rsidRPr="247E0610">
        <w:rPr>
          <w:rFonts w:eastAsia="Times New Roman" w:cs="Times New Roman"/>
        </w:rPr>
        <w:t>.</w:t>
      </w:r>
    </w:p>
    <w:p w14:paraId="4F2184D8" w14:textId="75BCB6A5" w:rsidR="157F639E" w:rsidRPr="00BD0527" w:rsidRDefault="157F639E" w:rsidP="247E0610">
      <w:pPr>
        <w:pStyle w:val="ListParagraph"/>
        <w:numPr>
          <w:ilvl w:val="0"/>
          <w:numId w:val="4"/>
        </w:numPr>
        <w:rPr>
          <w:rFonts w:eastAsiaTheme="minorEastAsia" w:cs="Times New Roman"/>
        </w:rPr>
      </w:pPr>
      <w:bookmarkStart w:id="2" w:name="_Ref81569823"/>
      <w:r w:rsidRPr="247E0610">
        <w:rPr>
          <w:rFonts w:eastAsia="Times New Roman" w:cs="Times New Roman"/>
        </w:rPr>
        <w:t xml:space="preserve">We </w:t>
      </w:r>
      <w:r w:rsidR="721B4C80" w:rsidRPr="247E0610">
        <w:rPr>
          <w:rFonts w:eastAsia="Times New Roman" w:cs="Times New Roman"/>
        </w:rPr>
        <w:t>advise removal</w:t>
      </w:r>
      <w:r w:rsidR="7C57A435" w:rsidRPr="247E0610">
        <w:rPr>
          <w:rFonts w:eastAsia="Times New Roman" w:cs="Times New Roman"/>
        </w:rPr>
        <w:t xml:space="preserve"> of</w:t>
      </w:r>
      <w:r w:rsidRPr="247E0610">
        <w:rPr>
          <w:rFonts w:eastAsia="Times New Roman" w:cs="Times New Roman"/>
        </w:rPr>
        <w:t xml:space="preserve"> endogenous metabolites </w:t>
      </w:r>
      <w:r w:rsidR="4BD2C861" w:rsidRPr="247E0610">
        <w:rPr>
          <w:rFonts w:eastAsia="Times New Roman" w:cs="Times New Roman"/>
        </w:rPr>
        <w:t>and cofactors</w:t>
      </w:r>
      <w:r w:rsidR="00144DE8" w:rsidRPr="247E0610">
        <w:rPr>
          <w:rFonts w:eastAsia="Times New Roman" w:cs="Times New Roman"/>
        </w:rPr>
        <w:t xml:space="preserve"> (e.g.</w:t>
      </w:r>
      <w:r w:rsidR="007114D7" w:rsidRPr="247E0610">
        <w:rPr>
          <w:rFonts w:eastAsia="Times New Roman" w:cs="Times New Roman"/>
        </w:rPr>
        <w:t>,</w:t>
      </w:r>
      <w:r w:rsidR="00144DE8" w:rsidRPr="247E0610">
        <w:rPr>
          <w:rFonts w:eastAsia="Times New Roman" w:cs="Times New Roman"/>
        </w:rPr>
        <w:t xml:space="preserve"> NADH, ATP)</w:t>
      </w:r>
      <w:r w:rsidR="4BD2C861" w:rsidRPr="247E0610">
        <w:rPr>
          <w:rFonts w:eastAsia="Times New Roman" w:cs="Times New Roman"/>
        </w:rPr>
        <w:t xml:space="preserve"> </w:t>
      </w:r>
      <w:r w:rsidRPr="247E0610">
        <w:rPr>
          <w:rFonts w:eastAsia="Times New Roman" w:cs="Times New Roman"/>
        </w:rPr>
        <w:t xml:space="preserve">from cell extracts </w:t>
      </w:r>
      <w:r w:rsidR="4BD2C861" w:rsidRPr="247E0610">
        <w:rPr>
          <w:rFonts w:eastAsia="Times New Roman" w:cs="Times New Roman"/>
        </w:rPr>
        <w:t xml:space="preserve">by gel filtration </w:t>
      </w:r>
      <w:r w:rsidRPr="247E0610">
        <w:rPr>
          <w:rFonts w:eastAsia="Times New Roman" w:cs="Times New Roman"/>
        </w:rPr>
        <w:t xml:space="preserve">prior to </w:t>
      </w:r>
      <w:r w:rsidR="4BD2C861" w:rsidRPr="247E0610">
        <w:rPr>
          <w:rFonts w:eastAsia="Times New Roman" w:cs="Times New Roman"/>
        </w:rPr>
        <w:t>LiP-MS analyses</w:t>
      </w:r>
      <w:r w:rsidR="349BF209" w:rsidRPr="247E0610">
        <w:rPr>
          <w:rFonts w:eastAsia="Times New Roman" w:cs="Times New Roman"/>
        </w:rPr>
        <w:t>,</w:t>
      </w:r>
      <w:r w:rsidR="00144DE8" w:rsidRPr="247E0610">
        <w:rPr>
          <w:rFonts w:eastAsia="Times New Roman" w:cs="Times New Roman"/>
        </w:rPr>
        <w:t xml:space="preserve"> to reduce the overall activity of the lysate</w:t>
      </w:r>
      <w:r w:rsidR="295FC43D" w:rsidRPr="247E0610">
        <w:rPr>
          <w:rFonts w:eastAsia="Times New Roman" w:cs="Times New Roman"/>
        </w:rPr>
        <w:t>.</w:t>
      </w:r>
      <w:r w:rsidR="6B3B37CE" w:rsidRPr="247E0610">
        <w:rPr>
          <w:rFonts w:eastAsia="Times New Roman" w:cs="Times New Roman"/>
        </w:rPr>
        <w:t xml:space="preserve"> </w:t>
      </w:r>
      <w:r w:rsidR="02CFD294" w:rsidRPr="247E0610">
        <w:rPr>
          <w:rFonts w:eastAsia="Times New Roman" w:cs="Times New Roman"/>
        </w:rPr>
        <w:t xml:space="preserve">Endogenous metabolites </w:t>
      </w:r>
      <w:r w:rsidR="4BD2C861" w:rsidRPr="247E0610">
        <w:rPr>
          <w:rFonts w:eastAsia="Times New Roman" w:cs="Times New Roman"/>
        </w:rPr>
        <w:t>could be converted to other compounds by catalytically active enzymes</w:t>
      </w:r>
      <w:r w:rsidR="38E943F8" w:rsidRPr="247E0610">
        <w:rPr>
          <w:rFonts w:eastAsia="Times New Roman" w:cs="Times New Roman"/>
        </w:rPr>
        <w:t xml:space="preserve"> </w:t>
      </w:r>
      <w:r w:rsidR="4C93B003" w:rsidRPr="247E0610">
        <w:rPr>
          <w:rFonts w:eastAsia="Times New Roman" w:cs="Times New Roman"/>
        </w:rPr>
        <w:t xml:space="preserve">in the </w:t>
      </w:r>
      <w:r w:rsidR="4B8B5AD7" w:rsidRPr="247E0610">
        <w:rPr>
          <w:rFonts w:eastAsia="Times New Roman" w:cs="Times New Roman"/>
        </w:rPr>
        <w:t>lysate, which</w:t>
      </w:r>
      <w:r w:rsidR="4BD2C861" w:rsidRPr="247E0610">
        <w:rPr>
          <w:rFonts w:eastAsia="Times New Roman" w:cs="Times New Roman"/>
        </w:rPr>
        <w:t xml:space="preserve"> may lead to</w:t>
      </w:r>
      <w:r w:rsidR="26DF8C15" w:rsidRPr="247E0610">
        <w:rPr>
          <w:rFonts w:eastAsia="Times New Roman" w:cs="Times New Roman"/>
        </w:rPr>
        <w:t xml:space="preserve"> </w:t>
      </w:r>
      <w:r w:rsidR="024376E0" w:rsidRPr="247E0610">
        <w:rPr>
          <w:rFonts w:eastAsia="Times New Roman" w:cs="Times New Roman"/>
        </w:rPr>
        <w:t xml:space="preserve">unwanted </w:t>
      </w:r>
      <w:r w:rsidR="26DF8C15" w:rsidRPr="247E0610">
        <w:rPr>
          <w:rFonts w:eastAsia="Times New Roman" w:cs="Times New Roman"/>
        </w:rPr>
        <w:t xml:space="preserve">indirect effects on protein structures. </w:t>
      </w:r>
      <w:r w:rsidR="2FD797AE" w:rsidRPr="247E0610">
        <w:rPr>
          <w:rFonts w:eastAsia="Times New Roman" w:cs="Times New Roman"/>
        </w:rPr>
        <w:t>In addition,</w:t>
      </w:r>
      <w:r w:rsidR="34AA89C6" w:rsidRPr="247E0610">
        <w:rPr>
          <w:rFonts w:eastAsia="Times New Roman" w:cs="Times New Roman"/>
        </w:rPr>
        <w:t xml:space="preserve"> removal of endogenous metabolites could </w:t>
      </w:r>
      <w:r w:rsidR="021E6395" w:rsidRPr="247E0610">
        <w:rPr>
          <w:rFonts w:eastAsia="Times New Roman" w:cs="Times New Roman"/>
        </w:rPr>
        <w:t xml:space="preserve">render more accessible </w:t>
      </w:r>
      <w:r w:rsidR="024376E0" w:rsidRPr="247E0610">
        <w:rPr>
          <w:rFonts w:eastAsia="Times New Roman" w:cs="Times New Roman"/>
        </w:rPr>
        <w:t xml:space="preserve">binding sites that are typically occupied or saturated. </w:t>
      </w:r>
      <w:bookmarkEnd w:id="2"/>
      <w:r w:rsidR="4BCBDA95" w:rsidRPr="247E0610">
        <w:rPr>
          <w:rFonts w:eastAsia="Times New Roman" w:cs="Times New Roman"/>
        </w:rPr>
        <w:t>Thus, the signal-to-noise ratio of both single- and multi-dose experiments is improved.</w:t>
      </w:r>
    </w:p>
    <w:p w14:paraId="75580A45" w14:textId="6E3D02D1" w:rsidR="586B97DA" w:rsidRPr="00BD0527" w:rsidRDefault="586B97DA" w:rsidP="005F70FB">
      <w:pPr>
        <w:pStyle w:val="ListParagraph"/>
        <w:numPr>
          <w:ilvl w:val="0"/>
          <w:numId w:val="4"/>
        </w:numPr>
        <w:rPr>
          <w:rFonts w:eastAsiaTheme="minorEastAsia" w:cs="Times New Roman"/>
        </w:rPr>
      </w:pPr>
      <w:r w:rsidRPr="00BD0527">
        <w:rPr>
          <w:rFonts w:eastAsia="Times New Roman" w:cs="Times New Roman"/>
        </w:rPr>
        <w:t>We recommend diluting the PK stock solution down to 0.2</w:t>
      </w:r>
      <w:r w:rsidR="00EE0D7A">
        <w:rPr>
          <w:rFonts w:eastAsia="Times New Roman" w:cs="Times New Roman"/>
        </w:rPr>
        <w:t> </w:t>
      </w:r>
      <w:r w:rsidRPr="00BD0527">
        <w:rPr>
          <w:rFonts w:eastAsia="Times New Roman" w:cs="Times New Roman"/>
        </w:rPr>
        <w:t>µg/µL to mitigate possible volumetric errors when pipetting smaller volumes (&lt; 5</w:t>
      </w:r>
      <w:r w:rsidR="00EE0D7A">
        <w:rPr>
          <w:rFonts w:eastAsia="Times New Roman" w:cs="Times New Roman"/>
        </w:rPr>
        <w:t> </w:t>
      </w:r>
      <w:r w:rsidRPr="00BD0527">
        <w:rPr>
          <w:rFonts w:eastAsia="Times New Roman" w:cs="Times New Roman"/>
        </w:rPr>
        <w:t>µL). Also avoid adding larger volumes (&gt; 5</w:t>
      </w:r>
      <w:r w:rsidR="00EE0D7A">
        <w:rPr>
          <w:rFonts w:eastAsia="Times New Roman" w:cs="Times New Roman"/>
        </w:rPr>
        <w:t> </w:t>
      </w:r>
      <w:r w:rsidRPr="00BD0527">
        <w:rPr>
          <w:rFonts w:eastAsia="Times New Roman" w:cs="Times New Roman"/>
        </w:rPr>
        <w:t>µL) to the sample, because the PK solution at 4</w:t>
      </w:r>
      <w:r w:rsidR="00EE0D7A">
        <w:rPr>
          <w:rFonts w:eastAsia="Times New Roman" w:cs="Times New Roman"/>
        </w:rPr>
        <w:t> </w:t>
      </w:r>
      <w:r w:rsidRPr="00BD0527">
        <w:rPr>
          <w:rFonts w:eastAsia="Times New Roman" w:cs="Times New Roman"/>
        </w:rPr>
        <w:t>°C can alter sample temperature and thus affect protease activity.</w:t>
      </w:r>
    </w:p>
    <w:p w14:paraId="49C86663" w14:textId="13D1B593" w:rsidR="00B03226" w:rsidRPr="00BD0527" w:rsidRDefault="26549D94" w:rsidP="0F1D83B5">
      <w:pPr>
        <w:pStyle w:val="ListParagraph"/>
        <w:numPr>
          <w:ilvl w:val="0"/>
          <w:numId w:val="4"/>
        </w:numPr>
        <w:rPr>
          <w:rFonts w:eastAsiaTheme="minorEastAsia" w:cs="Times New Roman"/>
        </w:rPr>
      </w:pPr>
      <w:r w:rsidRPr="00BD0527">
        <w:rPr>
          <w:rFonts w:eastAsia="Times New Roman" w:cs="Times New Roman"/>
        </w:rPr>
        <w:t xml:space="preserve">A LiP-MS experiment can be used to identify metabolite-protein interactions in either a single-dose (LiP-SMap) or a multiple-dose (LiP-Quant) format. </w:t>
      </w:r>
      <w:r w:rsidR="3A2A102B" w:rsidRPr="00BD0527">
        <w:rPr>
          <w:rFonts w:eastAsia="Times New Roman" w:cs="Times New Roman"/>
        </w:rPr>
        <w:t>In LiP-SMap</w:t>
      </w:r>
      <w:r w:rsidR="67EAE7DE" w:rsidRPr="00BD0527">
        <w:rPr>
          <w:rFonts w:eastAsia="Times New Roman" w:cs="Times New Roman"/>
        </w:rPr>
        <w:t xml:space="preserve">, </w:t>
      </w:r>
      <w:r w:rsidR="0BD96D8C" w:rsidRPr="00BD0527">
        <w:rPr>
          <w:rFonts w:eastAsia="Times New Roman" w:cs="Times New Roman"/>
        </w:rPr>
        <w:t xml:space="preserve">interactions were </w:t>
      </w:r>
      <w:r w:rsidR="0BD96D8C" w:rsidRPr="00BD0527">
        <w:rPr>
          <w:rFonts w:eastAsia="Times New Roman" w:cs="Times New Roman"/>
        </w:rPr>
        <w:lastRenderedPageBreak/>
        <w:t xml:space="preserve">probed in </w:t>
      </w:r>
      <w:r w:rsidR="0BD96D8C" w:rsidRPr="00BD0527">
        <w:rPr>
          <w:rFonts w:eastAsia="Times New Roman" w:cs="Times New Roman"/>
          <w:i/>
          <w:iCs/>
        </w:rPr>
        <w:t>E. coli</w:t>
      </w:r>
      <w:r w:rsidR="0BD96D8C" w:rsidRPr="00BD0527">
        <w:rPr>
          <w:rFonts w:eastAsia="Times New Roman" w:cs="Times New Roman"/>
        </w:rPr>
        <w:t xml:space="preserve"> lysates using </w:t>
      </w:r>
      <w:r w:rsidR="67EAE7DE" w:rsidRPr="00BD0527">
        <w:rPr>
          <w:rFonts w:eastAsia="Times New Roman" w:cs="Times New Roman"/>
        </w:rPr>
        <w:t xml:space="preserve">metabolite </w:t>
      </w:r>
      <w:r w:rsidR="24B1D292" w:rsidRPr="00BD0527">
        <w:rPr>
          <w:rFonts w:eastAsia="Times New Roman" w:cs="Times New Roman"/>
        </w:rPr>
        <w:t>concentrations estimated</w:t>
      </w:r>
      <w:r w:rsidR="16654F96" w:rsidRPr="00BD0527">
        <w:rPr>
          <w:rFonts w:eastAsia="Times New Roman" w:cs="Times New Roman"/>
        </w:rPr>
        <w:t xml:space="preserve"> from previous</w:t>
      </w:r>
      <w:r w:rsidR="452D4DFA" w:rsidRPr="00BD0527">
        <w:rPr>
          <w:rFonts w:eastAsia="Times New Roman" w:cs="Times New Roman"/>
        </w:rPr>
        <w:t xml:space="preserve"> metabolite</w:t>
      </w:r>
      <w:r w:rsidR="16654F96" w:rsidRPr="00BD0527">
        <w:rPr>
          <w:rFonts w:eastAsia="Times New Roman" w:cs="Times New Roman"/>
        </w:rPr>
        <w:t xml:space="preserve"> measure</w:t>
      </w:r>
      <w:r w:rsidR="788D9771" w:rsidRPr="00BD0527">
        <w:rPr>
          <w:rFonts w:eastAsia="Times New Roman" w:cs="Times New Roman"/>
        </w:rPr>
        <w:t>ments</w:t>
      </w:r>
      <w:r w:rsidR="44496A91" w:rsidRPr="00BD0527">
        <w:rPr>
          <w:rFonts w:eastAsia="Times New Roman" w:cs="Times New Roman"/>
        </w:rPr>
        <w:t xml:space="preserve"> </w:t>
      </w:r>
      <w:r w:rsidR="274C82C3" w:rsidRPr="00BD0527">
        <w:rPr>
          <w:rFonts w:eastAsia="Times New Roman" w:cs="Times New Roman"/>
        </w:rPr>
        <w:t>under physiological conditions.</w:t>
      </w:r>
      <w:r w:rsidR="31320915" w:rsidRPr="00BD0527">
        <w:rPr>
          <w:rFonts w:eastAsia="Times New Roman" w:cs="Times New Roman"/>
        </w:rPr>
        <w:t xml:space="preserve"> We recommend testing concentrations up to 5x higher than measurements of </w:t>
      </w:r>
      <w:r w:rsidR="31320915" w:rsidRPr="00BD0527">
        <w:rPr>
          <w:rFonts w:eastAsia="Times New Roman" w:cs="Times New Roman"/>
          <w:i/>
          <w:iCs/>
        </w:rPr>
        <w:t>in vivo</w:t>
      </w:r>
      <w:r w:rsidR="31320915" w:rsidRPr="00BD0527">
        <w:rPr>
          <w:rFonts w:eastAsia="Times New Roman" w:cs="Times New Roman"/>
        </w:rPr>
        <w:t xml:space="preserve"> levels of the metabolite</w:t>
      </w:r>
      <w:r w:rsidR="5B725B85" w:rsidRPr="00BD0527">
        <w:rPr>
          <w:rFonts w:eastAsia="Times New Roman" w:cs="Times New Roman"/>
        </w:rPr>
        <w:t xml:space="preserve"> in a LiP-SMap experiment</w:t>
      </w:r>
      <w:r w:rsidR="31320915" w:rsidRPr="00BD0527">
        <w:rPr>
          <w:rFonts w:eastAsia="Times New Roman" w:cs="Times New Roman"/>
        </w:rPr>
        <w:t>.</w:t>
      </w:r>
      <w:r w:rsidR="665A7388" w:rsidRPr="00BD0527">
        <w:rPr>
          <w:rFonts w:eastAsia="Times New Roman" w:cs="Times New Roman"/>
        </w:rPr>
        <w:t xml:space="preserve"> </w:t>
      </w:r>
      <w:r w:rsidR="4BC44632" w:rsidRPr="00BD0527">
        <w:rPr>
          <w:rFonts w:eastAsia="Times New Roman" w:cs="Times New Roman"/>
        </w:rPr>
        <w:t xml:space="preserve">In a LiP-Quant analysis, selection of a concentration range is one of the most important steps. </w:t>
      </w:r>
      <w:r w:rsidR="1709FD24" w:rsidRPr="00BD0527">
        <w:rPr>
          <w:rFonts w:eastAsia="Times New Roman" w:cs="Times New Roman"/>
        </w:rPr>
        <w:t>We</w:t>
      </w:r>
      <w:r w:rsidR="0229E816" w:rsidRPr="00BD0527">
        <w:rPr>
          <w:rFonts w:eastAsia="Times New Roman" w:cs="Times New Roman"/>
        </w:rPr>
        <w:t xml:space="preserve"> recommend using a </w:t>
      </w:r>
      <w:r w:rsidR="76123A40" w:rsidRPr="00BD0527">
        <w:rPr>
          <w:rFonts w:eastAsia="Times New Roman" w:cs="Times New Roman"/>
        </w:rPr>
        <w:t>10-fold dilution</w:t>
      </w:r>
      <w:r w:rsidR="26FE66FC" w:rsidRPr="00BD0527">
        <w:rPr>
          <w:rFonts w:eastAsia="Times New Roman" w:cs="Times New Roman"/>
        </w:rPr>
        <w:t xml:space="preserve"> series consisting </w:t>
      </w:r>
      <w:r w:rsidR="76123A40" w:rsidRPr="00BD0527">
        <w:rPr>
          <w:rFonts w:eastAsia="Times New Roman" w:cs="Times New Roman"/>
        </w:rPr>
        <w:t xml:space="preserve">of </w:t>
      </w:r>
      <w:r w:rsidR="26FE66FC" w:rsidRPr="00BD0527">
        <w:rPr>
          <w:rFonts w:eastAsia="Times New Roman" w:cs="Times New Roman"/>
        </w:rPr>
        <w:t xml:space="preserve">three concentration steps below and </w:t>
      </w:r>
      <w:r w:rsidR="76123A40" w:rsidRPr="00BD0527">
        <w:rPr>
          <w:rFonts w:eastAsia="Times New Roman" w:cs="Times New Roman"/>
        </w:rPr>
        <w:t xml:space="preserve">three concentration steps </w:t>
      </w:r>
      <w:r w:rsidR="26FE66FC" w:rsidRPr="00BD0527">
        <w:rPr>
          <w:rFonts w:eastAsia="Times New Roman" w:cs="Times New Roman"/>
        </w:rPr>
        <w:t xml:space="preserve">above </w:t>
      </w:r>
      <w:r w:rsidR="76123A40" w:rsidRPr="00BD0527">
        <w:rPr>
          <w:rFonts w:eastAsia="Times New Roman" w:cs="Times New Roman"/>
        </w:rPr>
        <w:t>a reported physiological concentration</w:t>
      </w:r>
      <w:r w:rsidR="64168BF5" w:rsidRPr="00BD0527">
        <w:rPr>
          <w:rFonts w:eastAsia="Times New Roman" w:cs="Times New Roman"/>
        </w:rPr>
        <w:t xml:space="preserve">, </w:t>
      </w:r>
      <w:r w:rsidR="76123A40" w:rsidRPr="00BD0527">
        <w:rPr>
          <w:rFonts w:eastAsia="Times New Roman" w:cs="Times New Roman"/>
        </w:rPr>
        <w:t>including the physiological concentration</w:t>
      </w:r>
      <w:r w:rsidR="11B3801C" w:rsidRPr="00BD0527">
        <w:rPr>
          <w:rFonts w:eastAsia="Times New Roman" w:cs="Times New Roman"/>
        </w:rPr>
        <w:t xml:space="preserve"> itself</w:t>
      </w:r>
      <w:r w:rsidR="333A82C2" w:rsidRPr="00BD0527">
        <w:rPr>
          <w:rFonts w:eastAsia="Times New Roman" w:cs="Times New Roman"/>
        </w:rPr>
        <w:t xml:space="preserve">, </w:t>
      </w:r>
      <w:r w:rsidR="76123A40" w:rsidRPr="00BD0527">
        <w:rPr>
          <w:rFonts w:eastAsia="Times New Roman" w:cs="Times New Roman"/>
        </w:rPr>
        <w:t xml:space="preserve">plus a vehicle control sample (untreated). </w:t>
      </w:r>
      <w:r w:rsidR="192C0BB4" w:rsidRPr="00BD0527">
        <w:rPr>
          <w:rFonts w:eastAsia="Times New Roman" w:cs="Times New Roman"/>
        </w:rPr>
        <w:t xml:space="preserve">Exposing the cell extract </w:t>
      </w:r>
      <w:r w:rsidR="34FC0E65" w:rsidRPr="00BD0527">
        <w:rPr>
          <w:rFonts w:eastAsia="Times New Roman" w:cs="Times New Roman"/>
        </w:rPr>
        <w:t>to</w:t>
      </w:r>
      <w:r w:rsidR="192C0BB4" w:rsidRPr="00BD0527">
        <w:rPr>
          <w:rFonts w:eastAsia="Times New Roman" w:cs="Times New Roman"/>
        </w:rPr>
        <w:t xml:space="preserve"> a range of metabolite concentration</w:t>
      </w:r>
      <w:r w:rsidR="3228B6E2" w:rsidRPr="00BD0527">
        <w:rPr>
          <w:rFonts w:eastAsia="Times New Roman" w:cs="Times New Roman"/>
        </w:rPr>
        <w:t>s</w:t>
      </w:r>
      <w:r w:rsidR="5579206E" w:rsidRPr="00BD0527">
        <w:rPr>
          <w:rFonts w:eastAsia="Times New Roman" w:cs="Times New Roman"/>
        </w:rPr>
        <w:t xml:space="preserve"> enables capturing</w:t>
      </w:r>
      <w:r w:rsidR="47A8D112" w:rsidRPr="00BD0527">
        <w:rPr>
          <w:rFonts w:eastAsia="Times New Roman" w:cs="Times New Roman"/>
        </w:rPr>
        <w:t xml:space="preserve"> </w:t>
      </w:r>
      <w:r w:rsidR="192C0BB4" w:rsidRPr="00BD0527">
        <w:rPr>
          <w:rFonts w:eastAsia="Times New Roman" w:cs="Times New Roman"/>
        </w:rPr>
        <w:t xml:space="preserve">interactions of various affinities. </w:t>
      </w:r>
      <w:r w:rsidR="00DB6E4B" w:rsidRPr="00BD0527">
        <w:rPr>
          <w:rFonts w:eastAsia="Times New Roman" w:cs="Times New Roman"/>
        </w:rPr>
        <w:t>C</w:t>
      </w:r>
      <w:r w:rsidR="13C45F7B" w:rsidRPr="00BD0527">
        <w:rPr>
          <w:rFonts w:eastAsia="Times New Roman" w:cs="Times New Roman"/>
        </w:rPr>
        <w:t>oncentrations</w:t>
      </w:r>
      <w:r w:rsidR="00DB6E4B" w:rsidRPr="00BD0527">
        <w:rPr>
          <w:rFonts w:eastAsia="Times New Roman" w:cs="Times New Roman"/>
        </w:rPr>
        <w:t xml:space="preserve"> substantially higher than the maximal reported </w:t>
      </w:r>
      <w:r w:rsidR="00DB6E4B" w:rsidRPr="00BD0527">
        <w:rPr>
          <w:rFonts w:eastAsia="Times New Roman" w:cs="Times New Roman"/>
          <w:i/>
          <w:iCs/>
        </w:rPr>
        <w:t>in vivo</w:t>
      </w:r>
      <w:r w:rsidR="00DB6E4B" w:rsidRPr="00BD0527">
        <w:rPr>
          <w:rFonts w:eastAsia="Times New Roman" w:cs="Times New Roman"/>
        </w:rPr>
        <w:t xml:space="preserve"> values </w:t>
      </w:r>
      <w:r w:rsidR="321497AD" w:rsidRPr="00BD0527">
        <w:rPr>
          <w:rFonts w:eastAsia="Times New Roman" w:cs="Times New Roman"/>
        </w:rPr>
        <w:t>should be avoided as they</w:t>
      </w:r>
      <w:r w:rsidR="192C0BB4" w:rsidRPr="00BD0527">
        <w:rPr>
          <w:rFonts w:eastAsia="Times New Roman" w:cs="Times New Roman"/>
        </w:rPr>
        <w:t xml:space="preserve"> can</w:t>
      </w:r>
      <w:r w:rsidR="321497AD" w:rsidRPr="00BD0527">
        <w:rPr>
          <w:rFonts w:eastAsia="Times New Roman" w:cs="Times New Roman"/>
        </w:rPr>
        <w:t xml:space="preserve"> </w:t>
      </w:r>
      <w:r w:rsidR="192C0BB4" w:rsidRPr="00BD0527">
        <w:rPr>
          <w:rFonts w:eastAsia="Times New Roman" w:cs="Times New Roman"/>
        </w:rPr>
        <w:t>caus</w:t>
      </w:r>
      <w:r w:rsidR="1A2F9889" w:rsidRPr="00BD0527">
        <w:rPr>
          <w:rFonts w:eastAsia="Times New Roman" w:cs="Times New Roman"/>
        </w:rPr>
        <w:t>e</w:t>
      </w:r>
      <w:r w:rsidR="321497AD" w:rsidRPr="00BD0527">
        <w:rPr>
          <w:rFonts w:eastAsia="Times New Roman" w:cs="Times New Roman"/>
        </w:rPr>
        <w:t xml:space="preserve"> </w:t>
      </w:r>
      <w:r w:rsidR="0462E7A3" w:rsidRPr="00BD0527">
        <w:rPr>
          <w:rFonts w:eastAsia="Times New Roman" w:cs="Times New Roman"/>
        </w:rPr>
        <w:t>non-specific</w:t>
      </w:r>
      <w:r w:rsidR="321497AD" w:rsidRPr="00BD0527">
        <w:rPr>
          <w:rFonts w:eastAsia="Times New Roman" w:cs="Times New Roman"/>
        </w:rPr>
        <w:t xml:space="preserve"> effects.</w:t>
      </w:r>
      <w:r w:rsidR="13C45F7B" w:rsidRPr="00BD0527">
        <w:rPr>
          <w:rFonts w:eastAsia="Times New Roman" w:cs="Times New Roman"/>
        </w:rPr>
        <w:t xml:space="preserve"> </w:t>
      </w:r>
      <w:r w:rsidR="19A1C0A2" w:rsidRPr="00BD0527">
        <w:rPr>
          <w:rFonts w:eastAsia="Times New Roman" w:cs="Times New Roman"/>
        </w:rPr>
        <w:t xml:space="preserve">It </w:t>
      </w:r>
      <w:r w:rsidR="6725BD6B" w:rsidRPr="00BD0527">
        <w:rPr>
          <w:rFonts w:eastAsia="Times New Roman" w:cs="Times New Roman"/>
        </w:rPr>
        <w:t xml:space="preserve">is important that the volume </w:t>
      </w:r>
      <w:r w:rsidR="5CB991E6" w:rsidRPr="00BD0527">
        <w:rPr>
          <w:rFonts w:eastAsia="Times New Roman" w:cs="Times New Roman"/>
        </w:rPr>
        <w:t xml:space="preserve">of metabolite solution added to the cell extract </w:t>
      </w:r>
      <w:r w:rsidR="6725BD6B" w:rsidRPr="00BD0527">
        <w:rPr>
          <w:rFonts w:eastAsia="Times New Roman" w:cs="Times New Roman"/>
        </w:rPr>
        <w:t xml:space="preserve">remains as low as possible to avoid </w:t>
      </w:r>
      <w:r w:rsidR="400B4498" w:rsidRPr="00BD0527">
        <w:rPr>
          <w:rFonts w:eastAsia="Times New Roman" w:cs="Times New Roman"/>
        </w:rPr>
        <w:t xml:space="preserve">sample </w:t>
      </w:r>
      <w:r w:rsidR="5CB991E6" w:rsidRPr="00BD0527">
        <w:rPr>
          <w:rFonts w:eastAsia="Times New Roman" w:cs="Times New Roman"/>
        </w:rPr>
        <w:t xml:space="preserve">dilution. </w:t>
      </w:r>
      <w:r w:rsidR="15FD2CAE" w:rsidRPr="00BD0527">
        <w:rPr>
          <w:rFonts w:eastAsia="Times New Roman" w:cs="Times New Roman"/>
        </w:rPr>
        <w:t>We</w:t>
      </w:r>
      <w:r w:rsidR="5CB991E6" w:rsidRPr="00BD0527">
        <w:rPr>
          <w:rFonts w:eastAsia="Times New Roman" w:cs="Times New Roman"/>
        </w:rPr>
        <w:t xml:space="preserve"> recommend preparing a dilution series that allows addition of 1</w:t>
      </w:r>
      <w:r w:rsidR="00EE0D7A">
        <w:rPr>
          <w:rFonts w:eastAsia="Times New Roman" w:cs="Times New Roman"/>
        </w:rPr>
        <w:t> </w:t>
      </w:r>
      <w:r w:rsidR="5CB991E6" w:rsidRPr="00BD0527">
        <w:rPr>
          <w:rFonts w:eastAsia="Times New Roman" w:cs="Times New Roman"/>
        </w:rPr>
        <w:t xml:space="preserve">µL metabolite solution. </w:t>
      </w:r>
    </w:p>
    <w:p w14:paraId="1E7AFD71" w14:textId="4E8A5834" w:rsidR="007425C4" w:rsidRPr="00BD0527" w:rsidRDefault="4D2524B6" w:rsidP="005F70FB">
      <w:pPr>
        <w:pStyle w:val="ListParagraph"/>
        <w:numPr>
          <w:ilvl w:val="0"/>
          <w:numId w:val="4"/>
        </w:numPr>
        <w:rPr>
          <w:rFonts w:eastAsia="Times New Roman" w:cs="Times New Roman"/>
        </w:rPr>
      </w:pPr>
      <w:r w:rsidRPr="00BD0527">
        <w:rPr>
          <w:rFonts w:eastAsia="Times New Roman" w:cs="Times New Roman"/>
        </w:rPr>
        <w:t>PK</w:t>
      </w:r>
      <w:r w:rsidR="779CD32F" w:rsidRPr="00BD0527">
        <w:rPr>
          <w:rFonts w:eastAsia="Times New Roman" w:cs="Times New Roman"/>
        </w:rPr>
        <w:t xml:space="preserve"> activity can be optimized if needed by altering enzyme-to-substrate ratio and incubation tim</w:t>
      </w:r>
      <w:r w:rsidR="27BF89E2" w:rsidRPr="00BD0527">
        <w:rPr>
          <w:rFonts w:eastAsia="Times New Roman" w:cs="Times New Roman"/>
        </w:rPr>
        <w:t xml:space="preserve">e. We recommend using our standard conditions of </w:t>
      </w:r>
      <w:r w:rsidR="007114D7" w:rsidRPr="00BD0527">
        <w:rPr>
          <w:rFonts w:eastAsia="Times New Roman" w:cs="Times New Roman"/>
        </w:rPr>
        <w:t>5</w:t>
      </w:r>
      <w:r w:rsidR="00EE0D7A">
        <w:rPr>
          <w:rFonts w:eastAsia="Times New Roman" w:cs="Times New Roman"/>
        </w:rPr>
        <w:t> </w:t>
      </w:r>
      <w:r w:rsidR="0F291AF1" w:rsidRPr="00BD0527">
        <w:rPr>
          <w:rFonts w:eastAsia="Times New Roman" w:cs="Times New Roman"/>
        </w:rPr>
        <w:t xml:space="preserve">minutes at </w:t>
      </w:r>
      <w:r w:rsidR="007114D7" w:rsidRPr="00BD0527">
        <w:rPr>
          <w:rFonts w:eastAsia="Times New Roman" w:cs="Times New Roman"/>
        </w:rPr>
        <w:t>1:100</w:t>
      </w:r>
      <w:r w:rsidR="0F291AF1" w:rsidRPr="00BD0527">
        <w:rPr>
          <w:rFonts w:eastAsia="Times New Roman" w:cs="Times New Roman"/>
        </w:rPr>
        <w:t xml:space="preserve"> enzyme-to-substrate ratio. </w:t>
      </w:r>
      <w:r w:rsidRPr="00BD0527">
        <w:rPr>
          <w:rFonts w:eastAsia="Times New Roman" w:cs="Times New Roman"/>
        </w:rPr>
        <w:t>If a lower proteolytic activity</w:t>
      </w:r>
      <w:r w:rsidR="234E1F70" w:rsidRPr="00BD0527">
        <w:rPr>
          <w:rFonts w:eastAsia="Times New Roman" w:cs="Times New Roman"/>
        </w:rPr>
        <w:t xml:space="preserve"> is</w:t>
      </w:r>
      <w:r w:rsidRPr="00BD0527">
        <w:rPr>
          <w:rFonts w:eastAsia="Times New Roman" w:cs="Times New Roman"/>
        </w:rPr>
        <w:t xml:space="preserve"> desired, samples can be exposed to PK for less than five minutes</w:t>
      </w:r>
      <w:r w:rsidR="5F87DFA7" w:rsidRPr="00BD0527">
        <w:rPr>
          <w:rFonts w:eastAsia="Times New Roman" w:cs="Times New Roman"/>
        </w:rPr>
        <w:t xml:space="preserve">, but we do not recommend incubation times lower than </w:t>
      </w:r>
      <w:r w:rsidR="007114D7" w:rsidRPr="00BD0527">
        <w:rPr>
          <w:rFonts w:eastAsia="Times New Roman" w:cs="Times New Roman"/>
        </w:rPr>
        <w:t>1</w:t>
      </w:r>
      <w:r w:rsidR="00EE0D7A">
        <w:rPr>
          <w:rFonts w:eastAsia="Times New Roman" w:cs="Times New Roman"/>
        </w:rPr>
        <w:t> </w:t>
      </w:r>
      <w:r w:rsidR="007114D7" w:rsidRPr="00BD0527">
        <w:rPr>
          <w:rFonts w:eastAsia="Times New Roman" w:cs="Times New Roman"/>
        </w:rPr>
        <w:t xml:space="preserve">minute </w:t>
      </w:r>
      <w:r w:rsidR="5F87DFA7" w:rsidRPr="00BD0527">
        <w:rPr>
          <w:rFonts w:eastAsia="Times New Roman" w:cs="Times New Roman"/>
        </w:rPr>
        <w:t>since this</w:t>
      </w:r>
      <w:r w:rsidR="007114D7" w:rsidRPr="00BD0527">
        <w:rPr>
          <w:rFonts w:eastAsia="Times New Roman" w:cs="Times New Roman"/>
        </w:rPr>
        <w:t xml:space="preserve"> </w:t>
      </w:r>
      <w:r w:rsidRPr="00BD0527">
        <w:rPr>
          <w:rFonts w:eastAsia="Times New Roman" w:cs="Times New Roman"/>
        </w:rPr>
        <w:t xml:space="preserve">can substantially affect sample reproducibility. </w:t>
      </w:r>
      <w:r w:rsidR="38F7EDFE" w:rsidRPr="00BD0527">
        <w:rPr>
          <w:rFonts w:eastAsia="Times New Roman" w:cs="Times New Roman"/>
        </w:rPr>
        <w:t xml:space="preserve">In such cases, the </w:t>
      </w:r>
      <w:r w:rsidRPr="00BD0527">
        <w:rPr>
          <w:rFonts w:eastAsia="Times New Roman" w:cs="Times New Roman"/>
        </w:rPr>
        <w:t>enzyme-to-substrate ratio</w:t>
      </w:r>
      <w:r w:rsidR="52DF9F56" w:rsidRPr="00BD0527">
        <w:rPr>
          <w:rFonts w:eastAsia="Times New Roman" w:cs="Times New Roman"/>
        </w:rPr>
        <w:t xml:space="preserve"> should</w:t>
      </w:r>
      <w:r w:rsidR="722DF1BB" w:rsidRPr="00BD0527">
        <w:rPr>
          <w:rFonts w:eastAsia="Times New Roman" w:cs="Times New Roman"/>
        </w:rPr>
        <w:t xml:space="preserve"> </w:t>
      </w:r>
      <w:r w:rsidR="0C775EF9" w:rsidRPr="00BD0527">
        <w:rPr>
          <w:rFonts w:eastAsia="Times New Roman" w:cs="Times New Roman"/>
        </w:rPr>
        <w:t xml:space="preserve">instead </w:t>
      </w:r>
      <w:r w:rsidR="52DF9F56" w:rsidRPr="00BD0527">
        <w:rPr>
          <w:rFonts w:eastAsia="Times New Roman" w:cs="Times New Roman"/>
        </w:rPr>
        <w:t xml:space="preserve">be </w:t>
      </w:r>
      <w:r w:rsidR="2D15CC39" w:rsidRPr="00BD0527">
        <w:rPr>
          <w:rFonts w:eastAsia="Times New Roman" w:cs="Times New Roman"/>
        </w:rPr>
        <w:t>adjusted</w:t>
      </w:r>
      <w:r w:rsidRPr="00BD0527">
        <w:rPr>
          <w:rFonts w:eastAsia="Times New Roman" w:cs="Times New Roman"/>
        </w:rPr>
        <w:t xml:space="preserve"> to decrease the PK</w:t>
      </w:r>
      <w:r w:rsidR="15EB61E4" w:rsidRPr="00BD0527">
        <w:rPr>
          <w:rFonts w:eastAsia="Times New Roman" w:cs="Times New Roman"/>
        </w:rPr>
        <w:t xml:space="preserve"> </w:t>
      </w:r>
      <w:r w:rsidR="4E00F916" w:rsidRPr="00BD0527">
        <w:rPr>
          <w:rFonts w:eastAsia="Times New Roman" w:cs="Times New Roman"/>
        </w:rPr>
        <w:t xml:space="preserve">activity. </w:t>
      </w:r>
    </w:p>
    <w:p w14:paraId="41D83686" w14:textId="3DD7160C" w:rsidR="00B63C74" w:rsidRPr="00BD0527" w:rsidRDefault="006E1849" w:rsidP="005F70FB">
      <w:pPr>
        <w:pStyle w:val="ListParagraph"/>
        <w:numPr>
          <w:ilvl w:val="0"/>
          <w:numId w:val="4"/>
        </w:numPr>
        <w:rPr>
          <w:rFonts w:eastAsia="Times New Roman" w:cs="Times New Roman"/>
        </w:rPr>
      </w:pPr>
      <w:r w:rsidRPr="00BD0527">
        <w:rPr>
          <w:rFonts w:eastAsia="Times New Roman" w:cs="Times New Roman"/>
        </w:rPr>
        <w:t>Inactivation of PK by heat</w:t>
      </w:r>
      <w:r w:rsidR="00F17CF8" w:rsidRPr="00BD0527">
        <w:rPr>
          <w:rFonts w:eastAsia="Times New Roman" w:cs="Times New Roman"/>
        </w:rPr>
        <w:t xml:space="preserve"> (i.e., 99</w:t>
      </w:r>
      <w:r w:rsidR="00EE0D7A">
        <w:rPr>
          <w:rFonts w:eastAsia="Times New Roman" w:cs="Times New Roman"/>
        </w:rPr>
        <w:t> </w:t>
      </w:r>
      <w:r w:rsidR="00F17CF8" w:rsidRPr="00BD0527">
        <w:rPr>
          <w:rFonts w:eastAsia="Times New Roman" w:cs="Times New Roman"/>
        </w:rPr>
        <w:t>ºC)</w:t>
      </w:r>
      <w:r w:rsidRPr="00BD0527">
        <w:rPr>
          <w:rFonts w:eastAsia="Times New Roman" w:cs="Times New Roman"/>
        </w:rPr>
        <w:t xml:space="preserve"> </w:t>
      </w:r>
      <w:r w:rsidR="00F17CF8" w:rsidRPr="00BD0527">
        <w:rPr>
          <w:rFonts w:eastAsia="Times New Roman" w:cs="Times New Roman"/>
        </w:rPr>
        <w:t>for</w:t>
      </w:r>
      <w:r w:rsidR="00EE0D7A">
        <w:rPr>
          <w:rFonts w:eastAsia="Times New Roman" w:cs="Times New Roman"/>
        </w:rPr>
        <w:t> </w:t>
      </w:r>
      <w:r w:rsidR="00F17CF8" w:rsidRPr="00BD0527">
        <w:rPr>
          <w:rFonts w:eastAsia="Times New Roman" w:cs="Times New Roman"/>
        </w:rPr>
        <w:t>5 min</w:t>
      </w:r>
      <w:r w:rsidR="00EE0D7A">
        <w:rPr>
          <w:rFonts w:eastAsia="Times New Roman" w:cs="Times New Roman"/>
        </w:rPr>
        <w:t>utes</w:t>
      </w:r>
      <w:r w:rsidR="00F17CF8" w:rsidRPr="00BD0527">
        <w:rPr>
          <w:rFonts w:eastAsia="Times New Roman" w:cs="Times New Roman"/>
        </w:rPr>
        <w:t xml:space="preserve"> </w:t>
      </w:r>
      <w:r w:rsidRPr="00BD0527">
        <w:rPr>
          <w:rFonts w:eastAsia="Times New Roman" w:cs="Times New Roman"/>
        </w:rPr>
        <w:t xml:space="preserve">is </w:t>
      </w:r>
      <w:r w:rsidR="00F17CF8" w:rsidRPr="00BD0527">
        <w:rPr>
          <w:rFonts w:eastAsia="Times New Roman" w:cs="Times New Roman"/>
        </w:rPr>
        <w:t>a key step of the LiP workflow. Ensure that the temperature of 99</w:t>
      </w:r>
      <w:r w:rsidR="00EE0D7A">
        <w:rPr>
          <w:rFonts w:eastAsia="Times New Roman" w:cs="Times New Roman"/>
        </w:rPr>
        <w:t> </w:t>
      </w:r>
      <w:r w:rsidR="00F17CF8" w:rsidRPr="00BD0527">
        <w:rPr>
          <w:rFonts w:eastAsia="Times New Roman" w:cs="Times New Roman"/>
        </w:rPr>
        <w:t xml:space="preserve">ºC in the samples is reached. </w:t>
      </w:r>
    </w:p>
    <w:p w14:paraId="591D4A68" w14:textId="0245017B" w:rsidR="00BD71B1" w:rsidRPr="00BD0527" w:rsidRDefault="0C947298" w:rsidP="005F70FB">
      <w:pPr>
        <w:pStyle w:val="ListParagraph"/>
        <w:numPr>
          <w:ilvl w:val="0"/>
          <w:numId w:val="4"/>
        </w:numPr>
        <w:rPr>
          <w:rFonts w:eastAsia="Times New Roman" w:cs="Times New Roman"/>
        </w:rPr>
      </w:pPr>
      <w:r w:rsidRPr="00BD0527">
        <w:rPr>
          <w:rFonts w:eastAsia="Times New Roman" w:cs="Times New Roman"/>
        </w:rPr>
        <w:t xml:space="preserve">Samples are cooled down to avoid opening </w:t>
      </w:r>
      <w:r w:rsidR="6B51D20D" w:rsidRPr="00BD0527">
        <w:rPr>
          <w:rFonts w:eastAsia="Times New Roman" w:cs="Times New Roman"/>
        </w:rPr>
        <w:t>of tube</w:t>
      </w:r>
      <w:r w:rsidR="13A66AA7" w:rsidRPr="00BD0527">
        <w:rPr>
          <w:rFonts w:eastAsia="Times New Roman" w:cs="Times New Roman"/>
        </w:rPr>
        <w:t xml:space="preserve"> lids</w:t>
      </w:r>
      <w:r w:rsidRPr="00BD0527">
        <w:rPr>
          <w:rFonts w:eastAsia="Times New Roman" w:cs="Times New Roman"/>
        </w:rPr>
        <w:t xml:space="preserve"> due to vaporization in the samples.</w:t>
      </w:r>
    </w:p>
    <w:p w14:paraId="5F82409C" w14:textId="32783CFC" w:rsidR="05E28A89" w:rsidRPr="00BD0527" w:rsidRDefault="6235BE91" w:rsidP="005F70FB">
      <w:pPr>
        <w:pStyle w:val="ListParagraph"/>
        <w:numPr>
          <w:ilvl w:val="0"/>
          <w:numId w:val="4"/>
        </w:numPr>
        <w:rPr>
          <w:rFonts w:eastAsia="Times New Roman" w:cs="Times New Roman"/>
        </w:rPr>
      </w:pPr>
      <w:r w:rsidRPr="00BD0527">
        <w:rPr>
          <w:rFonts w:eastAsia="Times New Roman" w:cs="Times New Roman"/>
        </w:rPr>
        <w:t xml:space="preserve">Iodoacetamide is light-sensitive and degraded upon </w:t>
      </w:r>
      <w:r w:rsidR="366B00E5" w:rsidRPr="00BD0527">
        <w:rPr>
          <w:rFonts w:eastAsia="Times New Roman" w:cs="Times New Roman"/>
        </w:rPr>
        <w:t xml:space="preserve">irradiation, resulting in an incomplete and inefficient alkylation reaction. </w:t>
      </w:r>
    </w:p>
    <w:p w14:paraId="79AD5F88" w14:textId="04B63AC9" w:rsidR="4F2422DB" w:rsidRPr="00BD0527" w:rsidRDefault="41DA26BC" w:rsidP="005F70FB">
      <w:pPr>
        <w:pStyle w:val="ListParagraph"/>
        <w:numPr>
          <w:ilvl w:val="0"/>
          <w:numId w:val="4"/>
        </w:numPr>
        <w:rPr>
          <w:rFonts w:eastAsia="Times New Roman" w:cs="Times New Roman"/>
        </w:rPr>
      </w:pPr>
      <w:r w:rsidRPr="00BD0527">
        <w:rPr>
          <w:rFonts w:eastAsia="Times New Roman" w:cs="Times New Roman"/>
        </w:rPr>
        <w:t xml:space="preserve">To obtain </w:t>
      </w:r>
      <w:r w:rsidR="0977189F" w:rsidRPr="00BD0527">
        <w:rPr>
          <w:rFonts w:eastAsia="Times New Roman" w:cs="Times New Roman"/>
        </w:rPr>
        <w:t xml:space="preserve">improved </w:t>
      </w:r>
      <w:r w:rsidR="119DCF78" w:rsidRPr="00BD0527">
        <w:rPr>
          <w:rFonts w:eastAsia="Times New Roman" w:cs="Times New Roman"/>
        </w:rPr>
        <w:t>sensitivity and proteome coverage</w:t>
      </w:r>
      <w:r w:rsidR="0B976535" w:rsidRPr="00BD0527">
        <w:rPr>
          <w:rFonts w:eastAsia="Times New Roman" w:cs="Times New Roman"/>
        </w:rPr>
        <w:t>, fractionation techniques are recommended</w:t>
      </w:r>
      <w:r w:rsidR="2A5BAC23" w:rsidRPr="00BD0527">
        <w:rPr>
          <w:rFonts w:eastAsia="Times New Roman" w:cs="Times New Roman"/>
        </w:rPr>
        <w:t xml:space="preserve">. </w:t>
      </w:r>
      <w:r w:rsidR="4ECDD6CA" w:rsidRPr="00BD0527">
        <w:rPr>
          <w:rFonts w:eastAsia="Times New Roman" w:cs="Times New Roman"/>
          <w:color w:val="222222"/>
        </w:rPr>
        <w:t xml:space="preserve">More details on how to </w:t>
      </w:r>
      <w:r w:rsidR="0F609C90" w:rsidRPr="00BD0527">
        <w:rPr>
          <w:rFonts w:eastAsia="Times New Roman" w:cs="Times New Roman"/>
          <w:color w:val="222222"/>
        </w:rPr>
        <w:t xml:space="preserve">fractionate peptide </w:t>
      </w:r>
      <w:r w:rsidR="0968D73D" w:rsidRPr="00BD0527">
        <w:rPr>
          <w:rFonts w:eastAsia="Times New Roman" w:cs="Times New Roman"/>
          <w:color w:val="222222"/>
        </w:rPr>
        <w:t xml:space="preserve">samples </w:t>
      </w:r>
      <w:r w:rsidR="4ECDD6CA" w:rsidRPr="00BD0527">
        <w:rPr>
          <w:rFonts w:eastAsia="Times New Roman" w:cs="Times New Roman"/>
          <w:color w:val="222222"/>
        </w:rPr>
        <w:t xml:space="preserve">are </w:t>
      </w:r>
      <w:r w:rsidR="0B976535" w:rsidRPr="00BD0527">
        <w:rPr>
          <w:rFonts w:eastAsia="Times New Roman" w:cs="Times New Roman"/>
        </w:rPr>
        <w:t>described by</w:t>
      </w:r>
      <w:r w:rsidR="0D510F15" w:rsidRPr="00BD0527">
        <w:rPr>
          <w:rFonts w:eastAsia="Times New Roman" w:cs="Times New Roman"/>
        </w:rPr>
        <w:t xml:space="preserve"> Piazza and Beaton et al</w:t>
      </w:r>
      <w:r w:rsidR="006D262D" w:rsidRPr="00BD0527">
        <w:rPr>
          <w:rFonts w:eastAsia="Times New Roman" w:cs="Times New Roman"/>
        </w:rPr>
        <w:t>.</w:t>
      </w:r>
      <w:r w:rsidR="00F10970">
        <w:rPr>
          <w:rFonts w:eastAsia="Times New Roman" w:cs="Times New Roman"/>
        </w:rPr>
        <w:t xml:space="preserve"> </w:t>
      </w:r>
      <w:r w:rsidR="00F10970">
        <w:rPr>
          <w:rFonts w:eastAsia="Times New Roman" w:cs="Times New Roman"/>
        </w:rPr>
        <w:fldChar w:fldCharType="begin" w:fldLock="1"/>
      </w:r>
      <w:r w:rsidR="00F10970">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00F10970">
        <w:rPr>
          <w:rFonts w:eastAsia="Times New Roman" w:cs="Times New Roman"/>
        </w:rPr>
        <w:fldChar w:fldCharType="separate"/>
      </w:r>
      <w:r w:rsidR="00F10970" w:rsidRPr="00F10970">
        <w:rPr>
          <w:rFonts w:eastAsia="Times New Roman" w:cs="Times New Roman"/>
          <w:noProof/>
        </w:rPr>
        <w:t>[11]</w:t>
      </w:r>
      <w:r w:rsidR="00F10970">
        <w:rPr>
          <w:rFonts w:eastAsia="Times New Roman" w:cs="Times New Roman"/>
        </w:rPr>
        <w:fldChar w:fldCharType="end"/>
      </w:r>
      <w:r w:rsidR="0D510F15" w:rsidRPr="00BD0527">
        <w:rPr>
          <w:rFonts w:eastAsia="Times New Roman" w:cs="Times New Roman"/>
        </w:rPr>
        <w:t xml:space="preserve"> </w:t>
      </w:r>
      <w:r w:rsidR="00A7425C" w:rsidRPr="00BD0527">
        <w:rPr>
          <w:rFonts w:eastAsia="Times New Roman" w:cs="Times New Roman"/>
        </w:rPr>
        <w:t>or</w:t>
      </w:r>
      <w:r w:rsidR="0B976535" w:rsidRPr="00BD0527">
        <w:rPr>
          <w:rFonts w:eastAsia="Times New Roman" w:cs="Times New Roman"/>
        </w:rPr>
        <w:t xml:space="preserve"> </w:t>
      </w:r>
      <w:proofErr w:type="spellStart"/>
      <w:r w:rsidR="0B976535" w:rsidRPr="00BD0527">
        <w:rPr>
          <w:rFonts w:eastAsia="Times New Roman" w:cs="Times New Roman"/>
        </w:rPr>
        <w:t>Ra</w:t>
      </w:r>
      <w:r w:rsidR="02D3B024" w:rsidRPr="00BD0527">
        <w:rPr>
          <w:rFonts w:eastAsia="Times New Roman" w:cs="Times New Roman"/>
        </w:rPr>
        <w:t>ppsilber</w:t>
      </w:r>
      <w:proofErr w:type="spellEnd"/>
      <w:r w:rsidR="02D3B024" w:rsidRPr="00BD0527">
        <w:rPr>
          <w:rFonts w:eastAsia="Times New Roman" w:cs="Times New Roman"/>
        </w:rPr>
        <w:t xml:space="preserve"> et al</w:t>
      </w:r>
      <w:r w:rsidR="006D262D" w:rsidRPr="00BD0527">
        <w:rPr>
          <w:rFonts w:eastAsia="Times New Roman" w:cs="Times New Roman"/>
        </w:rPr>
        <w:t>.</w:t>
      </w:r>
      <w:r w:rsidR="02D3B024" w:rsidRPr="00BD0527">
        <w:rPr>
          <w:rFonts w:eastAsia="Times New Roman" w:cs="Times New Roman"/>
        </w:rPr>
        <w:t xml:space="preserve"> </w:t>
      </w:r>
      <w:r w:rsidR="00F10970">
        <w:rPr>
          <w:rFonts w:eastAsia="Times New Roman" w:cs="Times New Roman"/>
        </w:rPr>
        <w:fldChar w:fldCharType="begin" w:fldLock="1"/>
      </w:r>
      <w:r w:rsidR="000B3556">
        <w:rPr>
          <w:rFonts w:eastAsia="Times New Roman" w:cs="Times New Roman"/>
        </w:rPr>
        <w:instrText>ADDIN CSL_CITATION {"citationItems":[{"id":"ITEM-1","itemData":{"DOI":"10.1038/nprot.2007.261","ISSN":"17542189","PMID":"17703201","abstract":"Mass spectrometry (MS)-based proteomics measures peptides derived from proteins by proteolytic cleavage. Before performing the analysis by matrix-assisted laser desorption/ionization-tandem mass spectrometry (MALDI-MS/MS), nanoelectrospray-MS/MS (NanoES-MS/MS) or liquid chromatography-MS/MS (LC-MS/MS), the peptide mixtures need to be cleaned, concentrated and often selectively enriched or pre-fractionated, for which we employ simple, self-made and extremely economical stop-and-go-extraction tips (StageTips). StageTips are ordinary pipette tips containing very small disks made of beads with reversed phase, cation-exchange or anion-exchange surfaces embedded in a Teflon mesh. The fixed nature of the beads allows flexible combination of disks with different surfaces to obtain multi-functional tips. Disks containing different surface functionalities and loose beads such as titania and zirconia for phosphopeptide enrichment can be combined. Incorporation into an automated workflow has also been demonstrated. Desalting and concentration takes approximately 5 min while fractionation or enrichment takes approximately 30 min.","author":[{"dropping-particle":"","family":"Rappsilber","given":"Juri","non-dropping-particle":"","parse-names":false,"suffix":""},{"dropping-particle":"","family":"Mann","given":"Matthias","non-dropping-particle":"","parse-names":false,"suffix":""},{"dropping-particle":"","family":"Ishihama","given":"Yasushi","non-dropping-particle":"","parse-names":false,"suffix":""}],"container-title":"Nature Protocols","id":"ITEM-1","issue":"8","issued":{"date-parts":[["2007","8"]]},"page":"1896-1906","title":"Protocol for micro-purification, enrichment, pre-fractionation and storage of peptides for proteomics using StageTips","type":"article-journal","volume":"2"},"uris":["http://www.mendeley.com/documents/?uuid=ce18557e-56ab-397f-b210-76d797c6bd21"]}],"mendeley":{"formattedCitation":"[12]","plainTextFormattedCitation":"[12]","previouslyFormattedCitation":"[12]"},"properties":{"noteIndex":0},"schema":"https://github.com/citation-style-language/schema/raw/master/csl-citation.json"}</w:instrText>
      </w:r>
      <w:r w:rsidR="00F10970">
        <w:rPr>
          <w:rFonts w:eastAsia="Times New Roman" w:cs="Times New Roman"/>
        </w:rPr>
        <w:fldChar w:fldCharType="separate"/>
      </w:r>
      <w:r w:rsidR="00F10970" w:rsidRPr="00F10970">
        <w:rPr>
          <w:rFonts w:eastAsia="Times New Roman" w:cs="Times New Roman"/>
          <w:noProof/>
        </w:rPr>
        <w:t>[12]</w:t>
      </w:r>
      <w:r w:rsidR="00F10970">
        <w:rPr>
          <w:rFonts w:eastAsia="Times New Roman" w:cs="Times New Roman"/>
        </w:rPr>
        <w:fldChar w:fldCharType="end"/>
      </w:r>
      <w:r w:rsidR="02D3B024" w:rsidRPr="00BD0527">
        <w:rPr>
          <w:rFonts w:eastAsia="Times New Roman" w:cs="Times New Roman"/>
        </w:rPr>
        <w:t>.</w:t>
      </w:r>
    </w:p>
    <w:p w14:paraId="764F1405" w14:textId="5CE18473" w:rsidR="3BFB7511" w:rsidRPr="00BD0527" w:rsidRDefault="3BFB7511" w:rsidP="005F70FB">
      <w:pPr>
        <w:pStyle w:val="ListParagraph"/>
        <w:numPr>
          <w:ilvl w:val="0"/>
          <w:numId w:val="4"/>
        </w:numPr>
        <w:rPr>
          <w:rFonts w:eastAsiaTheme="minorEastAsia" w:cs="Times New Roman"/>
        </w:rPr>
      </w:pPr>
      <w:r w:rsidRPr="00BD0527">
        <w:rPr>
          <w:rFonts w:eastAsia="Times New Roman" w:cs="Times New Roman"/>
        </w:rPr>
        <w:t>Acquire DIA-MS spectra using the defined variable windows as described in Table</w:t>
      </w:r>
      <w:r w:rsidR="00EE0D7A">
        <w:rPr>
          <w:rFonts w:eastAsia="Times New Roman" w:cs="Times New Roman"/>
        </w:rPr>
        <w:t> </w:t>
      </w:r>
      <w:r w:rsidRPr="00BD0527">
        <w:rPr>
          <w:rFonts w:eastAsia="Times New Roman" w:cs="Times New Roman"/>
        </w:rPr>
        <w:t>1 below.</w:t>
      </w:r>
    </w:p>
    <w:p w14:paraId="780D29E2" w14:textId="21143F12" w:rsidR="00A7425C" w:rsidRPr="00BD0527" w:rsidRDefault="00A7425C" w:rsidP="247E0610">
      <w:pPr>
        <w:pStyle w:val="ListParagraph"/>
        <w:numPr>
          <w:ilvl w:val="0"/>
          <w:numId w:val="4"/>
        </w:numPr>
        <w:rPr>
          <w:rFonts w:eastAsiaTheme="minorEastAsia" w:cs="Times New Roman"/>
        </w:rPr>
      </w:pPr>
      <w:r w:rsidRPr="247E0610">
        <w:rPr>
          <w:rFonts w:eastAsia="Times New Roman" w:cs="Times New Roman"/>
        </w:rPr>
        <w:lastRenderedPageBreak/>
        <w:t>In Spectronaut 15, "Data Filtering" is set to "</w:t>
      </w:r>
      <w:proofErr w:type="spellStart"/>
      <w:r w:rsidRPr="247E0610">
        <w:rPr>
          <w:rFonts w:eastAsia="Times New Roman" w:cs="Times New Roman"/>
        </w:rPr>
        <w:t>Qvalue</w:t>
      </w:r>
      <w:proofErr w:type="spellEnd"/>
      <w:r w:rsidRPr="247E0610">
        <w:rPr>
          <w:rFonts w:eastAsia="Times New Roman" w:cs="Times New Roman"/>
        </w:rPr>
        <w:t xml:space="preserve"> sparse" as default. This filtering step involves an imputation strategy of missing values. More details about data filtering and imputation can be found in the Spectronaut manual. </w:t>
      </w:r>
      <w:r w:rsidR="00895829" w:rsidRPr="247E0610">
        <w:rPr>
          <w:rFonts w:eastAsia="Times New Roman" w:cs="Times New Roman"/>
        </w:rPr>
        <w:t>If the user does not intend to use any imputation strategy, “Data filtering” should be adjusted to “</w:t>
      </w:r>
      <w:proofErr w:type="spellStart"/>
      <w:r w:rsidR="00895829" w:rsidRPr="247E0610">
        <w:rPr>
          <w:rFonts w:eastAsia="Times New Roman" w:cs="Times New Roman"/>
        </w:rPr>
        <w:t>Qvalue</w:t>
      </w:r>
      <w:proofErr w:type="spellEnd"/>
      <w:r w:rsidR="00895829" w:rsidRPr="247E0610">
        <w:rPr>
          <w:rFonts w:eastAsia="Times New Roman" w:cs="Times New Roman"/>
        </w:rPr>
        <w:t xml:space="preserve">”. </w:t>
      </w:r>
      <w:r w:rsidRPr="247E0610">
        <w:rPr>
          <w:rFonts w:eastAsia="Times New Roman" w:cs="Times New Roman"/>
        </w:rPr>
        <w:t xml:space="preserve">In general, we recommend using </w:t>
      </w:r>
      <w:r w:rsidR="003A4BE9" w:rsidRPr="247E0610">
        <w:rPr>
          <w:rFonts w:eastAsia="Times New Roman" w:cs="Times New Roman"/>
        </w:rPr>
        <w:t xml:space="preserve">the global imputation strategy </w:t>
      </w:r>
      <w:r w:rsidRPr="247E0610">
        <w:rPr>
          <w:rFonts w:eastAsia="Times New Roman" w:cs="Times New Roman"/>
        </w:rPr>
        <w:t xml:space="preserve">for </w:t>
      </w:r>
      <w:r w:rsidR="00895829" w:rsidRPr="247E0610">
        <w:rPr>
          <w:rFonts w:eastAsia="Times New Roman" w:cs="Times New Roman"/>
        </w:rPr>
        <w:t>both LiP-SMap and LiP-Quant</w:t>
      </w:r>
      <w:r w:rsidRPr="247E0610">
        <w:rPr>
          <w:rFonts w:eastAsia="Times New Roman" w:cs="Times New Roman"/>
        </w:rPr>
        <w:t xml:space="preserve"> experiments</w:t>
      </w:r>
      <w:r w:rsidR="003A4BE9" w:rsidRPr="247E0610">
        <w:rPr>
          <w:rFonts w:eastAsia="Times New Roman" w:cs="Times New Roman"/>
        </w:rPr>
        <w:t xml:space="preserve"> when </w:t>
      </w:r>
      <w:r w:rsidR="00BF6363" w:rsidRPr="247E0610">
        <w:rPr>
          <w:rFonts w:eastAsia="Times New Roman" w:cs="Times New Roman"/>
        </w:rPr>
        <w:t>using Spectronaut 15</w:t>
      </w:r>
      <w:r w:rsidRPr="247E0610">
        <w:rPr>
          <w:rFonts w:eastAsia="Times New Roman" w:cs="Times New Roman"/>
        </w:rPr>
        <w:t>.</w:t>
      </w:r>
      <w:r w:rsidR="00321CEC" w:rsidRPr="247E0610">
        <w:rPr>
          <w:rFonts w:eastAsia="Times New Roman" w:cs="Times New Roman"/>
        </w:rPr>
        <w:t xml:space="preserve"> </w:t>
      </w:r>
    </w:p>
    <w:p w14:paraId="2C2D5C91" w14:textId="4238E7F6" w:rsidR="00A7425C" w:rsidRPr="00BD0527" w:rsidRDefault="00A7425C" w:rsidP="0F1D83B5">
      <w:pPr>
        <w:pStyle w:val="ListParagraph"/>
        <w:numPr>
          <w:ilvl w:val="0"/>
          <w:numId w:val="4"/>
        </w:numPr>
        <w:rPr>
          <w:rFonts w:eastAsiaTheme="minorEastAsia" w:cs="Times New Roman"/>
        </w:rPr>
      </w:pPr>
      <w:r w:rsidRPr="00BD0527">
        <w:rPr>
          <w:rFonts w:eastAsia="Times New Roman" w:cs="Times New Roman"/>
        </w:rPr>
        <w:t xml:space="preserve">Here, we describe how to perform a label-free peptide quantification on samples treated with a single metabolite concentration (LiP-SMap) using a DIA library-based analysis in </w:t>
      </w:r>
      <w:r w:rsidR="00F10970">
        <w:rPr>
          <w:rFonts w:eastAsia="Times New Roman" w:cs="Times New Roman"/>
        </w:rPr>
        <w:t xml:space="preserve">the </w:t>
      </w:r>
      <w:r w:rsidRPr="00BD0527">
        <w:rPr>
          <w:rFonts w:eastAsia="Times New Roman" w:cs="Times New Roman"/>
        </w:rPr>
        <w:t xml:space="preserve">Spectronaut software. Follow the steps as described above for LiP-Quant experiments with a minor modification. In the "Post Analysis" node, set both "Differential Abundance Grouping" and "Smallest Quantitative Unit" to "Minor Group (Quantification Settings)" and make sure that the “Use All MS-Level Quantities” option is unticked as quantities of peptides in DIA-MS are derived from MS2 level only. These settings will automatically aggregate peptide quantities of all charge states detected for a modified peptide sequence. When done, proceed with the step 6 described above in the “Performing a DIA </w:t>
      </w:r>
      <w:r w:rsidR="006C4308" w:rsidRPr="00BD0527">
        <w:rPr>
          <w:rFonts w:eastAsia="Times New Roman" w:cs="Times New Roman"/>
        </w:rPr>
        <w:t>l</w:t>
      </w:r>
      <w:r w:rsidRPr="00BD0527">
        <w:rPr>
          <w:rFonts w:eastAsia="Times New Roman" w:cs="Times New Roman"/>
        </w:rPr>
        <w:t xml:space="preserve">ibrary-based </w:t>
      </w:r>
      <w:r w:rsidR="006C4308" w:rsidRPr="00BD0527">
        <w:rPr>
          <w:rFonts w:eastAsia="Times New Roman" w:cs="Times New Roman"/>
        </w:rPr>
        <w:t>a</w:t>
      </w:r>
      <w:r w:rsidRPr="00BD0527">
        <w:rPr>
          <w:rFonts w:eastAsia="Times New Roman" w:cs="Times New Roman"/>
        </w:rPr>
        <w:t xml:space="preserve">nalysis in Spectronaut” section. </w:t>
      </w:r>
      <w:r w:rsidR="3BAF7446" w:rsidRPr="00BD0527">
        <w:rPr>
          <w:rFonts w:eastAsia="Times New Roman" w:cs="Times New Roman"/>
        </w:rPr>
        <w:t xml:space="preserve">When </w:t>
      </w:r>
      <w:r w:rsidR="5AFE58E5" w:rsidRPr="00BD0527">
        <w:rPr>
          <w:rFonts w:eastAsia="Times New Roman" w:cs="Times New Roman"/>
        </w:rPr>
        <w:t>finish</w:t>
      </w:r>
      <w:r w:rsidR="3CA20489" w:rsidRPr="00BD0527">
        <w:rPr>
          <w:rFonts w:eastAsia="Times New Roman" w:cs="Times New Roman"/>
        </w:rPr>
        <w:t>ed</w:t>
      </w:r>
      <w:r w:rsidRPr="00BD0527">
        <w:rPr>
          <w:rFonts w:eastAsia="Times New Roman" w:cs="Times New Roman"/>
        </w:rPr>
        <w:t xml:space="preserve">, summary information about identification, quantification, and results from the differential abundance test, hierarchical clustering, principal component analysis and GO terms enrichment (if selected in the analysis) and clustering are shown in different nodes. To identify peptides that change in abundance between the defined conditions, go to the Candidates node to visualize a table with results. The table is, by default, filtered by a </w:t>
      </w:r>
      <w:r w:rsidRPr="00BD0527">
        <w:rPr>
          <w:rFonts w:eastAsia="Times New Roman" w:cs="Times New Roman"/>
          <w:i/>
          <w:iCs/>
        </w:rPr>
        <w:t>q</w:t>
      </w:r>
      <w:r w:rsidRPr="00BD0527">
        <w:rPr>
          <w:rFonts w:eastAsia="Times New Roman" w:cs="Times New Roman"/>
        </w:rPr>
        <w:t xml:space="preserve">-value (multiple testing corrected </w:t>
      </w:r>
      <w:r w:rsidRPr="00BD0527">
        <w:rPr>
          <w:rFonts w:eastAsia="Times New Roman" w:cs="Times New Roman"/>
          <w:i/>
          <w:iCs/>
        </w:rPr>
        <w:t>p</w:t>
      </w:r>
      <w:r w:rsidRPr="00BD0527">
        <w:rPr>
          <w:rFonts w:eastAsia="Times New Roman" w:cs="Times New Roman"/>
        </w:rPr>
        <w:t>-value) of 0.05 an absolute log</w:t>
      </w:r>
      <w:r w:rsidRPr="00EE0D7A">
        <w:rPr>
          <w:rFonts w:eastAsia="Times New Roman" w:cs="Times New Roman"/>
          <w:vertAlign w:val="subscript"/>
        </w:rPr>
        <w:t>2</w:t>
      </w:r>
      <w:r w:rsidRPr="00BD0527">
        <w:rPr>
          <w:rFonts w:eastAsia="Times New Roman" w:cs="Times New Roman"/>
        </w:rPr>
        <w:t xml:space="preserve"> ratio of 0.58. The significance and absolute log</w:t>
      </w:r>
      <w:r w:rsidRPr="00BD0527">
        <w:rPr>
          <w:rFonts w:eastAsia="Times New Roman" w:cs="Times New Roman"/>
          <w:vertAlign w:val="subscript"/>
        </w:rPr>
        <w:t>2</w:t>
      </w:r>
      <w:r w:rsidRPr="00BD0527">
        <w:rPr>
          <w:rFonts w:eastAsia="Times New Roman" w:cs="Times New Roman"/>
        </w:rPr>
        <w:t xml:space="preserve"> ratio thresholds can be changed by the user directly on top of the table if desired. The </w:t>
      </w:r>
      <w:r w:rsidRPr="00BD0527">
        <w:rPr>
          <w:rFonts w:eastAsia="Times New Roman" w:cs="Times New Roman"/>
          <w:i/>
          <w:iCs/>
        </w:rPr>
        <w:t>Candidate</w:t>
      </w:r>
      <w:r w:rsidR="00CB1386" w:rsidRPr="00BD0527">
        <w:rPr>
          <w:rFonts w:eastAsia="Times New Roman" w:cs="Times New Roman"/>
          <w:i/>
          <w:iCs/>
        </w:rPr>
        <w:t>s</w:t>
      </w:r>
      <w:r w:rsidRPr="00BD0527">
        <w:rPr>
          <w:rFonts w:eastAsia="Times New Roman" w:cs="Times New Roman"/>
        </w:rPr>
        <w:t xml:space="preserve"> </w:t>
      </w:r>
      <w:r w:rsidRPr="00BD0527">
        <w:rPr>
          <w:rFonts w:eastAsia="Times New Roman" w:cs="Times New Roman"/>
          <w:i/>
          <w:iCs/>
        </w:rPr>
        <w:t>list</w:t>
      </w:r>
      <w:r w:rsidRPr="00BD0527">
        <w:rPr>
          <w:rFonts w:eastAsia="Times New Roman" w:cs="Times New Roman"/>
        </w:rPr>
        <w:t xml:space="preserve"> table can be exported by clicking "Export table...". To obtain quantities of individual peptides, go to the Report Perspective and select a report schema in a Normal Report (long format) node that can be further processed and analyzed by the user i</w:t>
      </w:r>
      <w:r w:rsidR="00E01954" w:rsidRPr="00BD0527">
        <w:rPr>
          <w:rFonts w:eastAsia="Times New Roman" w:cs="Times New Roman"/>
        </w:rPr>
        <w:t>f</w:t>
      </w:r>
      <w:r w:rsidRPr="00BD0527">
        <w:rPr>
          <w:rFonts w:eastAsia="Times New Roman" w:cs="Times New Roman"/>
        </w:rPr>
        <w:t xml:space="preserve"> desired.</w:t>
      </w:r>
    </w:p>
    <w:p w14:paraId="4A3318B4" w14:textId="3E6B126B" w:rsidR="00EA7702" w:rsidRPr="00895829" w:rsidRDefault="00EA7702" w:rsidP="6E284A0E">
      <w:pPr>
        <w:pStyle w:val="ListParagraph"/>
        <w:numPr>
          <w:ilvl w:val="0"/>
          <w:numId w:val="4"/>
        </w:numPr>
        <w:spacing w:before="240"/>
        <w:rPr>
          <w:rFonts w:eastAsia="Times New Roman" w:cs="Times New Roman"/>
        </w:rPr>
      </w:pPr>
      <w:r w:rsidRPr="247E0610">
        <w:rPr>
          <w:rFonts w:eastAsia="Times New Roman" w:cs="Times New Roman"/>
        </w:rPr>
        <w:t xml:space="preserve">The LiP-Quant score, </w:t>
      </w:r>
      <w:r w:rsidRPr="247E0610">
        <w:rPr>
          <w:rFonts w:eastAsia="Times New Roman" w:cs="Times New Roman"/>
          <w:color w:val="222222"/>
        </w:rPr>
        <w:t>built into a classifier using linear discriminant analysis (LDA),</w:t>
      </w:r>
      <w:r w:rsidRPr="247E0610">
        <w:rPr>
          <w:rFonts w:eastAsia="Times New Roman" w:cs="Times New Roman"/>
        </w:rPr>
        <w:t xml:space="preserve"> is a combined score calculated from weighted subscores of f</w:t>
      </w:r>
      <w:r w:rsidRPr="247E0610">
        <w:rPr>
          <w:rFonts w:eastAsia="Times New Roman" w:cs="Times New Roman"/>
          <w:color w:val="222222"/>
        </w:rPr>
        <w:t>eatures that contributed the most to the identification of</w:t>
      </w:r>
      <w:r w:rsidR="5B600023" w:rsidRPr="247E0610">
        <w:rPr>
          <w:rFonts w:eastAsia="Times New Roman" w:cs="Times New Roman"/>
          <w:color w:val="222222"/>
        </w:rPr>
        <w:t xml:space="preserve"> </w:t>
      </w:r>
      <w:r w:rsidRPr="247E0610">
        <w:rPr>
          <w:rFonts w:eastAsia="Times New Roman" w:cs="Times New Roman"/>
          <w:color w:val="222222"/>
        </w:rPr>
        <w:t>true targets</w:t>
      </w:r>
      <w:r w:rsidR="388D11CC" w:rsidRPr="247E0610">
        <w:rPr>
          <w:rFonts w:eastAsia="Times New Roman" w:cs="Times New Roman"/>
          <w:color w:val="222222"/>
        </w:rPr>
        <w:t xml:space="preserve"> in</w:t>
      </w:r>
      <w:r w:rsidR="2001CADF" w:rsidRPr="247E0610">
        <w:rPr>
          <w:rFonts w:eastAsia="Times New Roman" w:cs="Times New Roman"/>
          <w:color w:val="222222"/>
        </w:rPr>
        <w:t xml:space="preserve"> positive control experiments</w:t>
      </w:r>
      <w:r w:rsidR="009E0822" w:rsidRPr="247E0610">
        <w:rPr>
          <w:rFonts w:eastAsia="Times New Roman" w:cs="Times New Roman"/>
          <w:color w:val="222222"/>
        </w:rPr>
        <w:t xml:space="preserve"> </w:t>
      </w:r>
      <w:r w:rsidRPr="247E0610">
        <w:rPr>
          <w:rFonts w:eastAsia="Times New Roman" w:cs="Times New Roman"/>
          <w:color w:val="222222"/>
        </w:rPr>
        <w:fldChar w:fldCharType="begin" w:fldLock="1"/>
      </w:r>
      <w:r w:rsidRPr="247E0610">
        <w:rPr>
          <w:rFonts w:eastAsia="Times New Roman" w:cs="Times New Roman"/>
          <w:color w:val="222222"/>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Pr="247E0610">
        <w:rPr>
          <w:rFonts w:eastAsia="Times New Roman" w:cs="Times New Roman"/>
          <w:color w:val="222222"/>
        </w:rPr>
        <w:fldChar w:fldCharType="separate"/>
      </w:r>
      <w:r w:rsidR="005A6921" w:rsidRPr="247E0610">
        <w:rPr>
          <w:rFonts w:eastAsia="Times New Roman" w:cs="Times New Roman"/>
          <w:noProof/>
          <w:color w:val="222222"/>
        </w:rPr>
        <w:t>[11]</w:t>
      </w:r>
      <w:r w:rsidRPr="247E0610">
        <w:rPr>
          <w:rFonts w:eastAsia="Times New Roman" w:cs="Times New Roman"/>
          <w:color w:val="222222"/>
        </w:rPr>
        <w:fldChar w:fldCharType="end"/>
      </w:r>
      <w:r w:rsidRPr="247E0610">
        <w:rPr>
          <w:rFonts w:eastAsia="Times New Roman" w:cs="Times New Roman"/>
          <w:color w:val="222222"/>
        </w:rPr>
        <w:t xml:space="preserve">. The LiP-Quant score consists </w:t>
      </w:r>
      <w:r w:rsidRPr="247E0610">
        <w:rPr>
          <w:rFonts w:eastAsia="Times New Roman" w:cs="Times New Roman"/>
          <w:color w:val="222222"/>
        </w:rPr>
        <w:lastRenderedPageBreak/>
        <w:t xml:space="preserve">of the following features (subscores): (1) </w:t>
      </w:r>
      <w:r w:rsidR="00F17CF8" w:rsidRPr="247E0610">
        <w:rPr>
          <w:rFonts w:eastAsia="Times New Roman" w:cs="Times New Roman"/>
          <w:color w:val="222222"/>
        </w:rPr>
        <w:t xml:space="preserve">dose-response correlation analysis, </w:t>
      </w:r>
      <w:r w:rsidRPr="247E0610">
        <w:rPr>
          <w:rFonts w:eastAsia="Times New Roman" w:cs="Times New Roman"/>
          <w:color w:val="222222"/>
        </w:rPr>
        <w:t>(2)</w:t>
      </w:r>
      <w:r w:rsidR="00F17CF8" w:rsidRPr="247E0610">
        <w:rPr>
          <w:rFonts w:eastAsia="Times New Roman" w:cs="Times New Roman"/>
          <w:color w:val="222222"/>
        </w:rPr>
        <w:t xml:space="preserve"> the presence of a protein with altered peptides in a list of proteins called "</w:t>
      </w:r>
      <w:proofErr w:type="spellStart"/>
      <w:r w:rsidR="00F17CF8" w:rsidRPr="247E0610">
        <w:rPr>
          <w:rFonts w:eastAsia="Times New Roman" w:cs="Times New Roman"/>
          <w:color w:val="222222"/>
        </w:rPr>
        <w:t>crapome</w:t>
      </w:r>
      <w:proofErr w:type="spellEnd"/>
      <w:r w:rsidR="00F17CF8" w:rsidRPr="247E0610">
        <w:rPr>
          <w:rFonts w:eastAsia="Times New Roman" w:cs="Times New Roman"/>
          <w:color w:val="222222"/>
        </w:rPr>
        <w:t>" or “</w:t>
      </w:r>
      <w:r w:rsidR="00F17CF8" w:rsidRPr="247E0610">
        <w:rPr>
          <w:rFonts w:eastAsia="Times New Roman" w:cs="Times New Roman"/>
          <w:i/>
          <w:iCs/>
          <w:color w:val="222222"/>
        </w:rPr>
        <w:t>Protein-Frequency-Library</w:t>
      </w:r>
      <w:r w:rsidR="00F17CF8" w:rsidRPr="247E0610">
        <w:rPr>
          <w:rFonts w:eastAsia="Times New Roman" w:cs="Times New Roman"/>
          <w:color w:val="222222"/>
        </w:rPr>
        <w:t>" (PFL)</w:t>
      </w:r>
      <w:r w:rsidRPr="247E0610">
        <w:rPr>
          <w:rFonts w:eastAsia="Times New Roman" w:cs="Times New Roman"/>
          <w:color w:val="222222"/>
        </w:rPr>
        <w:t xml:space="preserve">, (3) the number of peptides from a protein appearing in the top ten percent of all peptides ranked by </w:t>
      </w:r>
      <w:r w:rsidRPr="247E0610">
        <w:rPr>
          <w:rFonts w:eastAsia="Times New Roman" w:cs="Times New Roman"/>
          <w:i/>
          <w:iCs/>
          <w:color w:val="222222"/>
        </w:rPr>
        <w:t>q</w:t>
      </w:r>
      <w:r w:rsidRPr="247E0610">
        <w:rPr>
          <w:rFonts w:eastAsia="Times New Roman" w:cs="Times New Roman"/>
          <w:color w:val="222222"/>
        </w:rPr>
        <w:t xml:space="preserve">-value in the </w:t>
      </w:r>
      <w:r w:rsidRPr="247E0610">
        <w:rPr>
          <w:rFonts w:eastAsia="Times New Roman" w:cs="Times New Roman"/>
          <w:i/>
          <w:iCs/>
          <w:color w:val="222222"/>
        </w:rPr>
        <w:t>Candidate</w:t>
      </w:r>
      <w:r w:rsidR="00CB1386" w:rsidRPr="247E0610">
        <w:rPr>
          <w:rFonts w:eastAsia="Times New Roman" w:cs="Times New Roman"/>
          <w:i/>
          <w:iCs/>
          <w:color w:val="222222"/>
        </w:rPr>
        <w:t>s</w:t>
      </w:r>
      <w:r w:rsidRPr="247E0610">
        <w:rPr>
          <w:rFonts w:eastAsia="Times New Roman" w:cs="Times New Roman"/>
          <w:i/>
          <w:iCs/>
          <w:color w:val="222222"/>
        </w:rPr>
        <w:t xml:space="preserve"> list</w:t>
      </w:r>
      <w:r w:rsidRPr="247E0610">
        <w:rPr>
          <w:rFonts w:eastAsia="Times New Roman" w:cs="Times New Roman"/>
          <w:color w:val="222222"/>
        </w:rPr>
        <w:t xml:space="preserve"> from Spectronaut, and (4) </w:t>
      </w:r>
      <w:r w:rsidR="00F17CF8" w:rsidRPr="247E0610">
        <w:rPr>
          <w:rFonts w:eastAsia="Times New Roman" w:cs="Times New Roman"/>
          <w:color w:val="222222"/>
        </w:rPr>
        <w:t>the statistical significance (</w:t>
      </w:r>
      <w:r w:rsidR="00F17CF8" w:rsidRPr="247E0610">
        <w:rPr>
          <w:rFonts w:eastAsia="Times New Roman" w:cs="Times New Roman"/>
          <w:i/>
          <w:iCs/>
          <w:color w:val="222222"/>
        </w:rPr>
        <w:t>q</w:t>
      </w:r>
      <w:r w:rsidR="00F17CF8" w:rsidRPr="247E0610">
        <w:rPr>
          <w:rFonts w:eastAsia="Times New Roman" w:cs="Times New Roman"/>
          <w:color w:val="222222"/>
        </w:rPr>
        <w:t>-value) calculated from relative peptide abundances between metabolite-treated and vehicle sample</w:t>
      </w:r>
      <w:r w:rsidRPr="247E0610">
        <w:rPr>
          <w:rFonts w:eastAsia="Times New Roman" w:cs="Times New Roman"/>
          <w:color w:val="222222"/>
        </w:rPr>
        <w:t>. The PFL was built by Piazza and Beaton et al</w:t>
      </w:r>
      <w:r w:rsidR="006D262D" w:rsidRPr="247E0610">
        <w:rPr>
          <w:rFonts w:eastAsia="Times New Roman" w:cs="Times New Roman"/>
          <w:color w:val="222222"/>
        </w:rPr>
        <w:t>.</w:t>
      </w:r>
      <w:r w:rsidRPr="247E0610">
        <w:rPr>
          <w:rFonts w:eastAsia="Times New Roman" w:cs="Times New Roman"/>
          <w:color w:val="222222"/>
        </w:rPr>
        <w:t xml:space="preserve"> for proteins that appeared in </w:t>
      </w:r>
      <w:r w:rsidR="0018394E" w:rsidRPr="247E0610">
        <w:rPr>
          <w:rFonts w:eastAsia="Times New Roman" w:cs="Times New Roman"/>
          <w:color w:val="222222"/>
        </w:rPr>
        <w:t xml:space="preserve">9 out of 11 </w:t>
      </w:r>
      <w:r w:rsidRPr="247E0610">
        <w:rPr>
          <w:rFonts w:eastAsia="Times New Roman" w:cs="Times New Roman"/>
          <w:color w:val="222222"/>
        </w:rPr>
        <w:t>positive control experiments</w:t>
      </w:r>
      <w:r w:rsidR="70A333A5" w:rsidRPr="247E0610">
        <w:rPr>
          <w:rFonts w:eastAsia="Times New Roman" w:cs="Times New Roman"/>
          <w:color w:val="222222"/>
        </w:rPr>
        <w:t xml:space="preserve"> in HeLa cells,</w:t>
      </w:r>
      <w:r w:rsidRPr="247E0610">
        <w:rPr>
          <w:rFonts w:eastAsia="Times New Roman" w:cs="Times New Roman"/>
          <w:color w:val="222222"/>
        </w:rPr>
        <w:t xml:space="preserve"> as non-specific targets (not known to bind a specific drug)</w:t>
      </w:r>
      <w:r w:rsidR="000B3556">
        <w:rPr>
          <w:rFonts w:eastAsia="Times New Roman" w:cs="Times New Roman"/>
          <w:color w:val="222222"/>
        </w:rPr>
        <w:t xml:space="preserve"> </w:t>
      </w:r>
      <w:r w:rsidR="000B3556">
        <w:rPr>
          <w:rFonts w:eastAsia="Times New Roman" w:cs="Times New Roman"/>
          <w:color w:val="222222"/>
        </w:rPr>
        <w:fldChar w:fldCharType="begin" w:fldLock="1"/>
      </w:r>
      <w:r w:rsidR="000B3556">
        <w:rPr>
          <w:rFonts w:eastAsia="Times New Roman" w:cs="Times New Roman"/>
          <w:color w:val="222222"/>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000B3556">
        <w:rPr>
          <w:rFonts w:eastAsia="Times New Roman" w:cs="Times New Roman"/>
          <w:color w:val="222222"/>
        </w:rPr>
        <w:fldChar w:fldCharType="separate"/>
      </w:r>
      <w:r w:rsidR="000B3556" w:rsidRPr="000B3556">
        <w:rPr>
          <w:rFonts w:eastAsia="Times New Roman" w:cs="Times New Roman"/>
          <w:noProof/>
          <w:color w:val="222222"/>
        </w:rPr>
        <w:t>[11]</w:t>
      </w:r>
      <w:r w:rsidR="000B3556">
        <w:rPr>
          <w:rFonts w:eastAsia="Times New Roman" w:cs="Times New Roman"/>
          <w:color w:val="222222"/>
        </w:rPr>
        <w:fldChar w:fldCharType="end"/>
      </w:r>
      <w:r w:rsidRPr="247E0610">
        <w:rPr>
          <w:rFonts w:eastAsia="Times New Roman" w:cs="Times New Roman"/>
          <w:color w:val="222222"/>
        </w:rPr>
        <w:t xml:space="preserve">. </w:t>
      </w:r>
    </w:p>
    <w:p w14:paraId="703DC51A" w14:textId="0F1ED6CF" w:rsidR="002621F7" w:rsidRPr="00BD0527" w:rsidRDefault="002621F7" w:rsidP="002621F7">
      <w:pPr>
        <w:pStyle w:val="ListParagraph"/>
        <w:numPr>
          <w:ilvl w:val="0"/>
          <w:numId w:val="4"/>
        </w:numPr>
        <w:rPr>
          <w:rFonts w:eastAsia="Times New Roman" w:cs="Times New Roman"/>
        </w:rPr>
      </w:pPr>
      <w:r>
        <w:rPr>
          <w:rFonts w:eastAsia="Times New Roman" w:cs="Times New Roman"/>
        </w:rPr>
        <w:t>T</w:t>
      </w:r>
      <w:r w:rsidRPr="00BD0527">
        <w:rPr>
          <w:rFonts w:eastAsia="Times New Roman" w:cs="Times New Roman"/>
        </w:rPr>
        <w:t xml:space="preserve">o establish the criteria that contribute to the identification of true targets and train new classifiers, the user </w:t>
      </w:r>
      <w:r w:rsidR="00D55209">
        <w:rPr>
          <w:rFonts w:eastAsia="Times New Roman" w:cs="Times New Roman"/>
        </w:rPr>
        <w:t>can</w:t>
      </w:r>
      <w:r w:rsidRPr="00BD0527">
        <w:rPr>
          <w:rFonts w:eastAsia="Times New Roman" w:cs="Times New Roman"/>
        </w:rPr>
        <w:t xml:space="preserve"> follow the instructions in Piazza and Beaton et al.</w:t>
      </w:r>
      <w:r w:rsidR="000B3556">
        <w:rPr>
          <w:rFonts w:eastAsia="Times New Roman" w:cs="Times New Roman"/>
        </w:rPr>
        <w:t xml:space="preserve"> </w:t>
      </w:r>
      <w:r w:rsidR="000B3556">
        <w:rPr>
          <w:rFonts w:eastAsia="Times New Roman" w:cs="Times New Roman"/>
        </w:rPr>
        <w:fldChar w:fldCharType="begin" w:fldLock="1"/>
      </w:r>
      <w:r w:rsidR="000B3556">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000B3556">
        <w:rPr>
          <w:rFonts w:eastAsia="Times New Roman" w:cs="Times New Roman"/>
        </w:rPr>
        <w:fldChar w:fldCharType="separate"/>
      </w:r>
      <w:r w:rsidR="000B3556" w:rsidRPr="000B3556">
        <w:rPr>
          <w:rFonts w:eastAsia="Times New Roman" w:cs="Times New Roman"/>
          <w:noProof/>
        </w:rPr>
        <w:t>[11]</w:t>
      </w:r>
      <w:r w:rsidR="000B3556">
        <w:rPr>
          <w:rFonts w:eastAsia="Times New Roman" w:cs="Times New Roman"/>
        </w:rPr>
        <w:fldChar w:fldCharType="end"/>
      </w:r>
      <w:r w:rsidRPr="00BD0527">
        <w:rPr>
          <w:rFonts w:eastAsia="Times New Roman" w:cs="Times New Roman"/>
        </w:rPr>
        <w:t xml:space="preserve">. In general, </w:t>
      </w:r>
      <w:r w:rsidR="00D55209">
        <w:rPr>
          <w:rFonts w:eastAsia="Times New Roman" w:cs="Times New Roman"/>
        </w:rPr>
        <w:t xml:space="preserve">we recommend </w:t>
      </w:r>
      <w:r w:rsidR="00D55209" w:rsidRPr="00D55209">
        <w:rPr>
          <w:rFonts w:eastAsia="Times New Roman" w:cs="Times New Roman"/>
        </w:rPr>
        <w:t>a retraining, if the experimental setup changes significantly</w:t>
      </w:r>
      <w:r w:rsidR="00D55209">
        <w:rPr>
          <w:rFonts w:eastAsia="Times New Roman" w:cs="Times New Roman"/>
        </w:rPr>
        <w:t xml:space="preserve">, i.e., </w:t>
      </w:r>
      <w:r w:rsidR="00D55209" w:rsidRPr="00D55209">
        <w:rPr>
          <w:rFonts w:eastAsia="Times New Roman" w:cs="Times New Roman"/>
        </w:rPr>
        <w:t xml:space="preserve">concentration layout, protease, </w:t>
      </w:r>
      <w:r w:rsidR="00D55209" w:rsidRPr="00EE0D7A">
        <w:rPr>
          <w:rFonts w:eastAsia="Times New Roman" w:cs="Times New Roman"/>
          <w:i/>
          <w:iCs/>
        </w:rPr>
        <w:t>Protein-Frequency-Library</w:t>
      </w:r>
      <w:r w:rsidR="00D55209">
        <w:rPr>
          <w:rFonts w:eastAsia="Times New Roman" w:cs="Times New Roman"/>
        </w:rPr>
        <w:t xml:space="preserve"> (PFL)</w:t>
      </w:r>
      <w:r w:rsidR="00D55209" w:rsidRPr="00D55209">
        <w:rPr>
          <w:rFonts w:eastAsia="Times New Roman" w:cs="Times New Roman"/>
        </w:rPr>
        <w:t xml:space="preserve">, </w:t>
      </w:r>
      <w:r w:rsidR="00D55209">
        <w:rPr>
          <w:rFonts w:eastAsia="Times New Roman" w:cs="Times New Roman"/>
        </w:rPr>
        <w:t>etc</w:t>
      </w:r>
      <w:r w:rsidR="00D55209" w:rsidRPr="00D55209">
        <w:rPr>
          <w:rFonts w:eastAsia="Times New Roman" w:cs="Times New Roman"/>
        </w:rPr>
        <w:t xml:space="preserve">. </w:t>
      </w:r>
      <w:r w:rsidR="00D55209">
        <w:rPr>
          <w:rFonts w:eastAsia="Times New Roman" w:cs="Times New Roman"/>
        </w:rPr>
        <w:t xml:space="preserve">Importantly, </w:t>
      </w:r>
      <w:r w:rsidR="00EE0D7A">
        <w:rPr>
          <w:rFonts w:eastAsia="Times New Roman" w:cs="Times New Roman"/>
        </w:rPr>
        <w:t xml:space="preserve">the </w:t>
      </w:r>
      <w:r w:rsidR="00D55209" w:rsidRPr="00BD0527">
        <w:rPr>
          <w:rFonts w:eastAsia="Times New Roman" w:cs="Times New Roman"/>
        </w:rPr>
        <w:t>selection of positive control experiments must be done with care</w:t>
      </w:r>
      <w:r w:rsidR="00D55209">
        <w:rPr>
          <w:rFonts w:eastAsia="Times New Roman" w:cs="Times New Roman"/>
        </w:rPr>
        <w:t xml:space="preserve"> and</w:t>
      </w:r>
      <w:r w:rsidR="00D55209" w:rsidRPr="00D55209">
        <w:rPr>
          <w:rFonts w:eastAsia="Times New Roman" w:cs="Times New Roman"/>
        </w:rPr>
        <w:t xml:space="preserve"> </w:t>
      </w:r>
      <w:r w:rsidR="00D55209">
        <w:rPr>
          <w:rFonts w:eastAsia="Times New Roman" w:cs="Times New Roman"/>
        </w:rPr>
        <w:t>high</w:t>
      </w:r>
      <w:r w:rsidR="00D55209" w:rsidRPr="00D55209">
        <w:rPr>
          <w:rFonts w:eastAsia="Times New Roman" w:cs="Times New Roman"/>
        </w:rPr>
        <w:t>-quality training data for a retraining</w:t>
      </w:r>
      <w:r w:rsidR="00D55209">
        <w:rPr>
          <w:rFonts w:eastAsia="Times New Roman" w:cs="Times New Roman"/>
        </w:rPr>
        <w:t xml:space="preserve"> </w:t>
      </w:r>
      <w:r w:rsidR="003A4BE9">
        <w:rPr>
          <w:rFonts w:eastAsia="Times New Roman" w:cs="Times New Roman"/>
        </w:rPr>
        <w:t>are</w:t>
      </w:r>
      <w:r w:rsidR="00D55209">
        <w:rPr>
          <w:rFonts w:eastAsia="Times New Roman" w:cs="Times New Roman"/>
        </w:rPr>
        <w:t xml:space="preserve"> </w:t>
      </w:r>
      <w:r w:rsidR="00EE0D7A">
        <w:rPr>
          <w:rFonts w:eastAsia="Times New Roman" w:cs="Times New Roman"/>
        </w:rPr>
        <w:t>essential</w:t>
      </w:r>
      <w:r w:rsidR="00D55209">
        <w:rPr>
          <w:rFonts w:eastAsia="Times New Roman" w:cs="Times New Roman"/>
        </w:rPr>
        <w:t>.</w:t>
      </w:r>
      <w:r w:rsidRPr="00BD0527">
        <w:rPr>
          <w:rFonts w:eastAsia="Times New Roman" w:cs="Times New Roman"/>
        </w:rPr>
        <w:t xml:space="preserve"> </w:t>
      </w:r>
    </w:p>
    <w:p w14:paraId="04BE9BA6" w14:textId="06B32897" w:rsidR="002621F7" w:rsidRPr="00895829" w:rsidRDefault="002621F7" w:rsidP="00895829">
      <w:pPr>
        <w:pStyle w:val="ListParagraph"/>
        <w:numPr>
          <w:ilvl w:val="0"/>
          <w:numId w:val="4"/>
        </w:numPr>
        <w:rPr>
          <w:rFonts w:eastAsia="Times New Roman" w:cs="Times New Roman"/>
        </w:rPr>
      </w:pPr>
      <w:r w:rsidRPr="00BD0527">
        <w:rPr>
          <w:rFonts w:eastAsia="Times New Roman" w:cs="Times New Roman"/>
        </w:rPr>
        <w:t xml:space="preserve">These datasets are based on treatment of a HeLa lysate with rapamycin, </w:t>
      </w:r>
      <w:proofErr w:type="spellStart"/>
      <w:r w:rsidRPr="00BD0527">
        <w:rPr>
          <w:rFonts w:eastAsia="Times New Roman" w:cs="Times New Roman"/>
        </w:rPr>
        <w:t>calyculin</w:t>
      </w:r>
      <w:proofErr w:type="spellEnd"/>
      <w:r w:rsidRPr="00BD0527">
        <w:rPr>
          <w:rFonts w:eastAsia="Times New Roman" w:cs="Times New Roman"/>
        </w:rPr>
        <w:t xml:space="preserve"> A and </w:t>
      </w:r>
      <w:proofErr w:type="spellStart"/>
      <w:r w:rsidRPr="00BD0527">
        <w:rPr>
          <w:rFonts w:eastAsia="Times New Roman" w:cs="Times New Roman"/>
        </w:rPr>
        <w:t>staurosporin</w:t>
      </w:r>
      <w:proofErr w:type="spellEnd"/>
      <w:r w:rsidRPr="00BD0527">
        <w:rPr>
          <w:rFonts w:eastAsia="Times New Roman" w:cs="Times New Roman"/>
        </w:rPr>
        <w:t>. All datasets are available via the PRIDE partner repository with the dataset identifiers PXD018204 and PXD015446. The pre-calculated adjusted score weights are: (1) 1.317320 for the statistical significance (</w:t>
      </w:r>
      <w:r w:rsidRPr="00BD0527">
        <w:rPr>
          <w:rFonts w:eastAsia="Times New Roman" w:cs="Times New Roman"/>
          <w:i/>
          <w:iCs/>
        </w:rPr>
        <w:t>q</w:t>
      </w:r>
      <w:r w:rsidRPr="00BD0527">
        <w:rPr>
          <w:rFonts w:eastAsia="Times New Roman" w:cs="Times New Roman"/>
        </w:rPr>
        <w:t xml:space="preserve">-value) calculated from relative peptide abundances between metabolite-treated and vehicle sample, (2) 9.191420 for dose-response correlation analysis, (3) 1.332628 for the number of peptides from a protein appearing in the top ten percent of all peptides ranked by </w:t>
      </w:r>
      <w:r w:rsidRPr="00BD0527">
        <w:rPr>
          <w:rFonts w:eastAsia="Times New Roman" w:cs="Times New Roman"/>
          <w:i/>
          <w:iCs/>
        </w:rPr>
        <w:t>q</w:t>
      </w:r>
      <w:r w:rsidRPr="00BD0527">
        <w:rPr>
          <w:rFonts w:eastAsia="Times New Roman" w:cs="Times New Roman"/>
        </w:rPr>
        <w:t xml:space="preserve">-value in the </w:t>
      </w:r>
      <w:r w:rsidRPr="00BD0527">
        <w:rPr>
          <w:rFonts w:eastAsia="Times New Roman" w:cs="Times New Roman"/>
          <w:i/>
        </w:rPr>
        <w:t>Candidates list</w:t>
      </w:r>
      <w:r w:rsidRPr="00BD0527">
        <w:rPr>
          <w:rFonts w:eastAsia="Times New Roman" w:cs="Times New Roman"/>
        </w:rPr>
        <w:t xml:space="preserve"> from Spectronaut, and (4) 1.452496 for the presence of a protein with altered peptides in the PFL. As shown by Piazza and Beaton et al.</w:t>
      </w:r>
      <w:r w:rsidR="000B3556">
        <w:rPr>
          <w:rFonts w:eastAsia="Times New Roman" w:cs="Times New Roman"/>
        </w:rPr>
        <w:t xml:space="preserve"> </w:t>
      </w:r>
      <w:r w:rsidR="000B3556">
        <w:rPr>
          <w:rFonts w:eastAsia="Times New Roman" w:cs="Times New Roman"/>
        </w:rPr>
        <w:fldChar w:fldCharType="begin" w:fldLock="1"/>
      </w:r>
      <w:r w:rsidR="000B3556">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000B3556">
        <w:rPr>
          <w:rFonts w:eastAsia="Times New Roman" w:cs="Times New Roman"/>
        </w:rPr>
        <w:fldChar w:fldCharType="separate"/>
      </w:r>
      <w:r w:rsidR="000B3556" w:rsidRPr="000B3556">
        <w:rPr>
          <w:rFonts w:eastAsia="Times New Roman" w:cs="Times New Roman"/>
          <w:noProof/>
        </w:rPr>
        <w:t>[11]</w:t>
      </w:r>
      <w:r w:rsidR="000B3556">
        <w:rPr>
          <w:rFonts w:eastAsia="Times New Roman" w:cs="Times New Roman"/>
        </w:rPr>
        <w:fldChar w:fldCharType="end"/>
      </w:r>
      <w:r w:rsidRPr="00BD0527">
        <w:rPr>
          <w:rFonts w:eastAsia="Times New Roman" w:cs="Times New Roman"/>
        </w:rPr>
        <w:t>, the most dominant component of the LiP-Quant score is correlation to a sigmoidal fit of the small molecule dose-response curve. Hence, peptides with a sigmoidal correlation coefficient R close to 1 will be scored higher.</w:t>
      </w:r>
    </w:p>
    <w:p w14:paraId="72A268EC" w14:textId="1979996F" w:rsidR="007F3C82" w:rsidRPr="00BD0527" w:rsidRDefault="007F3C82" w:rsidP="007F3C82">
      <w:pPr>
        <w:pStyle w:val="ListParagraph"/>
        <w:numPr>
          <w:ilvl w:val="0"/>
          <w:numId w:val="4"/>
        </w:numPr>
        <w:rPr>
          <w:rFonts w:eastAsia="Times New Roman" w:cs="Times New Roman"/>
        </w:rPr>
      </w:pPr>
      <w:r w:rsidRPr="00BD0527">
        <w:rPr>
          <w:rFonts w:eastAsia="Times New Roman" w:cs="Times New Roman"/>
        </w:rPr>
        <w:t xml:space="preserve">The PFL can be used only for experiments where </w:t>
      </w:r>
      <w:r w:rsidR="00AC0D87" w:rsidRPr="00BD0527">
        <w:rPr>
          <w:rFonts w:eastAsia="Times New Roman" w:cs="Times New Roman"/>
        </w:rPr>
        <w:t>cultured mammalian ce</w:t>
      </w:r>
      <w:r w:rsidR="00A91368" w:rsidRPr="00BD0527">
        <w:rPr>
          <w:rFonts w:eastAsia="Times New Roman" w:cs="Times New Roman"/>
        </w:rPr>
        <w:t>lls</w:t>
      </w:r>
      <w:r w:rsidR="00657B5B">
        <w:rPr>
          <w:rFonts w:eastAsia="Times New Roman" w:cs="Times New Roman"/>
        </w:rPr>
        <w:t xml:space="preserve"> (e.g., HeLa)</w:t>
      </w:r>
      <w:r w:rsidR="00A91368" w:rsidRPr="00BD0527">
        <w:rPr>
          <w:rFonts w:eastAsia="Times New Roman" w:cs="Times New Roman"/>
        </w:rPr>
        <w:t xml:space="preserve"> </w:t>
      </w:r>
      <w:r w:rsidRPr="00BD0527">
        <w:rPr>
          <w:rFonts w:eastAsia="Times New Roman" w:cs="Times New Roman"/>
        </w:rPr>
        <w:t xml:space="preserve">are under investigation. In order to study other experimental models, the user must build a new list </w:t>
      </w:r>
      <w:r w:rsidRPr="00BD0527">
        <w:rPr>
          <w:rFonts w:eastAsia="Times New Roman" w:cs="Times New Roman"/>
        </w:rPr>
        <w:lastRenderedPageBreak/>
        <w:t xml:space="preserve">of potential protein contaminants. If the PFL is not available, this </w:t>
      </w:r>
      <w:proofErr w:type="spellStart"/>
      <w:r w:rsidRPr="00BD0527">
        <w:rPr>
          <w:rFonts w:eastAsia="Times New Roman" w:cs="Times New Roman"/>
        </w:rPr>
        <w:t>subscore</w:t>
      </w:r>
      <w:proofErr w:type="spellEnd"/>
      <w:r w:rsidRPr="00BD0527">
        <w:rPr>
          <w:rFonts w:eastAsia="Times New Roman" w:cs="Times New Roman"/>
        </w:rPr>
        <w:t xml:space="preserve"> will not be incorporated into the final LiP-Quant score.</w:t>
      </w:r>
    </w:p>
    <w:p w14:paraId="1A64E583" w14:textId="12D63DEB" w:rsidR="00197FFE" w:rsidRDefault="009F68D6" w:rsidP="00197FFE">
      <w:pPr>
        <w:pStyle w:val="ListParagraph"/>
        <w:numPr>
          <w:ilvl w:val="0"/>
          <w:numId w:val="4"/>
        </w:numPr>
        <w:rPr>
          <w:rFonts w:eastAsia="Times New Roman" w:cs="Times New Roman"/>
        </w:rPr>
      </w:pPr>
      <w:r w:rsidRPr="00BD0527">
        <w:rPr>
          <w:rFonts w:eastAsia="Times New Roman" w:cs="Times New Roman"/>
        </w:rPr>
        <w:t>When the list of known targets is provided</w:t>
      </w:r>
      <w:r w:rsidR="4B9DEE4E" w:rsidRPr="00BD0527">
        <w:rPr>
          <w:rFonts w:eastAsia="Times New Roman" w:cs="Times New Roman"/>
        </w:rPr>
        <w:t xml:space="preserve"> in the LiP-Quant analysis of new targets</w:t>
      </w:r>
      <w:r w:rsidRPr="00BD0527">
        <w:rPr>
          <w:rFonts w:eastAsia="Times New Roman" w:cs="Times New Roman"/>
        </w:rPr>
        <w:t xml:space="preserve">, the information is used for plotting purposes. For example, </w:t>
      </w:r>
      <w:r w:rsidR="00CF744E" w:rsidRPr="00BD0527">
        <w:rPr>
          <w:rFonts w:eastAsia="Times New Roman" w:cs="Times New Roman"/>
        </w:rPr>
        <w:t>distrib</w:t>
      </w:r>
      <w:r w:rsidR="00746BEF" w:rsidRPr="00BD0527">
        <w:rPr>
          <w:rFonts w:eastAsia="Times New Roman" w:cs="Times New Roman"/>
        </w:rPr>
        <w:t xml:space="preserve">ution of </w:t>
      </w:r>
      <w:r w:rsidRPr="00BD0527">
        <w:rPr>
          <w:rFonts w:eastAsia="Times New Roman" w:cs="Times New Roman"/>
        </w:rPr>
        <w:t>LiP-Quant scores of the known targets will be highlighted in the resulting plots.</w:t>
      </w:r>
    </w:p>
    <w:p w14:paraId="6B61CEED" w14:textId="5AF7702A" w:rsidR="003441F8" w:rsidRPr="000B3556" w:rsidRDefault="3DC8B19B" w:rsidP="000B3556">
      <w:pPr>
        <w:pStyle w:val="ListParagraph"/>
        <w:numPr>
          <w:ilvl w:val="0"/>
          <w:numId w:val="4"/>
        </w:numPr>
        <w:rPr>
          <w:rFonts w:eastAsia="Times New Roman" w:cs="Times New Roman"/>
        </w:rPr>
      </w:pPr>
      <w:r w:rsidRPr="000B3556">
        <w:rPr>
          <w:rFonts w:eastAsia="Times New Roman" w:cs="Times New Roman"/>
        </w:rPr>
        <w:t xml:space="preserve">We provide guidelines for interpreting LiP-Quant results. The purpose of the LiP-Quant score is to </w:t>
      </w:r>
      <w:r w:rsidR="65C1DEF4" w:rsidRPr="000B3556">
        <w:rPr>
          <w:rFonts w:eastAsia="Times New Roman" w:cs="Times New Roman"/>
        </w:rPr>
        <w:t xml:space="preserve">provide </w:t>
      </w:r>
      <w:r w:rsidR="67B3B710" w:rsidRPr="000B3556">
        <w:rPr>
          <w:rFonts w:eastAsia="Times New Roman" w:cs="Times New Roman"/>
        </w:rPr>
        <w:t>a</w:t>
      </w:r>
      <w:r w:rsidR="65C1DEF4" w:rsidRPr="000B3556">
        <w:rPr>
          <w:rFonts w:eastAsia="Times New Roman" w:cs="Times New Roman"/>
        </w:rPr>
        <w:t xml:space="preserve"> user with </w:t>
      </w:r>
      <w:r w:rsidRPr="000B3556">
        <w:rPr>
          <w:rFonts w:eastAsia="Times New Roman" w:cs="Times New Roman"/>
        </w:rPr>
        <w:t>a list of ranked target peptides/proteins</w:t>
      </w:r>
      <w:r w:rsidR="5C754CFE" w:rsidRPr="000B3556">
        <w:rPr>
          <w:rFonts w:eastAsia="Times New Roman" w:cs="Times New Roman"/>
        </w:rPr>
        <w:t>. The highe</w:t>
      </w:r>
      <w:r w:rsidR="590B369E" w:rsidRPr="000B3556">
        <w:rPr>
          <w:rFonts w:eastAsia="Times New Roman" w:cs="Times New Roman"/>
        </w:rPr>
        <w:t>r</w:t>
      </w:r>
      <w:r w:rsidR="5C754CFE" w:rsidRPr="000B3556">
        <w:rPr>
          <w:rFonts w:eastAsia="Times New Roman" w:cs="Times New Roman"/>
        </w:rPr>
        <w:t xml:space="preserve"> the LiP-Quant score, the more likely </w:t>
      </w:r>
      <w:r w:rsidR="49734248" w:rsidRPr="000B3556">
        <w:rPr>
          <w:rFonts w:eastAsia="Times New Roman" w:cs="Times New Roman"/>
        </w:rPr>
        <w:t xml:space="preserve">it is that </w:t>
      </w:r>
      <w:r w:rsidR="42A689FE" w:rsidRPr="000B3556">
        <w:rPr>
          <w:rFonts w:eastAsia="Times New Roman" w:cs="Times New Roman"/>
        </w:rPr>
        <w:t>this peptide/protein</w:t>
      </w:r>
      <w:r w:rsidR="5C754CFE" w:rsidRPr="000B3556">
        <w:rPr>
          <w:rFonts w:eastAsia="Times New Roman" w:cs="Times New Roman"/>
        </w:rPr>
        <w:t xml:space="preserve"> is a true metabolite binder. </w:t>
      </w:r>
      <w:r w:rsidR="2A2A93B0" w:rsidRPr="000B3556">
        <w:rPr>
          <w:rFonts w:eastAsia="Times New Roman" w:cs="Times New Roman"/>
        </w:rPr>
        <w:t xml:space="preserve">However, note that orthogonal validation experiments are required to confirm that identified metabolite-protein interactions are not due to indirect effects. </w:t>
      </w:r>
      <w:r w:rsidR="746CC018" w:rsidRPr="000B3556">
        <w:rPr>
          <w:rFonts w:eastAsia="Times New Roman" w:cs="Times New Roman"/>
        </w:rPr>
        <w:t xml:space="preserve">The LiP-Quant score </w:t>
      </w:r>
      <w:r w:rsidR="40A0D7E5" w:rsidRPr="000B3556">
        <w:rPr>
          <w:rFonts w:eastAsia="Times New Roman" w:cs="Times New Roman"/>
        </w:rPr>
        <w:t xml:space="preserve">follows an </w:t>
      </w:r>
      <w:r w:rsidR="71408790" w:rsidRPr="000B3556">
        <w:rPr>
          <w:rFonts w:eastAsia="Times New Roman" w:cs="Times New Roman"/>
        </w:rPr>
        <w:t>absolute</w:t>
      </w:r>
      <w:r w:rsidR="746CC018" w:rsidRPr="000B3556">
        <w:rPr>
          <w:rFonts w:eastAsia="Times New Roman" w:cs="Times New Roman"/>
        </w:rPr>
        <w:t xml:space="preserve"> scale between 0 and 6, where 6 represents the </w:t>
      </w:r>
      <w:r w:rsidR="63057C04" w:rsidRPr="000B3556">
        <w:rPr>
          <w:rFonts w:eastAsia="Times New Roman" w:cs="Times New Roman"/>
        </w:rPr>
        <w:t xml:space="preserve">maximum </w:t>
      </w:r>
      <w:r w:rsidR="00BD0527" w:rsidRPr="000B3556">
        <w:rPr>
          <w:rFonts w:eastAsia="Times New Roman" w:cs="Times New Roman"/>
        </w:rPr>
        <w:t xml:space="preserve">possible </w:t>
      </w:r>
      <w:r w:rsidR="63057C04" w:rsidRPr="000B3556">
        <w:rPr>
          <w:rFonts w:eastAsia="Times New Roman" w:cs="Times New Roman"/>
        </w:rPr>
        <w:t xml:space="preserve">likelihood of being a genuine target. As described </w:t>
      </w:r>
      <w:r w:rsidR="3C3CBC42" w:rsidRPr="000B3556">
        <w:rPr>
          <w:rFonts w:eastAsia="Times New Roman" w:cs="Times New Roman"/>
        </w:rPr>
        <w:t>by</w:t>
      </w:r>
      <w:r w:rsidR="63057C04" w:rsidRPr="000B3556">
        <w:rPr>
          <w:rFonts w:eastAsia="Times New Roman" w:cs="Times New Roman"/>
        </w:rPr>
        <w:t xml:space="preserve"> Piazza and Beaton et al</w:t>
      </w:r>
      <w:r w:rsidR="006D262D" w:rsidRPr="000B3556">
        <w:rPr>
          <w:rFonts w:eastAsia="Times New Roman" w:cs="Times New Roman"/>
        </w:rPr>
        <w:t>.</w:t>
      </w:r>
      <w:r w:rsidR="000B3556" w:rsidRPr="000B3556">
        <w:rPr>
          <w:rFonts w:eastAsia="Times New Roman" w:cs="Times New Roman"/>
        </w:rPr>
        <w:t xml:space="preserve"> </w:t>
      </w:r>
      <w:r w:rsidR="000B3556" w:rsidRPr="000B3556">
        <w:rPr>
          <w:rFonts w:eastAsia="Times New Roman" w:cs="Times New Roman"/>
        </w:rPr>
        <w:fldChar w:fldCharType="begin" w:fldLock="1"/>
      </w:r>
      <w:r w:rsidR="000B3556">
        <w:rPr>
          <w:rFonts w:eastAsia="Times New Roman" w:cs="Times New Roman"/>
        </w:rPr>
        <w:instrText>ADDIN CSL_CITATION {"citationItems":[{"id":"ITEM-1","itemData":{"DOI":"10.1038/s41467-020-18071-x","ISSN":"20411723","PMID":"32826910","abstract":"Chemoproteomics is a key technology to characterize the mode of action of drugs, as it directly identifies the protein targets of bioactive compounds and aids in the development of optimized small-molecule compounds. Current approaches cannot identify the protein targets of a compound and also detect the interaction surfaces between ligands and protein targets without prior labeling or modification. To address this limitation, we here develop LiP-Quant, a drug target deconvolution pipeline based on limited proteolysis coupled with mass spectrometry that works across species, including in human cells. We use machine learning to discern features indicative of drug binding and integrate them into a single score to identify protein targets of small molecules and approximate their binding sites. We demonstrate drug target identification across compound classes, including drugs targeting kinases, phosphatases and membrane proteins. LiP-Quant estimates the half maximal effective concentration of compound binding sites in whole cell lysates, correctly discriminating drug binding to homologous proteins and identifying the so far unknown targets of a fungicide research compound.","author":[{"dropping-particle":"","family":"Piazza","given":"Ilaria","non-dropping-particle":"","parse-names":false,"suffix":""},{"dropping-particle":"","family":"Beaton","given":"Nigel","non-dropping-particle":"","parse-names":false,"suffix":""},{"dropping-particle":"","family":"Bruderer","given":"Roland","non-dropping-particle":"","parse-names":false,"suffix":""},{"dropping-particle":"","family":"Knobloch","given":"Thomas","non-dropping-particle":"","parse-names":false,"suffix":""},{"dropping-particle":"","family":"Barbisan","given":"Crystel","non-dropping-particle":"","parse-names":false,"suffix":""},{"dropping-particle":"","family":"Chandat","given":"Lucie","non-dropping-particle":"","parse-names":false,"suffix":""},{"dropping-particle":"","family":"Sudau","given":"Alexander","non-dropping-particle":"","parse-names":false,"suffix":""},{"dropping-particle":"","family":"Siepe","given":"Isabella","non-dropping-particle":"","parse-names":false,"suffix":""},{"dropping-particle":"","family":"Rinner","given":"Oliver","non-dropping-particle":"","parse-names":false,"suffix":""},{"dropping-particle":"","family":"Souza","given":"Natalie","non-dropping-particle":"de","parse-names":false,"suffix":""},{"dropping-particle":"","family":"Picotti","given":"Paola","non-dropping-particle":"","parse-names":false,"suffix":""},{"dropping-particle":"","family":"Reiter","given":"Lukas","non-dropping-particle":"","parse-names":false,"suffix":""}],"container-title":"Nature Communications","id":"ITEM-1","issue":"1","issued":{"date-parts":[["2020","12","1"]]},"publisher":"Nature Research","title":"A machine learning-based chemoproteomic approach to identify drug targets and binding sites in complex proteomes","type":"article-journal","volume":"11"},"uris":["http://www.mendeley.com/documents/?uuid=675eb074-5d61-3630-ade5-97cbe79903af"]}],"mendeley":{"formattedCitation":"[11]","plainTextFormattedCitation":"[11]","previouslyFormattedCitation":"[11]"},"properties":{"noteIndex":0},"schema":"https://github.com/citation-style-language/schema/raw/master/csl-citation.json"}</w:instrText>
      </w:r>
      <w:r w:rsidR="000B3556" w:rsidRPr="000B3556">
        <w:rPr>
          <w:rFonts w:eastAsia="Times New Roman" w:cs="Times New Roman"/>
        </w:rPr>
        <w:fldChar w:fldCharType="separate"/>
      </w:r>
      <w:r w:rsidR="000B3556" w:rsidRPr="000B3556">
        <w:rPr>
          <w:rFonts w:eastAsia="Times New Roman" w:cs="Times New Roman"/>
          <w:noProof/>
        </w:rPr>
        <w:t>[11]</w:t>
      </w:r>
      <w:r w:rsidR="000B3556" w:rsidRPr="000B3556">
        <w:rPr>
          <w:rFonts w:eastAsia="Times New Roman" w:cs="Times New Roman"/>
        </w:rPr>
        <w:fldChar w:fldCharType="end"/>
      </w:r>
      <w:r w:rsidR="63057C04" w:rsidRPr="000B3556">
        <w:rPr>
          <w:rFonts w:eastAsia="Times New Roman" w:cs="Times New Roman"/>
        </w:rPr>
        <w:t xml:space="preserve">, this absolute scale helps to make a direct comparison between experiments. </w:t>
      </w:r>
      <w:r w:rsidR="000A7F30" w:rsidRPr="000B3556">
        <w:rPr>
          <w:rFonts w:eastAsia="Times New Roman" w:cs="Times New Roman"/>
        </w:rPr>
        <w:t>The</w:t>
      </w:r>
      <w:r w:rsidR="335606FE" w:rsidRPr="000B3556">
        <w:rPr>
          <w:rFonts w:eastAsia="Times New Roman" w:cs="Times New Roman"/>
        </w:rPr>
        <w:t xml:space="preserve"> determination of a LiP-Quant score threshold</w:t>
      </w:r>
      <w:r w:rsidR="00F823A2" w:rsidRPr="000B3556">
        <w:rPr>
          <w:rFonts w:eastAsia="Times New Roman" w:cs="Times New Roman"/>
        </w:rPr>
        <w:t xml:space="preserve"> </w:t>
      </w:r>
      <w:r w:rsidR="335606FE" w:rsidRPr="000B3556">
        <w:rPr>
          <w:rFonts w:eastAsia="Times New Roman" w:cs="Times New Roman"/>
        </w:rPr>
        <w:t xml:space="preserve">was based on aggregating results from five positive control experiments, in which drugs with known targets (rapamycin, </w:t>
      </w:r>
      <w:proofErr w:type="spellStart"/>
      <w:r w:rsidR="335606FE" w:rsidRPr="000B3556">
        <w:rPr>
          <w:rFonts w:eastAsia="Times New Roman" w:cs="Times New Roman"/>
        </w:rPr>
        <w:t>calyculin</w:t>
      </w:r>
      <w:proofErr w:type="spellEnd"/>
      <w:r w:rsidR="335606FE" w:rsidRPr="000B3556">
        <w:rPr>
          <w:rFonts w:eastAsia="Times New Roman" w:cs="Times New Roman"/>
        </w:rPr>
        <w:t xml:space="preserve"> A, </w:t>
      </w:r>
      <w:proofErr w:type="spellStart"/>
      <w:r w:rsidR="335606FE" w:rsidRPr="000B3556">
        <w:rPr>
          <w:rFonts w:eastAsia="Times New Roman" w:cs="Times New Roman"/>
        </w:rPr>
        <w:t>selumentinib</w:t>
      </w:r>
      <w:proofErr w:type="spellEnd"/>
      <w:r w:rsidR="335606FE" w:rsidRPr="000B3556">
        <w:rPr>
          <w:rFonts w:eastAsia="Times New Roman" w:cs="Times New Roman"/>
        </w:rPr>
        <w:t xml:space="preserve">, FK506 and </w:t>
      </w:r>
      <w:proofErr w:type="spellStart"/>
      <w:r w:rsidR="335606FE" w:rsidRPr="000B3556">
        <w:rPr>
          <w:rFonts w:eastAsia="Times New Roman" w:cs="Times New Roman"/>
        </w:rPr>
        <w:t>fostreicin</w:t>
      </w:r>
      <w:proofErr w:type="spellEnd"/>
      <w:r w:rsidR="335606FE" w:rsidRPr="000B3556">
        <w:rPr>
          <w:rFonts w:eastAsia="Times New Roman" w:cs="Times New Roman"/>
        </w:rPr>
        <w:t>) were added to HeLa lysate. Upon model training, the distribution of peptide LiP-Quant score appeared bimodal, displaying a clear enrichment of peptides from known target proteins at LiP-Quant score &gt; 1.5. The value of this threshold was derived from the median score obtained in the experiments plus three standard deviations.</w:t>
      </w:r>
      <w:r w:rsidR="000A7F30" w:rsidRPr="000B3556">
        <w:rPr>
          <w:rFonts w:eastAsia="Times New Roman" w:cs="Times New Roman"/>
        </w:rPr>
        <w:t xml:space="preserve"> Therefore, w</w:t>
      </w:r>
      <w:r w:rsidR="125DCBBD" w:rsidRPr="000B3556">
        <w:rPr>
          <w:rFonts w:eastAsia="Times New Roman" w:cs="Times New Roman"/>
        </w:rPr>
        <w:t>e</w:t>
      </w:r>
      <w:r w:rsidR="596A1E0F" w:rsidRPr="000B3556">
        <w:rPr>
          <w:rFonts w:eastAsia="Times New Roman" w:cs="Times New Roman"/>
        </w:rPr>
        <w:t xml:space="preserve"> recommend applying a LiP-Quant score threshold of </w:t>
      </w:r>
      <w:r w:rsidR="6702BDE1" w:rsidRPr="000B3556">
        <w:rPr>
          <w:rFonts w:eastAsia="Times New Roman" w:cs="Times New Roman"/>
        </w:rPr>
        <w:t xml:space="preserve">1.5 </w:t>
      </w:r>
      <w:r w:rsidR="7B730ADF" w:rsidRPr="000B3556">
        <w:rPr>
          <w:rFonts w:eastAsia="Times New Roman" w:cs="Times New Roman"/>
        </w:rPr>
        <w:t>for a confident identification of metabolite binding proteins</w:t>
      </w:r>
      <w:r w:rsidR="7E0C6A33" w:rsidRPr="000B3556">
        <w:rPr>
          <w:rFonts w:eastAsia="Times New Roman" w:cs="Times New Roman"/>
        </w:rPr>
        <w:t xml:space="preserve">. </w:t>
      </w:r>
      <w:r w:rsidR="0C04BB83" w:rsidRPr="000B3556">
        <w:rPr>
          <w:rFonts w:eastAsia="Times New Roman" w:cs="Times New Roman"/>
        </w:rPr>
        <w:t>Furthermore, e</w:t>
      </w:r>
      <w:r w:rsidR="7E0C6A33" w:rsidRPr="000B3556">
        <w:rPr>
          <w:rFonts w:eastAsia="Times New Roman" w:cs="Times New Roman"/>
        </w:rPr>
        <w:t xml:space="preserve">very peptide scored by LiP-Quant </w:t>
      </w:r>
      <w:r w:rsidR="1E8DDF48" w:rsidRPr="000B3556">
        <w:rPr>
          <w:rFonts w:eastAsia="Times New Roman" w:cs="Times New Roman"/>
        </w:rPr>
        <w:t>has an EC50 value assigned</w:t>
      </w:r>
      <w:r w:rsidR="73B4161A" w:rsidRPr="000B3556">
        <w:rPr>
          <w:rFonts w:eastAsia="Times New Roman" w:cs="Times New Roman"/>
        </w:rPr>
        <w:t xml:space="preserve"> to it</w:t>
      </w:r>
      <w:r w:rsidR="1E8DDF48" w:rsidRPr="000B3556">
        <w:rPr>
          <w:rFonts w:eastAsia="Times New Roman" w:cs="Times New Roman"/>
        </w:rPr>
        <w:t xml:space="preserve">, representing the concentration of a metabolite </w:t>
      </w:r>
      <w:r w:rsidR="71455BBF" w:rsidRPr="000B3556">
        <w:rPr>
          <w:rFonts w:eastAsia="Times New Roman" w:cs="Times New Roman"/>
        </w:rPr>
        <w:t>at half-maximum of a peptide response</w:t>
      </w:r>
      <w:r w:rsidR="00B707E2" w:rsidRPr="000B3556">
        <w:rPr>
          <w:rFonts w:eastAsia="Times New Roman" w:cs="Times New Roman"/>
        </w:rPr>
        <w:t xml:space="preserve"> (those peptides for which the computed EC50 value is not within the concentration range used for the titration experiment should be excluded)</w:t>
      </w:r>
      <w:r w:rsidR="71455BBF" w:rsidRPr="000B3556">
        <w:rPr>
          <w:rFonts w:eastAsia="Times New Roman" w:cs="Times New Roman"/>
        </w:rPr>
        <w:t>.</w:t>
      </w:r>
      <w:r w:rsidR="00B707E2" w:rsidRPr="000B3556">
        <w:rPr>
          <w:rFonts w:eastAsia="Times New Roman" w:cs="Times New Roman"/>
        </w:rPr>
        <w:t xml:space="preserve"> </w:t>
      </w:r>
      <w:r w:rsidR="00197FFE" w:rsidRPr="000B3556">
        <w:rPr>
          <w:rFonts w:eastAsia="Times New Roman" w:cs="Times New Roman"/>
        </w:rPr>
        <w:t>R</w:t>
      </w:r>
      <w:r w:rsidR="00B707E2" w:rsidRPr="000B3556">
        <w:rPr>
          <w:rFonts w:eastAsia="Times New Roman" w:cs="Times New Roman"/>
        </w:rPr>
        <w:t>elative binding affinities of proteins (</w:t>
      </w:r>
      <w:r w:rsidR="00197FFE" w:rsidRPr="000B3556">
        <w:rPr>
          <w:rFonts w:eastAsia="Times New Roman" w:cs="Times New Roman"/>
        </w:rPr>
        <w:t xml:space="preserve">based on the computed </w:t>
      </w:r>
      <w:r w:rsidR="00B707E2" w:rsidRPr="000B3556">
        <w:rPr>
          <w:rFonts w:eastAsia="Times New Roman" w:cs="Times New Roman"/>
        </w:rPr>
        <w:t>EC50 values</w:t>
      </w:r>
      <w:r w:rsidR="00197FFE" w:rsidRPr="000B3556">
        <w:rPr>
          <w:rFonts w:eastAsia="Times New Roman" w:cs="Times New Roman"/>
        </w:rPr>
        <w:t xml:space="preserve"> of peptides</w:t>
      </w:r>
      <w:r w:rsidR="00B707E2" w:rsidRPr="000B3556">
        <w:rPr>
          <w:rFonts w:eastAsia="Times New Roman" w:cs="Times New Roman"/>
        </w:rPr>
        <w:t xml:space="preserve">) </w:t>
      </w:r>
      <w:r w:rsidR="6DD84DE6" w:rsidRPr="000B3556">
        <w:rPr>
          <w:rFonts w:eastAsia="Times New Roman" w:cs="Times New Roman"/>
        </w:rPr>
        <w:t>to</w:t>
      </w:r>
      <w:r w:rsidR="00B707E2" w:rsidRPr="000B3556">
        <w:rPr>
          <w:rFonts w:eastAsia="Times New Roman" w:cs="Times New Roman"/>
        </w:rPr>
        <w:t xml:space="preserve"> the metabolite of interest can </w:t>
      </w:r>
      <w:r w:rsidR="00AA6895" w:rsidRPr="000B3556">
        <w:rPr>
          <w:rFonts w:eastAsia="Times New Roman" w:cs="Times New Roman"/>
        </w:rPr>
        <w:t>accordingly</w:t>
      </w:r>
      <w:r w:rsidR="00B707E2" w:rsidRPr="000B3556">
        <w:rPr>
          <w:rFonts w:eastAsia="Times New Roman" w:cs="Times New Roman"/>
        </w:rPr>
        <w:t xml:space="preserve"> be used to rank </w:t>
      </w:r>
      <w:r w:rsidR="00AA6895" w:rsidRPr="000B3556">
        <w:rPr>
          <w:rFonts w:eastAsia="Times New Roman" w:cs="Times New Roman"/>
        </w:rPr>
        <w:t xml:space="preserve">multiple </w:t>
      </w:r>
      <w:r w:rsidR="00090031" w:rsidRPr="000B3556">
        <w:rPr>
          <w:rFonts w:eastAsia="Times New Roman" w:cs="Times New Roman"/>
        </w:rPr>
        <w:t xml:space="preserve">identified </w:t>
      </w:r>
      <w:r w:rsidR="00B707E2" w:rsidRPr="000B3556">
        <w:rPr>
          <w:rFonts w:eastAsia="Times New Roman" w:cs="Times New Roman"/>
        </w:rPr>
        <w:t xml:space="preserve">targets. </w:t>
      </w:r>
      <w:r w:rsidR="210DC7AF" w:rsidRPr="000B3556">
        <w:rPr>
          <w:rFonts w:eastAsia="Times New Roman" w:cs="Times New Roman"/>
        </w:rPr>
        <w:t>Finally, i</w:t>
      </w:r>
      <w:r w:rsidR="00197FFE" w:rsidRPr="000B3556">
        <w:rPr>
          <w:rFonts w:eastAsia="Times New Roman" w:cs="Times New Roman"/>
        </w:rPr>
        <w:t>t is important to bear in mind that identified target</w:t>
      </w:r>
      <w:r w:rsidR="57B0A676" w:rsidRPr="000B3556">
        <w:rPr>
          <w:rFonts w:eastAsia="Times New Roman" w:cs="Times New Roman"/>
        </w:rPr>
        <w:t xml:space="preserve"> peptides in putative metabolite binding proteins may represent</w:t>
      </w:r>
      <w:r w:rsidR="2198FA3A" w:rsidRPr="000B3556">
        <w:rPr>
          <w:rFonts w:eastAsia="Times New Roman" w:cs="Times New Roman"/>
        </w:rPr>
        <w:t xml:space="preserve"> binding sites, but </w:t>
      </w:r>
      <w:r w:rsidR="0567ADE3" w:rsidRPr="000B3556">
        <w:rPr>
          <w:rFonts w:eastAsia="Times New Roman" w:cs="Times New Roman"/>
        </w:rPr>
        <w:t>that</w:t>
      </w:r>
      <w:r w:rsidR="2198FA3A" w:rsidRPr="000B3556">
        <w:rPr>
          <w:rFonts w:eastAsia="Times New Roman" w:cs="Times New Roman"/>
        </w:rPr>
        <w:t xml:space="preserve"> conformational changes in other parts of the protein due to metabolite binding may also be i</w:t>
      </w:r>
      <w:r w:rsidR="2440F6BD" w:rsidRPr="000B3556">
        <w:rPr>
          <w:rFonts w:eastAsia="Times New Roman" w:cs="Times New Roman"/>
        </w:rPr>
        <w:t xml:space="preserve">dentified by LiP-MS </w:t>
      </w:r>
      <w:r w:rsidR="2440F6BD" w:rsidRPr="000B3556">
        <w:rPr>
          <w:rFonts w:eastAsia="Times New Roman" w:cs="Times New Roman"/>
        </w:rPr>
        <w:lastRenderedPageBreak/>
        <w:t>approaches. This will be affected both by whether metabolite</w:t>
      </w:r>
      <w:r w:rsidR="310E2385" w:rsidRPr="000B3556">
        <w:rPr>
          <w:rFonts w:eastAsia="Times New Roman" w:cs="Times New Roman"/>
        </w:rPr>
        <w:t xml:space="preserve"> binding triggers larger structural changes in the protein and also by how well the protein sequence is covered in the MS experiment.</w:t>
      </w:r>
      <w:r w:rsidR="00FA7075" w:rsidRPr="000B3556">
        <w:rPr>
          <w:rFonts w:eastAsia="Times New Roman" w:cs="Times New Roman"/>
        </w:rPr>
        <w:t xml:space="preserve"> </w:t>
      </w:r>
    </w:p>
    <w:p w14:paraId="7EB5D782" w14:textId="46A0F6A0" w:rsidR="003441F8" w:rsidRPr="00BD0527" w:rsidRDefault="04A1E842" w:rsidP="000B3556">
      <w:pPr>
        <w:pStyle w:val="Heading1"/>
        <w:rPr>
          <w:rFonts w:eastAsia="Calibri"/>
        </w:rPr>
      </w:pPr>
      <w:r w:rsidRPr="247E0610">
        <w:rPr>
          <w:rFonts w:eastAsia="Times New Roman"/>
        </w:rPr>
        <w:t xml:space="preserve">Acknowledgements </w:t>
      </w:r>
    </w:p>
    <w:p w14:paraId="240F5C82" w14:textId="6775B15C" w:rsidR="008567E6" w:rsidRPr="00BD0527" w:rsidRDefault="008567E6" w:rsidP="005F4198">
      <w:r w:rsidRPr="00BD0527">
        <w:t xml:space="preserve">This work </w:t>
      </w:r>
      <w:r w:rsidR="005F4198" w:rsidRPr="00BD0527">
        <w:t>was supported by the European Research Council (grant agreement no. 866004), the EPIC-XS Consortium (grant agreement no. 823839), a Sinergia grant from the Swiss National Science Foundation (SNSF grant CRSII5_177195)</w:t>
      </w:r>
      <w:r w:rsidR="00C75DDF" w:rsidRPr="00BD0527">
        <w:t>,</w:t>
      </w:r>
      <w:r w:rsidR="005F4198" w:rsidRPr="00BD0527">
        <w:t xml:space="preserve"> the National Center of Competence in Research </w:t>
      </w:r>
      <w:proofErr w:type="spellStart"/>
      <w:r w:rsidR="005F4198" w:rsidRPr="00BD0527">
        <w:t>AntiResist</w:t>
      </w:r>
      <w:proofErr w:type="spellEnd"/>
      <w:r w:rsidR="00C75DDF" w:rsidRPr="00BD0527">
        <w:t xml:space="preserve"> and the </w:t>
      </w:r>
      <w:proofErr w:type="spellStart"/>
      <w:r w:rsidR="00C75DDF" w:rsidRPr="00BD0527">
        <w:t>Promedica</w:t>
      </w:r>
      <w:proofErr w:type="spellEnd"/>
      <w:r w:rsidR="00C75DDF" w:rsidRPr="00BD0527">
        <w:t xml:space="preserve"> Stiftung, Chur</w:t>
      </w:r>
      <w:r w:rsidR="005F4198" w:rsidRPr="00BD0527">
        <w:t xml:space="preserve">. </w:t>
      </w:r>
    </w:p>
    <w:p w14:paraId="21199C0D" w14:textId="5F4FE8A4" w:rsidR="003441F8" w:rsidRPr="00BD0527" w:rsidRDefault="04A1E842" w:rsidP="05E28A89">
      <w:pPr>
        <w:pStyle w:val="Heading1"/>
        <w:rPr>
          <w:rFonts w:eastAsia="Times New Roman" w:cs="Times New Roman"/>
        </w:rPr>
      </w:pPr>
      <w:r w:rsidRPr="247E0610">
        <w:rPr>
          <w:rFonts w:eastAsia="Times New Roman" w:cs="Times New Roman"/>
        </w:rPr>
        <w:t>References</w:t>
      </w:r>
    </w:p>
    <w:p w14:paraId="0DE99D27" w14:textId="7A56B895" w:rsidR="00B8026D" w:rsidRPr="00B8026D" w:rsidRDefault="007F7E9F" w:rsidP="00B8026D">
      <w:pPr>
        <w:widowControl w:val="0"/>
        <w:autoSpaceDE w:val="0"/>
        <w:autoSpaceDN w:val="0"/>
        <w:adjustRightInd w:val="0"/>
        <w:ind w:left="640" w:hanging="640"/>
        <w:rPr>
          <w:rFonts w:cs="Times New Roman"/>
          <w:noProof/>
          <w:lang w:val="en-GB"/>
        </w:rPr>
      </w:pPr>
      <w:r w:rsidRPr="00BD0527">
        <w:fldChar w:fldCharType="begin" w:fldLock="1"/>
      </w:r>
      <w:r w:rsidRPr="00BD0527">
        <w:rPr>
          <w:rFonts w:cs="Times New Roman"/>
        </w:rPr>
        <w:instrText xml:space="preserve">ADDIN Mendeley Bibliography CSL_BIBLIOGRAPHY </w:instrText>
      </w:r>
      <w:r w:rsidRPr="00BD0527">
        <w:fldChar w:fldCharType="separate"/>
      </w:r>
      <w:r w:rsidR="00B8026D" w:rsidRPr="00B8026D">
        <w:rPr>
          <w:rFonts w:cs="Times New Roman"/>
          <w:noProof/>
          <w:lang w:val="en-GB"/>
        </w:rPr>
        <w:t xml:space="preserve">1. </w:t>
      </w:r>
      <w:r w:rsidR="00B8026D" w:rsidRPr="00B8026D">
        <w:rPr>
          <w:rFonts w:cs="Times New Roman"/>
          <w:noProof/>
          <w:lang w:val="en-GB"/>
        </w:rPr>
        <w:tab/>
        <w:t>Chubukov V, Gerosa L, Kochanowski K, Sauer U (2014) Coordination of microbial metabolism. Nat. Rev. Microbiol. 12:327–340</w:t>
      </w:r>
    </w:p>
    <w:p w14:paraId="563E9D09"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2. </w:t>
      </w:r>
      <w:r w:rsidRPr="00B8026D">
        <w:rPr>
          <w:rFonts w:cs="Times New Roman"/>
          <w:noProof/>
          <w:lang w:val="en-GB"/>
        </w:rPr>
        <w:tab/>
        <w:t>Lindsley JE, Rutter J (2006) Whence cometh the allosterome? Proc. Natl. Acad. Sci. U. S. A. 103:10533–10535</w:t>
      </w:r>
    </w:p>
    <w:p w14:paraId="3B1B4121"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3. </w:t>
      </w:r>
      <w:r w:rsidRPr="00B8026D">
        <w:rPr>
          <w:rFonts w:cs="Times New Roman"/>
          <w:noProof/>
          <w:lang w:val="en-GB"/>
        </w:rPr>
        <w:tab/>
        <w:t>Bennett BD, Kimball EH, Gao M, et al (2009) Absolute metabolite concentrations and implied enzyme active site occupancy in Escherichia coli. Nat Chem Biol 5:593–599. https://doi.org/10.1038/nchembio.186</w:t>
      </w:r>
    </w:p>
    <w:p w14:paraId="1F9E672E"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4. </w:t>
      </w:r>
      <w:r w:rsidRPr="00B8026D">
        <w:rPr>
          <w:rFonts w:cs="Times New Roman"/>
          <w:noProof/>
          <w:lang w:val="en-GB"/>
        </w:rPr>
        <w:tab/>
        <w:t>Lomenick B, Hao R, Jonai N, et al (2009) Target identification using drug affinity responsive target stability (DARTS). Proc Natl Acad Sci U S A 106:21984–21989. https://doi.org/10.1073/pnas.0910040106</w:t>
      </w:r>
    </w:p>
    <w:p w14:paraId="1AE92189"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5. </w:t>
      </w:r>
      <w:r w:rsidRPr="00B8026D">
        <w:rPr>
          <w:rFonts w:cs="Times New Roman"/>
          <w:noProof/>
          <w:lang w:val="en-GB"/>
        </w:rPr>
        <w:tab/>
        <w:t>Gallego O, Betts MJ, Gvozdenovic-Jeremic J, et al (2010) A systematic screen for proteing-lipid interactions in Saccharomyces cerevisiae. Mol Syst Biol 6:. https://doi.org/10.1038/msb.2010.87</w:t>
      </w:r>
    </w:p>
    <w:p w14:paraId="7CB845BB"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6. </w:t>
      </w:r>
      <w:r w:rsidRPr="00B8026D">
        <w:rPr>
          <w:rFonts w:cs="Times New Roman"/>
          <w:noProof/>
          <w:lang w:val="en-GB"/>
        </w:rPr>
        <w:tab/>
        <w:t>Savitski MM, Reinhard FBM, Franken H, et al (2014) Tracking cancer drugs in living cells by thermal profiling of the proteome. Science (80- ) 346:. https://doi.org/10.1126/science.1255784</w:t>
      </w:r>
    </w:p>
    <w:p w14:paraId="44580348"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lastRenderedPageBreak/>
        <w:t xml:space="preserve">7. </w:t>
      </w:r>
      <w:r w:rsidRPr="00B8026D">
        <w:rPr>
          <w:rFonts w:cs="Times New Roman"/>
          <w:noProof/>
          <w:lang w:val="en-GB"/>
        </w:rPr>
        <w:tab/>
        <w:t>Huber KVM, Olek KM, Müller AC, et al (2015) Proteome-wide drug and metabolite interaction mapping by thermal-stability profiling. Nat. Methods 12:1055–1057</w:t>
      </w:r>
    </w:p>
    <w:p w14:paraId="7F82ADCE"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8. </w:t>
      </w:r>
      <w:r w:rsidRPr="00B8026D">
        <w:rPr>
          <w:rFonts w:cs="Times New Roman"/>
          <w:noProof/>
          <w:lang w:val="en-GB"/>
        </w:rPr>
        <w:tab/>
        <w:t>Geer MA, Fitzgerald MC (2016) Characterization of the Saccharomyces cerevisiae ATP-Interactome using the iTRAQ-SPROX Technique. J Am Soc Mass Spectrom 27:233–243. https://doi.org/10.1007/s13361-015-1290-z</w:t>
      </w:r>
    </w:p>
    <w:p w14:paraId="5352B112"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9. </w:t>
      </w:r>
      <w:r w:rsidRPr="00B8026D">
        <w:rPr>
          <w:rFonts w:cs="Times New Roman"/>
          <w:noProof/>
          <w:lang w:val="en-GB"/>
        </w:rPr>
        <w:tab/>
        <w:t>Piazza I, Kochanowski K, Cappelletti V, et al (2018) A Map of Protein-Metabolite Interactions Reveals Principles of Chemical Communication. Cell 172:358-372.e23. https://doi.org/10.1016/j.cell.2017.12.006</w:t>
      </w:r>
    </w:p>
    <w:p w14:paraId="265FD57C"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10. </w:t>
      </w:r>
      <w:r w:rsidRPr="00B8026D">
        <w:rPr>
          <w:rFonts w:cs="Times New Roman"/>
          <w:noProof/>
          <w:lang w:val="en-GB"/>
        </w:rPr>
        <w:tab/>
        <w:t>Diether M, Nikolaev Y, Allain FH, Sauer U (2019) Systematic mapping of protein‐metabolite interactions in central metabolism of Escherichia coli. Mol Syst Biol 15:. https://doi.org/10.15252/msb.20199008</w:t>
      </w:r>
    </w:p>
    <w:p w14:paraId="458DB6A3"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11. </w:t>
      </w:r>
      <w:r w:rsidRPr="00B8026D">
        <w:rPr>
          <w:rFonts w:cs="Times New Roman"/>
          <w:noProof/>
          <w:lang w:val="en-GB"/>
        </w:rPr>
        <w:tab/>
        <w:t>Piazza I, Beaton N, Bruderer R, et al (2020) A machine learning-based chemoproteomic approach to identify drug targets and binding sites in complex proteomes. Nat Commun 11:. https://doi.org/10.1038/s41467-020-18071-x</w:t>
      </w:r>
    </w:p>
    <w:p w14:paraId="68A454B8"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12. </w:t>
      </w:r>
      <w:r w:rsidRPr="00B8026D">
        <w:rPr>
          <w:rFonts w:cs="Times New Roman"/>
          <w:noProof/>
          <w:lang w:val="en-GB"/>
        </w:rPr>
        <w:tab/>
        <w:t>Rappsilber J, Mann M, Ishihama Y (2007) Protocol for micro-purification, enrichment, pre-fractionation and storage of peptides for proteomics using StageTips. Nat Protoc 2:1896–1906. https://doi.org/10.1038/nprot.2007.261</w:t>
      </w:r>
    </w:p>
    <w:p w14:paraId="0352F7F4"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13. </w:t>
      </w:r>
      <w:r w:rsidRPr="00B8026D">
        <w:rPr>
          <w:rFonts w:cs="Times New Roman"/>
          <w:noProof/>
          <w:lang w:val="en-GB"/>
        </w:rPr>
        <w:tab/>
        <w:t>Bruderer R, Bernhardt OM, Gandhi T, et al (2015) Extending the limits of quantitative proteome profiling with data-independent acquisition and application to acetaminophen-treated three-dimensional liver microtissues. Mol Cell Proteomics 14:1400–1410. https://doi.org/10.1074/mcp.M114.044305</w:t>
      </w:r>
    </w:p>
    <w:p w14:paraId="20FF0EB4"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14. </w:t>
      </w:r>
      <w:r w:rsidRPr="00B8026D">
        <w:rPr>
          <w:rFonts w:cs="Times New Roman"/>
          <w:noProof/>
          <w:lang w:val="en-GB"/>
        </w:rPr>
        <w:tab/>
        <w:t>Schopper S, Kahraman A, Leuenberger P, et al (2017) Measuring protein structural changes on a proteome-wide scale using limited proteolysis-coupled mass spectrometry. Nat Protoc 12:2391–2410. https://doi.org/10.1038/nprot.2017.100</w:t>
      </w:r>
    </w:p>
    <w:p w14:paraId="73E3D8AC" w14:textId="77777777" w:rsidR="00B8026D" w:rsidRPr="00B8026D" w:rsidRDefault="00B8026D" w:rsidP="00B8026D">
      <w:pPr>
        <w:widowControl w:val="0"/>
        <w:autoSpaceDE w:val="0"/>
        <w:autoSpaceDN w:val="0"/>
        <w:adjustRightInd w:val="0"/>
        <w:ind w:left="640" w:hanging="640"/>
        <w:rPr>
          <w:rFonts w:cs="Times New Roman"/>
          <w:noProof/>
          <w:lang w:val="en-GB"/>
        </w:rPr>
      </w:pPr>
      <w:r w:rsidRPr="00B8026D">
        <w:rPr>
          <w:rFonts w:cs="Times New Roman"/>
          <w:noProof/>
          <w:lang w:val="en-GB"/>
        </w:rPr>
        <w:t xml:space="preserve">15. </w:t>
      </w:r>
      <w:r w:rsidRPr="00B8026D">
        <w:rPr>
          <w:rFonts w:cs="Times New Roman"/>
          <w:noProof/>
          <w:lang w:val="en-GB"/>
        </w:rPr>
        <w:tab/>
        <w:t>Ritz C, Baty F, Streibig JC, Gerhard D (2015) Dose-response analysis using R. PLoS One 10:1–</w:t>
      </w:r>
      <w:r w:rsidRPr="00B8026D">
        <w:rPr>
          <w:rFonts w:cs="Times New Roman"/>
          <w:noProof/>
          <w:lang w:val="en-GB"/>
        </w:rPr>
        <w:lastRenderedPageBreak/>
        <w:t>13. https://doi.org/10.1371/journal.pone.0146021</w:t>
      </w:r>
    </w:p>
    <w:p w14:paraId="06FC21B1" w14:textId="77777777" w:rsidR="00B8026D" w:rsidRPr="00B8026D" w:rsidRDefault="00B8026D" w:rsidP="00B8026D">
      <w:pPr>
        <w:widowControl w:val="0"/>
        <w:autoSpaceDE w:val="0"/>
        <w:autoSpaceDN w:val="0"/>
        <w:adjustRightInd w:val="0"/>
        <w:ind w:left="640" w:hanging="640"/>
        <w:rPr>
          <w:rFonts w:cs="Times New Roman"/>
          <w:noProof/>
        </w:rPr>
      </w:pPr>
      <w:r w:rsidRPr="00B8026D">
        <w:rPr>
          <w:rFonts w:cs="Times New Roman"/>
          <w:noProof/>
          <w:lang w:val="en-GB"/>
        </w:rPr>
        <w:t xml:space="preserve">16. </w:t>
      </w:r>
      <w:r w:rsidRPr="00B8026D">
        <w:rPr>
          <w:rFonts w:cs="Times New Roman"/>
          <w:noProof/>
          <w:lang w:val="en-GB"/>
        </w:rPr>
        <w:tab/>
        <w:t>Cappelletti V, Hauser T, Piazza I, et al (2021) Dynamic 3D proteomes reveal protein functional alterations at high resolution in situ. Cell 184:545-559.e22. https://doi.org/10.1016/j.cell.2020.12.021</w:t>
      </w:r>
    </w:p>
    <w:p w14:paraId="3262032D" w14:textId="11A549A9" w:rsidR="00F17CF8" w:rsidRDefault="007F7E9F" w:rsidP="00B8026D">
      <w:pPr>
        <w:widowControl w:val="0"/>
        <w:autoSpaceDE w:val="0"/>
        <w:autoSpaceDN w:val="0"/>
        <w:adjustRightInd w:val="0"/>
        <w:ind w:left="640" w:hanging="640"/>
        <w:rPr>
          <w:rFonts w:eastAsia="Times New Roman" w:cs="Times New Roman"/>
        </w:rPr>
      </w:pPr>
      <w:r w:rsidRPr="00BD0527">
        <w:fldChar w:fldCharType="end"/>
      </w:r>
      <w:r w:rsidR="005F70FB" w:rsidRPr="00BD0527">
        <w:rPr>
          <w:rFonts w:eastAsia="Times New Roman" w:cs="Times New Roman"/>
        </w:rPr>
        <w:t xml:space="preserve"> </w:t>
      </w:r>
      <w:r w:rsidR="00BD0527">
        <w:rPr>
          <w:rFonts w:eastAsia="Times New Roman" w:cs="Times New Roman"/>
        </w:rPr>
        <w:t xml:space="preserve">Figure 1: </w:t>
      </w:r>
      <w:r w:rsidR="00BD0527" w:rsidRPr="00BD0527">
        <w:rPr>
          <w:rFonts w:eastAsia="Times New Roman" w:cs="Times New Roman"/>
        </w:rPr>
        <w:t>Schematic of LiP-MS workflow for identification of metabolite-protein interactions on a proteome-wide scale. A metabolite is incubated at a single concentration (LiP-SMap) or multiple concentrations (LiP-Quant) with a native-like cellular lysate and briefly exposed to a sequence-unspecific protease (proteinase K; PK) in the limited proteolysis step. Because binding of a metabolite to a target protein can result in altered protease accessibility, condition-specific (i.e., metabolite-specific) fragments of target proteins are generated. Protein fragments are further digested to peptides by trypsin and subjected to label-free quantitative MS analysis. Differentially abundant peptides between the metabolite-treated sample (metabolite-bound form) and the untreated sample (metabolite-free form) can identify protein targets of the metabolite. In LiP-SMap, structurally altered peptides can be identified using a Volcano plot, which displays log2-transformed fold-changes of peptide intensities between the metabolite-treated and untreated samples as a function of statistical significance (q-value). The LiP-Quant approach enables ranking of targets based on a machine learning-derived score (LiP-Quant score) calculated from weighted subscores of features determined to contribute the most to the identification of true targets, namely (1) dose-response correlation analysis (based on correlation to a sigmoidal fit of the metabolite dose-response curve), (2) the presence of a protein with altered peptides in a list of proteins called "</w:t>
      </w:r>
      <w:proofErr w:type="spellStart"/>
      <w:r w:rsidR="00BD0527" w:rsidRPr="00BD0527">
        <w:rPr>
          <w:rFonts w:eastAsia="Times New Roman" w:cs="Times New Roman"/>
        </w:rPr>
        <w:t>crapome</w:t>
      </w:r>
      <w:proofErr w:type="spellEnd"/>
      <w:r w:rsidR="00BD0527" w:rsidRPr="00BD0527">
        <w:rPr>
          <w:rFonts w:eastAsia="Times New Roman" w:cs="Times New Roman"/>
        </w:rPr>
        <w:t>" or “Protein-Frequency-Library" (PFL), (3) the number of peptides from a protein appearing in the top ten percent of all peptides ranked by q-value in the Candidates list from Spectronaut, and (4) the statistical significance (q-value) calculated from relative peptide abundances between the metabolite-treated sample and the untreated sample.</w:t>
      </w:r>
    </w:p>
    <w:p w14:paraId="1CA10A30" w14:textId="76034235" w:rsidR="00BD0527" w:rsidRDefault="00BD0527" w:rsidP="00BD0527">
      <w:pPr>
        <w:rPr>
          <w:rFonts w:eastAsia="Times New Roman" w:cs="Times New Roman"/>
        </w:rPr>
      </w:pPr>
      <w:r w:rsidRPr="00BD0527">
        <w:rPr>
          <w:rFonts w:eastAsia="Times New Roman" w:cs="Times New Roman"/>
        </w:rPr>
        <w:t>Table 1: Definition of variable windows for DIA-MS measurements.</w:t>
      </w:r>
    </w:p>
    <w:tbl>
      <w:tblPr>
        <w:tblStyle w:val="TableGrid"/>
        <w:tblW w:w="8931" w:type="dxa"/>
        <w:tblLayout w:type="fixed"/>
        <w:tblLook w:val="06A0" w:firstRow="1" w:lastRow="0" w:firstColumn="1" w:lastColumn="0" w:noHBand="1" w:noVBand="1"/>
      </w:tblPr>
      <w:tblGrid>
        <w:gridCol w:w="1134"/>
        <w:gridCol w:w="3261"/>
        <w:gridCol w:w="1559"/>
        <w:gridCol w:w="2977"/>
      </w:tblGrid>
      <w:tr w:rsidR="00BD0527" w:rsidRPr="00BD0527" w14:paraId="70CB6263" w14:textId="77777777" w:rsidTr="00BD0527">
        <w:trPr>
          <w:trHeight w:val="159"/>
        </w:trPr>
        <w:tc>
          <w:tcPr>
            <w:tcW w:w="1134" w:type="dxa"/>
            <w:tcBorders>
              <w:top w:val="single" w:sz="4" w:space="0" w:color="auto"/>
              <w:left w:val="nil"/>
              <w:bottom w:val="single" w:sz="4" w:space="0" w:color="auto"/>
              <w:right w:val="nil"/>
            </w:tcBorders>
            <w:shd w:val="clear" w:color="auto" w:fill="FFFFFF" w:themeFill="background1"/>
            <w:vAlign w:val="bottom"/>
          </w:tcPr>
          <w:p w14:paraId="6F02AE5B" w14:textId="000878F0" w:rsidR="00BD0527" w:rsidRPr="00BD0527" w:rsidRDefault="00BD0527" w:rsidP="00BD0527">
            <w:pPr>
              <w:jc w:val="center"/>
              <w:rPr>
                <w:rFonts w:eastAsia="Times New Roman" w:cs="Times New Roman"/>
              </w:rPr>
            </w:pPr>
            <w:r w:rsidRPr="00BD0527">
              <w:rPr>
                <w:rFonts w:eastAsia="Times New Roman" w:cs="Times New Roman"/>
                <w:b/>
                <w:bCs/>
                <w:color w:val="000000" w:themeColor="text1"/>
                <w:sz w:val="24"/>
                <w:szCs w:val="24"/>
              </w:rPr>
              <w:lastRenderedPageBreak/>
              <w:t>Window</w:t>
            </w:r>
          </w:p>
        </w:tc>
        <w:tc>
          <w:tcPr>
            <w:tcW w:w="3261" w:type="dxa"/>
            <w:tcBorders>
              <w:top w:val="single" w:sz="4" w:space="0" w:color="auto"/>
              <w:left w:val="nil"/>
              <w:bottom w:val="single" w:sz="4" w:space="0" w:color="auto"/>
              <w:right w:val="nil"/>
            </w:tcBorders>
            <w:shd w:val="clear" w:color="auto" w:fill="FFFFFF" w:themeFill="background1"/>
            <w:vAlign w:val="bottom"/>
          </w:tcPr>
          <w:p w14:paraId="54E7C64E" w14:textId="77777777" w:rsidR="00BD0527" w:rsidRPr="00BD0527" w:rsidRDefault="00BD0527" w:rsidP="00BD0527">
            <w:pPr>
              <w:jc w:val="center"/>
              <w:rPr>
                <w:rFonts w:eastAsia="Times New Roman" w:cs="Times New Roman"/>
              </w:rPr>
            </w:pPr>
            <w:r w:rsidRPr="00BD0527">
              <w:rPr>
                <w:rFonts w:eastAsia="Times New Roman" w:cs="Times New Roman"/>
                <w:b/>
                <w:bCs/>
                <w:color w:val="000000" w:themeColor="text1"/>
                <w:sz w:val="24"/>
                <w:szCs w:val="24"/>
              </w:rPr>
              <w:t>Mass-to-charge ratio (</w:t>
            </w:r>
            <w:r w:rsidRPr="00436EE3">
              <w:rPr>
                <w:rFonts w:eastAsia="Times New Roman" w:cs="Times New Roman"/>
                <w:b/>
                <w:bCs/>
                <w:i/>
                <w:iCs/>
                <w:color w:val="000000" w:themeColor="text1"/>
                <w:sz w:val="24"/>
                <w:szCs w:val="24"/>
              </w:rPr>
              <w:t>m/z</w:t>
            </w:r>
            <w:r w:rsidRPr="00BD0527">
              <w:rPr>
                <w:rFonts w:eastAsia="Times New Roman" w:cs="Times New Roman"/>
                <w:b/>
                <w:bCs/>
                <w:color w:val="000000" w:themeColor="text1"/>
                <w:sz w:val="24"/>
                <w:szCs w:val="24"/>
              </w:rPr>
              <w:t>)</w:t>
            </w:r>
          </w:p>
        </w:tc>
        <w:tc>
          <w:tcPr>
            <w:tcW w:w="1559" w:type="dxa"/>
            <w:tcBorders>
              <w:top w:val="single" w:sz="4" w:space="0" w:color="auto"/>
              <w:left w:val="nil"/>
              <w:bottom w:val="single" w:sz="4" w:space="0" w:color="auto"/>
              <w:right w:val="nil"/>
            </w:tcBorders>
            <w:shd w:val="clear" w:color="auto" w:fill="FFFFFF" w:themeFill="background1"/>
            <w:vAlign w:val="bottom"/>
          </w:tcPr>
          <w:p w14:paraId="5AAF71E1" w14:textId="77777777" w:rsidR="00BD0527" w:rsidRPr="00BD0527" w:rsidRDefault="00BD0527" w:rsidP="00BD0527">
            <w:pPr>
              <w:jc w:val="center"/>
              <w:rPr>
                <w:rFonts w:eastAsia="Times New Roman" w:cs="Times New Roman"/>
              </w:rPr>
            </w:pPr>
            <w:r w:rsidRPr="00BD0527">
              <w:rPr>
                <w:rFonts w:eastAsia="Times New Roman" w:cs="Times New Roman"/>
                <w:b/>
                <w:bCs/>
                <w:color w:val="000000" w:themeColor="text1"/>
                <w:sz w:val="24"/>
                <w:szCs w:val="24"/>
              </w:rPr>
              <w:t>Charge (</w:t>
            </w:r>
            <w:r w:rsidRPr="00436EE3">
              <w:rPr>
                <w:rFonts w:eastAsia="Times New Roman" w:cs="Times New Roman"/>
                <w:b/>
                <w:bCs/>
                <w:i/>
                <w:iCs/>
                <w:color w:val="000000" w:themeColor="text1"/>
                <w:sz w:val="24"/>
                <w:szCs w:val="24"/>
              </w:rPr>
              <w:t>z</w:t>
            </w:r>
            <w:r w:rsidRPr="00BD0527">
              <w:rPr>
                <w:rFonts w:eastAsia="Times New Roman" w:cs="Times New Roman"/>
                <w:b/>
                <w:bCs/>
                <w:color w:val="000000" w:themeColor="text1"/>
                <w:sz w:val="24"/>
                <w:szCs w:val="24"/>
              </w:rPr>
              <w:t>)</w:t>
            </w:r>
          </w:p>
        </w:tc>
        <w:tc>
          <w:tcPr>
            <w:tcW w:w="2977" w:type="dxa"/>
            <w:tcBorders>
              <w:top w:val="single" w:sz="4" w:space="0" w:color="auto"/>
              <w:left w:val="nil"/>
              <w:bottom w:val="single" w:sz="4" w:space="0" w:color="auto"/>
              <w:right w:val="nil"/>
            </w:tcBorders>
            <w:shd w:val="clear" w:color="auto" w:fill="FFFFFF" w:themeFill="background1"/>
            <w:vAlign w:val="bottom"/>
          </w:tcPr>
          <w:p w14:paraId="17B0B2E3" w14:textId="77777777" w:rsidR="00BD0527" w:rsidRPr="00BD0527" w:rsidRDefault="00BD0527" w:rsidP="00BD0527">
            <w:pPr>
              <w:jc w:val="center"/>
              <w:rPr>
                <w:rFonts w:eastAsia="Times New Roman" w:cs="Times New Roman"/>
              </w:rPr>
            </w:pPr>
            <w:r w:rsidRPr="00BD0527">
              <w:rPr>
                <w:rFonts w:eastAsia="Times New Roman" w:cs="Times New Roman"/>
                <w:b/>
                <w:bCs/>
                <w:color w:val="000000" w:themeColor="text1"/>
                <w:sz w:val="24"/>
                <w:szCs w:val="24"/>
              </w:rPr>
              <w:t>Isolation window (</w:t>
            </w:r>
            <w:r w:rsidRPr="00436EE3">
              <w:rPr>
                <w:rFonts w:eastAsia="Times New Roman" w:cs="Times New Roman"/>
                <w:b/>
                <w:bCs/>
                <w:i/>
                <w:iCs/>
                <w:color w:val="000000" w:themeColor="text1"/>
                <w:sz w:val="24"/>
                <w:szCs w:val="24"/>
              </w:rPr>
              <w:t>m/z</w:t>
            </w:r>
            <w:r w:rsidRPr="00BD0527">
              <w:rPr>
                <w:rFonts w:eastAsia="Times New Roman" w:cs="Times New Roman"/>
                <w:b/>
                <w:bCs/>
                <w:color w:val="000000" w:themeColor="text1"/>
                <w:sz w:val="24"/>
                <w:szCs w:val="24"/>
              </w:rPr>
              <w:t>)</w:t>
            </w:r>
          </w:p>
        </w:tc>
      </w:tr>
      <w:tr w:rsidR="00BD0527" w:rsidRPr="00BD0527" w14:paraId="1AC62E8F" w14:textId="77777777" w:rsidTr="00BD0527">
        <w:trPr>
          <w:trHeight w:val="267"/>
        </w:trPr>
        <w:tc>
          <w:tcPr>
            <w:tcW w:w="1134" w:type="dxa"/>
            <w:tcBorders>
              <w:top w:val="single" w:sz="4" w:space="0" w:color="auto"/>
              <w:left w:val="nil"/>
              <w:bottom w:val="nil"/>
              <w:right w:val="nil"/>
            </w:tcBorders>
            <w:shd w:val="clear" w:color="auto" w:fill="FFFFFF" w:themeFill="background1"/>
            <w:vAlign w:val="bottom"/>
          </w:tcPr>
          <w:p w14:paraId="458A6B72"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w:t>
            </w:r>
          </w:p>
        </w:tc>
        <w:tc>
          <w:tcPr>
            <w:tcW w:w="3261" w:type="dxa"/>
            <w:tcBorders>
              <w:top w:val="single" w:sz="4" w:space="0" w:color="auto"/>
              <w:left w:val="nil"/>
              <w:bottom w:val="nil"/>
              <w:right w:val="nil"/>
            </w:tcBorders>
            <w:shd w:val="clear" w:color="auto" w:fill="FFFFFF" w:themeFill="background1"/>
            <w:vAlign w:val="center"/>
          </w:tcPr>
          <w:p w14:paraId="6A48DB7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358</w:t>
            </w:r>
          </w:p>
        </w:tc>
        <w:tc>
          <w:tcPr>
            <w:tcW w:w="1559" w:type="dxa"/>
            <w:tcBorders>
              <w:top w:val="single" w:sz="4" w:space="0" w:color="auto"/>
              <w:left w:val="nil"/>
              <w:bottom w:val="nil"/>
              <w:right w:val="nil"/>
            </w:tcBorders>
            <w:shd w:val="clear" w:color="auto" w:fill="FFFFFF" w:themeFill="background1"/>
            <w:vAlign w:val="center"/>
          </w:tcPr>
          <w:p w14:paraId="08174E8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single" w:sz="4" w:space="0" w:color="auto"/>
              <w:left w:val="nil"/>
              <w:bottom w:val="nil"/>
              <w:right w:val="nil"/>
            </w:tcBorders>
            <w:shd w:val="clear" w:color="auto" w:fill="FFFFFF" w:themeFill="background1"/>
            <w:vAlign w:val="center"/>
          </w:tcPr>
          <w:p w14:paraId="012C47AB"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0A7131E7" w14:textId="77777777" w:rsidTr="00BD0527">
        <w:trPr>
          <w:trHeight w:val="267"/>
        </w:trPr>
        <w:tc>
          <w:tcPr>
            <w:tcW w:w="1134" w:type="dxa"/>
            <w:tcBorders>
              <w:top w:val="nil"/>
              <w:left w:val="nil"/>
              <w:bottom w:val="nil"/>
              <w:right w:val="nil"/>
            </w:tcBorders>
            <w:shd w:val="clear" w:color="auto" w:fill="FFFFFF" w:themeFill="background1"/>
            <w:vAlign w:val="bottom"/>
          </w:tcPr>
          <w:p w14:paraId="3FF4E9B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3261" w:type="dxa"/>
            <w:tcBorders>
              <w:top w:val="nil"/>
              <w:left w:val="nil"/>
              <w:bottom w:val="nil"/>
              <w:right w:val="nil"/>
            </w:tcBorders>
            <w:shd w:val="clear" w:color="auto" w:fill="FFFFFF" w:themeFill="background1"/>
            <w:vAlign w:val="center"/>
          </w:tcPr>
          <w:p w14:paraId="31B6AE3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373</w:t>
            </w:r>
          </w:p>
        </w:tc>
        <w:tc>
          <w:tcPr>
            <w:tcW w:w="1559" w:type="dxa"/>
            <w:tcBorders>
              <w:top w:val="nil"/>
              <w:left w:val="nil"/>
              <w:bottom w:val="nil"/>
              <w:right w:val="nil"/>
            </w:tcBorders>
            <w:shd w:val="clear" w:color="auto" w:fill="FFFFFF" w:themeFill="background1"/>
            <w:vAlign w:val="center"/>
          </w:tcPr>
          <w:p w14:paraId="484653E3"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4D0D187C"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44AE1467" w14:textId="77777777" w:rsidTr="00BD0527">
        <w:trPr>
          <w:trHeight w:val="267"/>
        </w:trPr>
        <w:tc>
          <w:tcPr>
            <w:tcW w:w="1134" w:type="dxa"/>
            <w:tcBorders>
              <w:top w:val="nil"/>
              <w:left w:val="nil"/>
              <w:bottom w:val="nil"/>
              <w:right w:val="nil"/>
            </w:tcBorders>
            <w:shd w:val="clear" w:color="auto" w:fill="FFFFFF" w:themeFill="background1"/>
            <w:vAlign w:val="bottom"/>
          </w:tcPr>
          <w:p w14:paraId="3394312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w:t>
            </w:r>
          </w:p>
        </w:tc>
        <w:tc>
          <w:tcPr>
            <w:tcW w:w="3261" w:type="dxa"/>
            <w:tcBorders>
              <w:top w:val="nil"/>
              <w:left w:val="nil"/>
              <w:bottom w:val="nil"/>
              <w:right w:val="nil"/>
            </w:tcBorders>
            <w:shd w:val="clear" w:color="auto" w:fill="FFFFFF" w:themeFill="background1"/>
            <w:vAlign w:val="center"/>
          </w:tcPr>
          <w:p w14:paraId="572D7A0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388</w:t>
            </w:r>
          </w:p>
        </w:tc>
        <w:tc>
          <w:tcPr>
            <w:tcW w:w="1559" w:type="dxa"/>
            <w:tcBorders>
              <w:top w:val="nil"/>
              <w:left w:val="nil"/>
              <w:bottom w:val="nil"/>
              <w:right w:val="nil"/>
            </w:tcBorders>
            <w:shd w:val="clear" w:color="auto" w:fill="FFFFFF" w:themeFill="background1"/>
            <w:vAlign w:val="center"/>
          </w:tcPr>
          <w:p w14:paraId="06AF63D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11960E44"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6B39D2EB" w14:textId="77777777" w:rsidTr="00BD0527">
        <w:trPr>
          <w:trHeight w:val="267"/>
        </w:trPr>
        <w:tc>
          <w:tcPr>
            <w:tcW w:w="1134" w:type="dxa"/>
            <w:tcBorders>
              <w:top w:val="nil"/>
              <w:left w:val="nil"/>
              <w:bottom w:val="nil"/>
              <w:right w:val="nil"/>
            </w:tcBorders>
            <w:shd w:val="clear" w:color="auto" w:fill="FFFFFF" w:themeFill="background1"/>
            <w:vAlign w:val="bottom"/>
          </w:tcPr>
          <w:p w14:paraId="65519B1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4</w:t>
            </w:r>
          </w:p>
        </w:tc>
        <w:tc>
          <w:tcPr>
            <w:tcW w:w="3261" w:type="dxa"/>
            <w:tcBorders>
              <w:top w:val="nil"/>
              <w:left w:val="nil"/>
              <w:bottom w:val="nil"/>
              <w:right w:val="nil"/>
            </w:tcBorders>
            <w:shd w:val="clear" w:color="auto" w:fill="FFFFFF" w:themeFill="background1"/>
            <w:vAlign w:val="center"/>
          </w:tcPr>
          <w:p w14:paraId="06B8B6BA"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403</w:t>
            </w:r>
          </w:p>
        </w:tc>
        <w:tc>
          <w:tcPr>
            <w:tcW w:w="1559" w:type="dxa"/>
            <w:tcBorders>
              <w:top w:val="nil"/>
              <w:left w:val="nil"/>
              <w:bottom w:val="nil"/>
              <w:right w:val="nil"/>
            </w:tcBorders>
            <w:shd w:val="clear" w:color="auto" w:fill="FFFFFF" w:themeFill="background1"/>
            <w:vAlign w:val="center"/>
          </w:tcPr>
          <w:p w14:paraId="7746B57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6EAC8366"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044FAC56" w14:textId="77777777" w:rsidTr="00BD0527">
        <w:trPr>
          <w:trHeight w:val="267"/>
        </w:trPr>
        <w:tc>
          <w:tcPr>
            <w:tcW w:w="1134" w:type="dxa"/>
            <w:tcBorders>
              <w:top w:val="nil"/>
              <w:left w:val="nil"/>
              <w:bottom w:val="nil"/>
              <w:right w:val="nil"/>
            </w:tcBorders>
            <w:shd w:val="clear" w:color="auto" w:fill="FFFFFF" w:themeFill="background1"/>
            <w:vAlign w:val="bottom"/>
          </w:tcPr>
          <w:p w14:paraId="245D6CB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5</w:t>
            </w:r>
          </w:p>
        </w:tc>
        <w:tc>
          <w:tcPr>
            <w:tcW w:w="3261" w:type="dxa"/>
            <w:tcBorders>
              <w:top w:val="nil"/>
              <w:left w:val="nil"/>
              <w:bottom w:val="nil"/>
              <w:right w:val="nil"/>
            </w:tcBorders>
            <w:shd w:val="clear" w:color="auto" w:fill="FFFFFF" w:themeFill="background1"/>
            <w:vAlign w:val="center"/>
          </w:tcPr>
          <w:p w14:paraId="2F219A1A"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418</w:t>
            </w:r>
          </w:p>
        </w:tc>
        <w:tc>
          <w:tcPr>
            <w:tcW w:w="1559" w:type="dxa"/>
            <w:tcBorders>
              <w:top w:val="nil"/>
              <w:left w:val="nil"/>
              <w:bottom w:val="nil"/>
              <w:right w:val="nil"/>
            </w:tcBorders>
            <w:shd w:val="clear" w:color="auto" w:fill="FFFFFF" w:themeFill="background1"/>
            <w:vAlign w:val="center"/>
          </w:tcPr>
          <w:p w14:paraId="3721B28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22CBECF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16F3BB3D" w14:textId="77777777" w:rsidTr="00BD0527">
        <w:trPr>
          <w:trHeight w:val="267"/>
        </w:trPr>
        <w:tc>
          <w:tcPr>
            <w:tcW w:w="1134" w:type="dxa"/>
            <w:tcBorders>
              <w:top w:val="nil"/>
              <w:left w:val="nil"/>
              <w:bottom w:val="nil"/>
              <w:right w:val="nil"/>
            </w:tcBorders>
            <w:shd w:val="clear" w:color="auto" w:fill="FFFFFF" w:themeFill="background1"/>
            <w:vAlign w:val="bottom"/>
          </w:tcPr>
          <w:p w14:paraId="7F930D7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6</w:t>
            </w:r>
          </w:p>
        </w:tc>
        <w:tc>
          <w:tcPr>
            <w:tcW w:w="3261" w:type="dxa"/>
            <w:tcBorders>
              <w:top w:val="nil"/>
              <w:left w:val="nil"/>
              <w:bottom w:val="nil"/>
              <w:right w:val="nil"/>
            </w:tcBorders>
            <w:shd w:val="clear" w:color="auto" w:fill="FFFFFF" w:themeFill="background1"/>
            <w:vAlign w:val="center"/>
          </w:tcPr>
          <w:p w14:paraId="4778B791"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433</w:t>
            </w:r>
          </w:p>
        </w:tc>
        <w:tc>
          <w:tcPr>
            <w:tcW w:w="1559" w:type="dxa"/>
            <w:tcBorders>
              <w:top w:val="nil"/>
              <w:left w:val="nil"/>
              <w:bottom w:val="nil"/>
              <w:right w:val="nil"/>
            </w:tcBorders>
            <w:shd w:val="clear" w:color="auto" w:fill="FFFFFF" w:themeFill="background1"/>
            <w:vAlign w:val="center"/>
          </w:tcPr>
          <w:p w14:paraId="7D2722F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61766B0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5EA6550D" w14:textId="77777777" w:rsidTr="00BD0527">
        <w:trPr>
          <w:trHeight w:val="267"/>
        </w:trPr>
        <w:tc>
          <w:tcPr>
            <w:tcW w:w="1134" w:type="dxa"/>
            <w:tcBorders>
              <w:top w:val="nil"/>
              <w:left w:val="nil"/>
              <w:bottom w:val="nil"/>
              <w:right w:val="nil"/>
            </w:tcBorders>
            <w:shd w:val="clear" w:color="auto" w:fill="FFFFFF" w:themeFill="background1"/>
            <w:vAlign w:val="bottom"/>
          </w:tcPr>
          <w:p w14:paraId="1F62DDA4"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7</w:t>
            </w:r>
          </w:p>
        </w:tc>
        <w:tc>
          <w:tcPr>
            <w:tcW w:w="3261" w:type="dxa"/>
            <w:tcBorders>
              <w:top w:val="nil"/>
              <w:left w:val="nil"/>
              <w:bottom w:val="nil"/>
              <w:right w:val="nil"/>
            </w:tcBorders>
            <w:shd w:val="clear" w:color="auto" w:fill="FFFFFF" w:themeFill="background1"/>
            <w:vAlign w:val="center"/>
          </w:tcPr>
          <w:p w14:paraId="2EDDA52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448</w:t>
            </w:r>
          </w:p>
        </w:tc>
        <w:tc>
          <w:tcPr>
            <w:tcW w:w="1559" w:type="dxa"/>
            <w:tcBorders>
              <w:top w:val="nil"/>
              <w:left w:val="nil"/>
              <w:bottom w:val="nil"/>
              <w:right w:val="nil"/>
            </w:tcBorders>
            <w:shd w:val="clear" w:color="auto" w:fill="FFFFFF" w:themeFill="background1"/>
            <w:vAlign w:val="center"/>
          </w:tcPr>
          <w:p w14:paraId="0816D64B"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6F27A30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0362FEF5" w14:textId="77777777" w:rsidTr="00BD0527">
        <w:trPr>
          <w:trHeight w:val="267"/>
        </w:trPr>
        <w:tc>
          <w:tcPr>
            <w:tcW w:w="1134" w:type="dxa"/>
            <w:tcBorders>
              <w:top w:val="nil"/>
              <w:left w:val="nil"/>
              <w:bottom w:val="nil"/>
              <w:right w:val="nil"/>
            </w:tcBorders>
            <w:shd w:val="clear" w:color="auto" w:fill="FFFFFF" w:themeFill="background1"/>
            <w:vAlign w:val="bottom"/>
          </w:tcPr>
          <w:p w14:paraId="2E19CA56"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8</w:t>
            </w:r>
          </w:p>
        </w:tc>
        <w:tc>
          <w:tcPr>
            <w:tcW w:w="3261" w:type="dxa"/>
            <w:tcBorders>
              <w:top w:val="nil"/>
              <w:left w:val="nil"/>
              <w:bottom w:val="nil"/>
              <w:right w:val="nil"/>
            </w:tcBorders>
            <w:shd w:val="clear" w:color="auto" w:fill="FFFFFF" w:themeFill="background1"/>
            <w:vAlign w:val="center"/>
          </w:tcPr>
          <w:p w14:paraId="2E740D53"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463</w:t>
            </w:r>
          </w:p>
        </w:tc>
        <w:tc>
          <w:tcPr>
            <w:tcW w:w="1559" w:type="dxa"/>
            <w:tcBorders>
              <w:top w:val="nil"/>
              <w:left w:val="nil"/>
              <w:bottom w:val="nil"/>
              <w:right w:val="nil"/>
            </w:tcBorders>
            <w:shd w:val="clear" w:color="auto" w:fill="FFFFFF" w:themeFill="background1"/>
            <w:vAlign w:val="center"/>
          </w:tcPr>
          <w:p w14:paraId="352FF8F4"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0C6E6D4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6A984A9E" w14:textId="77777777" w:rsidTr="00BD0527">
        <w:trPr>
          <w:trHeight w:val="267"/>
        </w:trPr>
        <w:tc>
          <w:tcPr>
            <w:tcW w:w="1134" w:type="dxa"/>
            <w:tcBorders>
              <w:top w:val="nil"/>
              <w:left w:val="nil"/>
              <w:bottom w:val="nil"/>
              <w:right w:val="nil"/>
            </w:tcBorders>
            <w:shd w:val="clear" w:color="auto" w:fill="FFFFFF" w:themeFill="background1"/>
            <w:vAlign w:val="bottom"/>
          </w:tcPr>
          <w:p w14:paraId="07DBBF6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9</w:t>
            </w:r>
          </w:p>
        </w:tc>
        <w:tc>
          <w:tcPr>
            <w:tcW w:w="3261" w:type="dxa"/>
            <w:tcBorders>
              <w:top w:val="nil"/>
              <w:left w:val="nil"/>
              <w:bottom w:val="nil"/>
              <w:right w:val="nil"/>
            </w:tcBorders>
            <w:shd w:val="clear" w:color="auto" w:fill="FFFFFF" w:themeFill="background1"/>
            <w:vAlign w:val="center"/>
          </w:tcPr>
          <w:p w14:paraId="144A369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478</w:t>
            </w:r>
          </w:p>
        </w:tc>
        <w:tc>
          <w:tcPr>
            <w:tcW w:w="1559" w:type="dxa"/>
            <w:tcBorders>
              <w:top w:val="nil"/>
              <w:left w:val="nil"/>
              <w:bottom w:val="nil"/>
              <w:right w:val="nil"/>
            </w:tcBorders>
            <w:shd w:val="clear" w:color="auto" w:fill="FFFFFF" w:themeFill="background1"/>
            <w:vAlign w:val="center"/>
          </w:tcPr>
          <w:p w14:paraId="7E1E3CB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690B1E5A"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603E2823" w14:textId="77777777" w:rsidTr="00BD0527">
        <w:trPr>
          <w:trHeight w:val="267"/>
        </w:trPr>
        <w:tc>
          <w:tcPr>
            <w:tcW w:w="1134" w:type="dxa"/>
            <w:tcBorders>
              <w:top w:val="nil"/>
              <w:left w:val="nil"/>
              <w:bottom w:val="nil"/>
              <w:right w:val="nil"/>
            </w:tcBorders>
            <w:shd w:val="clear" w:color="auto" w:fill="FFFFFF" w:themeFill="background1"/>
            <w:vAlign w:val="bottom"/>
          </w:tcPr>
          <w:p w14:paraId="6F738D2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10</w:t>
            </w:r>
          </w:p>
        </w:tc>
        <w:tc>
          <w:tcPr>
            <w:tcW w:w="3261" w:type="dxa"/>
            <w:tcBorders>
              <w:top w:val="nil"/>
              <w:left w:val="nil"/>
              <w:bottom w:val="nil"/>
              <w:right w:val="nil"/>
            </w:tcBorders>
            <w:shd w:val="clear" w:color="auto" w:fill="FFFFFF" w:themeFill="background1"/>
            <w:vAlign w:val="center"/>
          </w:tcPr>
          <w:p w14:paraId="3EF9FCE3"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493</w:t>
            </w:r>
          </w:p>
        </w:tc>
        <w:tc>
          <w:tcPr>
            <w:tcW w:w="1559" w:type="dxa"/>
            <w:tcBorders>
              <w:top w:val="nil"/>
              <w:left w:val="nil"/>
              <w:bottom w:val="nil"/>
              <w:right w:val="nil"/>
            </w:tcBorders>
            <w:shd w:val="clear" w:color="auto" w:fill="FFFFFF" w:themeFill="background1"/>
            <w:vAlign w:val="center"/>
          </w:tcPr>
          <w:p w14:paraId="17675879"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72B9E2C9"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124AEB59" w14:textId="77777777" w:rsidTr="00BD0527">
        <w:trPr>
          <w:trHeight w:val="267"/>
        </w:trPr>
        <w:tc>
          <w:tcPr>
            <w:tcW w:w="1134" w:type="dxa"/>
            <w:tcBorders>
              <w:top w:val="nil"/>
              <w:left w:val="nil"/>
              <w:bottom w:val="nil"/>
              <w:right w:val="nil"/>
            </w:tcBorders>
            <w:shd w:val="clear" w:color="auto" w:fill="FFFFFF" w:themeFill="background1"/>
            <w:vAlign w:val="bottom"/>
          </w:tcPr>
          <w:p w14:paraId="4B96AEF1"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11</w:t>
            </w:r>
          </w:p>
        </w:tc>
        <w:tc>
          <w:tcPr>
            <w:tcW w:w="3261" w:type="dxa"/>
            <w:tcBorders>
              <w:top w:val="nil"/>
              <w:left w:val="nil"/>
              <w:bottom w:val="nil"/>
              <w:right w:val="nil"/>
            </w:tcBorders>
            <w:shd w:val="clear" w:color="auto" w:fill="FFFFFF" w:themeFill="background1"/>
            <w:vAlign w:val="center"/>
          </w:tcPr>
          <w:p w14:paraId="6EC2206D"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508</w:t>
            </w:r>
          </w:p>
        </w:tc>
        <w:tc>
          <w:tcPr>
            <w:tcW w:w="1559" w:type="dxa"/>
            <w:tcBorders>
              <w:top w:val="nil"/>
              <w:left w:val="nil"/>
              <w:bottom w:val="nil"/>
              <w:right w:val="nil"/>
            </w:tcBorders>
            <w:shd w:val="clear" w:color="auto" w:fill="FFFFFF" w:themeFill="background1"/>
            <w:vAlign w:val="center"/>
          </w:tcPr>
          <w:p w14:paraId="2862DD6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73D3756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54872572" w14:textId="77777777" w:rsidTr="00BD0527">
        <w:trPr>
          <w:trHeight w:val="267"/>
        </w:trPr>
        <w:tc>
          <w:tcPr>
            <w:tcW w:w="1134" w:type="dxa"/>
            <w:tcBorders>
              <w:top w:val="nil"/>
              <w:left w:val="nil"/>
              <w:bottom w:val="nil"/>
              <w:right w:val="nil"/>
            </w:tcBorders>
            <w:shd w:val="clear" w:color="auto" w:fill="FFFFFF" w:themeFill="background1"/>
            <w:vAlign w:val="bottom"/>
          </w:tcPr>
          <w:p w14:paraId="5F337864"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12</w:t>
            </w:r>
          </w:p>
        </w:tc>
        <w:tc>
          <w:tcPr>
            <w:tcW w:w="3261" w:type="dxa"/>
            <w:tcBorders>
              <w:top w:val="nil"/>
              <w:left w:val="nil"/>
              <w:bottom w:val="nil"/>
              <w:right w:val="nil"/>
            </w:tcBorders>
            <w:shd w:val="clear" w:color="auto" w:fill="FFFFFF" w:themeFill="background1"/>
            <w:vAlign w:val="center"/>
          </w:tcPr>
          <w:p w14:paraId="549E83F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523</w:t>
            </w:r>
          </w:p>
        </w:tc>
        <w:tc>
          <w:tcPr>
            <w:tcW w:w="1559" w:type="dxa"/>
            <w:tcBorders>
              <w:top w:val="nil"/>
              <w:left w:val="nil"/>
              <w:bottom w:val="nil"/>
              <w:right w:val="nil"/>
            </w:tcBorders>
            <w:shd w:val="clear" w:color="auto" w:fill="FFFFFF" w:themeFill="background1"/>
            <w:vAlign w:val="center"/>
          </w:tcPr>
          <w:p w14:paraId="6039B3A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20AE29D2"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062E8CA4" w14:textId="77777777" w:rsidTr="00BD0527">
        <w:trPr>
          <w:trHeight w:val="267"/>
        </w:trPr>
        <w:tc>
          <w:tcPr>
            <w:tcW w:w="1134" w:type="dxa"/>
            <w:tcBorders>
              <w:top w:val="nil"/>
              <w:left w:val="nil"/>
              <w:bottom w:val="nil"/>
              <w:right w:val="nil"/>
            </w:tcBorders>
            <w:shd w:val="clear" w:color="auto" w:fill="FFFFFF" w:themeFill="background1"/>
            <w:vAlign w:val="bottom"/>
          </w:tcPr>
          <w:p w14:paraId="5FB45D2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13</w:t>
            </w:r>
          </w:p>
        </w:tc>
        <w:tc>
          <w:tcPr>
            <w:tcW w:w="3261" w:type="dxa"/>
            <w:tcBorders>
              <w:top w:val="nil"/>
              <w:left w:val="nil"/>
              <w:bottom w:val="nil"/>
              <w:right w:val="nil"/>
            </w:tcBorders>
            <w:shd w:val="clear" w:color="auto" w:fill="FFFFFF" w:themeFill="background1"/>
            <w:vAlign w:val="center"/>
          </w:tcPr>
          <w:p w14:paraId="2567949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538</w:t>
            </w:r>
          </w:p>
        </w:tc>
        <w:tc>
          <w:tcPr>
            <w:tcW w:w="1559" w:type="dxa"/>
            <w:tcBorders>
              <w:top w:val="nil"/>
              <w:left w:val="nil"/>
              <w:bottom w:val="nil"/>
              <w:right w:val="nil"/>
            </w:tcBorders>
            <w:shd w:val="clear" w:color="auto" w:fill="FFFFFF" w:themeFill="background1"/>
            <w:vAlign w:val="center"/>
          </w:tcPr>
          <w:p w14:paraId="11BC276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7A400C8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1DF0DBAA" w14:textId="77777777" w:rsidTr="00BD0527">
        <w:trPr>
          <w:trHeight w:val="267"/>
        </w:trPr>
        <w:tc>
          <w:tcPr>
            <w:tcW w:w="1134" w:type="dxa"/>
            <w:tcBorders>
              <w:top w:val="nil"/>
              <w:left w:val="nil"/>
              <w:bottom w:val="nil"/>
              <w:right w:val="nil"/>
            </w:tcBorders>
            <w:shd w:val="clear" w:color="auto" w:fill="FFFFFF" w:themeFill="background1"/>
            <w:vAlign w:val="bottom"/>
          </w:tcPr>
          <w:p w14:paraId="42D6162B"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14</w:t>
            </w:r>
          </w:p>
        </w:tc>
        <w:tc>
          <w:tcPr>
            <w:tcW w:w="3261" w:type="dxa"/>
            <w:tcBorders>
              <w:top w:val="nil"/>
              <w:left w:val="nil"/>
              <w:bottom w:val="nil"/>
              <w:right w:val="nil"/>
            </w:tcBorders>
            <w:shd w:val="clear" w:color="auto" w:fill="FFFFFF" w:themeFill="background1"/>
            <w:vAlign w:val="center"/>
          </w:tcPr>
          <w:p w14:paraId="2A1D3801"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553</w:t>
            </w:r>
          </w:p>
        </w:tc>
        <w:tc>
          <w:tcPr>
            <w:tcW w:w="1559" w:type="dxa"/>
            <w:tcBorders>
              <w:top w:val="nil"/>
              <w:left w:val="nil"/>
              <w:bottom w:val="nil"/>
              <w:right w:val="nil"/>
            </w:tcBorders>
            <w:shd w:val="clear" w:color="auto" w:fill="FFFFFF" w:themeFill="background1"/>
            <w:vAlign w:val="center"/>
          </w:tcPr>
          <w:p w14:paraId="3DFA43AC"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4502F7F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47EA60BE" w14:textId="77777777" w:rsidTr="00BD0527">
        <w:trPr>
          <w:trHeight w:val="267"/>
        </w:trPr>
        <w:tc>
          <w:tcPr>
            <w:tcW w:w="1134" w:type="dxa"/>
            <w:tcBorders>
              <w:top w:val="nil"/>
              <w:left w:val="nil"/>
              <w:bottom w:val="nil"/>
              <w:right w:val="nil"/>
            </w:tcBorders>
            <w:shd w:val="clear" w:color="auto" w:fill="FFFFFF" w:themeFill="background1"/>
            <w:vAlign w:val="bottom"/>
          </w:tcPr>
          <w:p w14:paraId="3C27BD0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15</w:t>
            </w:r>
          </w:p>
        </w:tc>
        <w:tc>
          <w:tcPr>
            <w:tcW w:w="3261" w:type="dxa"/>
            <w:tcBorders>
              <w:top w:val="nil"/>
              <w:left w:val="nil"/>
              <w:bottom w:val="nil"/>
              <w:right w:val="nil"/>
            </w:tcBorders>
            <w:shd w:val="clear" w:color="auto" w:fill="FFFFFF" w:themeFill="background1"/>
            <w:vAlign w:val="center"/>
          </w:tcPr>
          <w:p w14:paraId="5B8CBA0B"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568</w:t>
            </w:r>
          </w:p>
        </w:tc>
        <w:tc>
          <w:tcPr>
            <w:tcW w:w="1559" w:type="dxa"/>
            <w:tcBorders>
              <w:top w:val="nil"/>
              <w:left w:val="nil"/>
              <w:bottom w:val="nil"/>
              <w:right w:val="nil"/>
            </w:tcBorders>
            <w:shd w:val="clear" w:color="auto" w:fill="FFFFFF" w:themeFill="background1"/>
            <w:vAlign w:val="center"/>
          </w:tcPr>
          <w:p w14:paraId="40CA30C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27BE3B01"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4F4EA75A" w14:textId="77777777" w:rsidTr="00BD0527">
        <w:trPr>
          <w:trHeight w:val="267"/>
        </w:trPr>
        <w:tc>
          <w:tcPr>
            <w:tcW w:w="1134" w:type="dxa"/>
            <w:tcBorders>
              <w:top w:val="nil"/>
              <w:left w:val="nil"/>
              <w:bottom w:val="nil"/>
              <w:right w:val="nil"/>
            </w:tcBorders>
            <w:shd w:val="clear" w:color="auto" w:fill="FFFFFF" w:themeFill="background1"/>
            <w:vAlign w:val="bottom"/>
          </w:tcPr>
          <w:p w14:paraId="058E288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c>
          <w:tcPr>
            <w:tcW w:w="3261" w:type="dxa"/>
            <w:tcBorders>
              <w:top w:val="nil"/>
              <w:left w:val="nil"/>
              <w:bottom w:val="nil"/>
              <w:right w:val="nil"/>
            </w:tcBorders>
            <w:shd w:val="clear" w:color="auto" w:fill="FFFFFF" w:themeFill="background1"/>
            <w:vAlign w:val="center"/>
          </w:tcPr>
          <w:p w14:paraId="39B56BC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583</w:t>
            </w:r>
          </w:p>
        </w:tc>
        <w:tc>
          <w:tcPr>
            <w:tcW w:w="1559" w:type="dxa"/>
            <w:tcBorders>
              <w:top w:val="nil"/>
              <w:left w:val="nil"/>
              <w:bottom w:val="nil"/>
              <w:right w:val="nil"/>
            </w:tcBorders>
            <w:shd w:val="clear" w:color="auto" w:fill="FFFFFF" w:themeFill="background1"/>
            <w:vAlign w:val="center"/>
          </w:tcPr>
          <w:p w14:paraId="7FF5907A"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0AB4A5F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194FAECB" w14:textId="77777777" w:rsidTr="00BD0527">
        <w:trPr>
          <w:trHeight w:val="267"/>
        </w:trPr>
        <w:tc>
          <w:tcPr>
            <w:tcW w:w="1134" w:type="dxa"/>
            <w:tcBorders>
              <w:top w:val="nil"/>
              <w:left w:val="nil"/>
              <w:bottom w:val="nil"/>
              <w:right w:val="nil"/>
            </w:tcBorders>
            <w:shd w:val="clear" w:color="auto" w:fill="FFFFFF" w:themeFill="background1"/>
            <w:vAlign w:val="bottom"/>
          </w:tcPr>
          <w:p w14:paraId="17770642"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17</w:t>
            </w:r>
          </w:p>
        </w:tc>
        <w:tc>
          <w:tcPr>
            <w:tcW w:w="3261" w:type="dxa"/>
            <w:tcBorders>
              <w:top w:val="nil"/>
              <w:left w:val="nil"/>
              <w:bottom w:val="nil"/>
              <w:right w:val="nil"/>
            </w:tcBorders>
            <w:shd w:val="clear" w:color="auto" w:fill="FFFFFF" w:themeFill="background1"/>
            <w:vAlign w:val="center"/>
          </w:tcPr>
          <w:p w14:paraId="4C37CE4B"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598</w:t>
            </w:r>
          </w:p>
        </w:tc>
        <w:tc>
          <w:tcPr>
            <w:tcW w:w="1559" w:type="dxa"/>
            <w:tcBorders>
              <w:top w:val="nil"/>
              <w:left w:val="nil"/>
              <w:bottom w:val="nil"/>
              <w:right w:val="nil"/>
            </w:tcBorders>
            <w:shd w:val="clear" w:color="auto" w:fill="FFFFFF" w:themeFill="background1"/>
            <w:vAlign w:val="center"/>
          </w:tcPr>
          <w:p w14:paraId="13F1F58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4466080D"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57DDBE85" w14:textId="77777777" w:rsidTr="00BD0527">
        <w:trPr>
          <w:trHeight w:val="267"/>
        </w:trPr>
        <w:tc>
          <w:tcPr>
            <w:tcW w:w="1134" w:type="dxa"/>
            <w:tcBorders>
              <w:top w:val="nil"/>
              <w:left w:val="nil"/>
              <w:bottom w:val="nil"/>
              <w:right w:val="nil"/>
            </w:tcBorders>
            <w:shd w:val="clear" w:color="auto" w:fill="FFFFFF" w:themeFill="background1"/>
            <w:vAlign w:val="bottom"/>
          </w:tcPr>
          <w:p w14:paraId="20F173F2"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18</w:t>
            </w:r>
          </w:p>
        </w:tc>
        <w:tc>
          <w:tcPr>
            <w:tcW w:w="3261" w:type="dxa"/>
            <w:tcBorders>
              <w:top w:val="nil"/>
              <w:left w:val="nil"/>
              <w:bottom w:val="nil"/>
              <w:right w:val="nil"/>
            </w:tcBorders>
            <w:shd w:val="clear" w:color="auto" w:fill="FFFFFF" w:themeFill="background1"/>
            <w:vAlign w:val="center"/>
          </w:tcPr>
          <w:p w14:paraId="69F9C85A"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613</w:t>
            </w:r>
          </w:p>
        </w:tc>
        <w:tc>
          <w:tcPr>
            <w:tcW w:w="1559" w:type="dxa"/>
            <w:tcBorders>
              <w:top w:val="nil"/>
              <w:left w:val="nil"/>
              <w:bottom w:val="nil"/>
              <w:right w:val="nil"/>
            </w:tcBorders>
            <w:shd w:val="clear" w:color="auto" w:fill="FFFFFF" w:themeFill="background1"/>
            <w:vAlign w:val="center"/>
          </w:tcPr>
          <w:p w14:paraId="2E8822CD"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37ABE0D9"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300DAE78" w14:textId="77777777" w:rsidTr="00BD0527">
        <w:trPr>
          <w:trHeight w:val="267"/>
        </w:trPr>
        <w:tc>
          <w:tcPr>
            <w:tcW w:w="1134" w:type="dxa"/>
            <w:tcBorders>
              <w:top w:val="nil"/>
              <w:left w:val="nil"/>
              <w:bottom w:val="nil"/>
              <w:right w:val="nil"/>
            </w:tcBorders>
            <w:shd w:val="clear" w:color="auto" w:fill="FFFFFF" w:themeFill="background1"/>
            <w:vAlign w:val="bottom"/>
          </w:tcPr>
          <w:p w14:paraId="70E2DE6A"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19</w:t>
            </w:r>
          </w:p>
        </w:tc>
        <w:tc>
          <w:tcPr>
            <w:tcW w:w="3261" w:type="dxa"/>
            <w:tcBorders>
              <w:top w:val="nil"/>
              <w:left w:val="nil"/>
              <w:bottom w:val="nil"/>
              <w:right w:val="nil"/>
            </w:tcBorders>
            <w:shd w:val="clear" w:color="auto" w:fill="FFFFFF" w:themeFill="background1"/>
            <w:vAlign w:val="center"/>
          </w:tcPr>
          <w:p w14:paraId="4A7B6A24"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628</w:t>
            </w:r>
          </w:p>
        </w:tc>
        <w:tc>
          <w:tcPr>
            <w:tcW w:w="1559" w:type="dxa"/>
            <w:tcBorders>
              <w:top w:val="nil"/>
              <w:left w:val="nil"/>
              <w:bottom w:val="nil"/>
              <w:right w:val="nil"/>
            </w:tcBorders>
            <w:shd w:val="clear" w:color="auto" w:fill="FFFFFF" w:themeFill="background1"/>
            <w:vAlign w:val="center"/>
          </w:tcPr>
          <w:p w14:paraId="7BA3B4A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52555E4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1A29441C" w14:textId="77777777" w:rsidTr="00BD0527">
        <w:trPr>
          <w:trHeight w:val="267"/>
        </w:trPr>
        <w:tc>
          <w:tcPr>
            <w:tcW w:w="1134" w:type="dxa"/>
            <w:tcBorders>
              <w:top w:val="nil"/>
              <w:left w:val="nil"/>
              <w:bottom w:val="nil"/>
              <w:right w:val="nil"/>
            </w:tcBorders>
            <w:shd w:val="clear" w:color="auto" w:fill="FFFFFF" w:themeFill="background1"/>
            <w:vAlign w:val="bottom"/>
          </w:tcPr>
          <w:p w14:paraId="17EAF6A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20</w:t>
            </w:r>
          </w:p>
        </w:tc>
        <w:tc>
          <w:tcPr>
            <w:tcW w:w="3261" w:type="dxa"/>
            <w:tcBorders>
              <w:top w:val="nil"/>
              <w:left w:val="nil"/>
              <w:bottom w:val="nil"/>
              <w:right w:val="nil"/>
            </w:tcBorders>
            <w:shd w:val="clear" w:color="auto" w:fill="FFFFFF" w:themeFill="background1"/>
            <w:vAlign w:val="center"/>
          </w:tcPr>
          <w:p w14:paraId="2C0636D2"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643</w:t>
            </w:r>
          </w:p>
        </w:tc>
        <w:tc>
          <w:tcPr>
            <w:tcW w:w="1559" w:type="dxa"/>
            <w:tcBorders>
              <w:top w:val="nil"/>
              <w:left w:val="nil"/>
              <w:bottom w:val="nil"/>
              <w:right w:val="nil"/>
            </w:tcBorders>
            <w:shd w:val="clear" w:color="auto" w:fill="FFFFFF" w:themeFill="background1"/>
            <w:vAlign w:val="center"/>
          </w:tcPr>
          <w:p w14:paraId="0571E651"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7D9D6499"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16</w:t>
            </w:r>
          </w:p>
        </w:tc>
      </w:tr>
      <w:tr w:rsidR="00BD0527" w:rsidRPr="00BD0527" w14:paraId="731F40EC" w14:textId="77777777" w:rsidTr="00BD0527">
        <w:trPr>
          <w:trHeight w:val="267"/>
        </w:trPr>
        <w:tc>
          <w:tcPr>
            <w:tcW w:w="1134" w:type="dxa"/>
            <w:tcBorders>
              <w:top w:val="nil"/>
              <w:left w:val="nil"/>
              <w:bottom w:val="nil"/>
              <w:right w:val="nil"/>
            </w:tcBorders>
            <w:shd w:val="clear" w:color="auto" w:fill="FFFFFF" w:themeFill="background1"/>
            <w:vAlign w:val="bottom"/>
          </w:tcPr>
          <w:p w14:paraId="3C26A9D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21</w:t>
            </w:r>
          </w:p>
        </w:tc>
        <w:tc>
          <w:tcPr>
            <w:tcW w:w="3261" w:type="dxa"/>
            <w:tcBorders>
              <w:top w:val="nil"/>
              <w:left w:val="nil"/>
              <w:bottom w:val="nil"/>
              <w:right w:val="nil"/>
            </w:tcBorders>
            <w:shd w:val="clear" w:color="auto" w:fill="FFFFFF" w:themeFill="background1"/>
            <w:vAlign w:val="center"/>
          </w:tcPr>
          <w:p w14:paraId="324E2B0B"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659</w:t>
            </w:r>
          </w:p>
        </w:tc>
        <w:tc>
          <w:tcPr>
            <w:tcW w:w="1559" w:type="dxa"/>
            <w:tcBorders>
              <w:top w:val="nil"/>
              <w:left w:val="nil"/>
              <w:bottom w:val="nil"/>
              <w:right w:val="nil"/>
            </w:tcBorders>
            <w:shd w:val="clear" w:color="auto" w:fill="FFFFFF" w:themeFill="background1"/>
            <w:vAlign w:val="center"/>
          </w:tcPr>
          <w:p w14:paraId="7BD6169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5F2D97A3"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18</w:t>
            </w:r>
          </w:p>
        </w:tc>
      </w:tr>
      <w:tr w:rsidR="00BD0527" w:rsidRPr="00BD0527" w14:paraId="0CE111E7" w14:textId="77777777" w:rsidTr="00BD0527">
        <w:trPr>
          <w:trHeight w:val="267"/>
        </w:trPr>
        <w:tc>
          <w:tcPr>
            <w:tcW w:w="1134" w:type="dxa"/>
            <w:tcBorders>
              <w:top w:val="nil"/>
              <w:left w:val="nil"/>
              <w:bottom w:val="nil"/>
              <w:right w:val="nil"/>
            </w:tcBorders>
            <w:shd w:val="clear" w:color="auto" w:fill="FFFFFF" w:themeFill="background1"/>
            <w:vAlign w:val="bottom"/>
          </w:tcPr>
          <w:p w14:paraId="110A8F7B"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22</w:t>
            </w:r>
          </w:p>
        </w:tc>
        <w:tc>
          <w:tcPr>
            <w:tcW w:w="3261" w:type="dxa"/>
            <w:tcBorders>
              <w:top w:val="nil"/>
              <w:left w:val="nil"/>
              <w:bottom w:val="nil"/>
              <w:right w:val="nil"/>
            </w:tcBorders>
            <w:shd w:val="clear" w:color="auto" w:fill="FFFFFF" w:themeFill="background1"/>
            <w:vAlign w:val="center"/>
          </w:tcPr>
          <w:p w14:paraId="5D2F0AF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676</w:t>
            </w:r>
          </w:p>
        </w:tc>
        <w:tc>
          <w:tcPr>
            <w:tcW w:w="1559" w:type="dxa"/>
            <w:tcBorders>
              <w:top w:val="nil"/>
              <w:left w:val="nil"/>
              <w:bottom w:val="nil"/>
              <w:right w:val="nil"/>
            </w:tcBorders>
            <w:shd w:val="clear" w:color="auto" w:fill="FFFFFF" w:themeFill="background1"/>
            <w:vAlign w:val="center"/>
          </w:tcPr>
          <w:p w14:paraId="70C4A92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439A2DE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18</w:t>
            </w:r>
          </w:p>
        </w:tc>
      </w:tr>
      <w:tr w:rsidR="00BD0527" w:rsidRPr="00BD0527" w14:paraId="6BD4995A" w14:textId="77777777" w:rsidTr="00BD0527">
        <w:trPr>
          <w:trHeight w:val="267"/>
        </w:trPr>
        <w:tc>
          <w:tcPr>
            <w:tcW w:w="1134" w:type="dxa"/>
            <w:tcBorders>
              <w:top w:val="nil"/>
              <w:left w:val="nil"/>
              <w:bottom w:val="nil"/>
              <w:right w:val="nil"/>
            </w:tcBorders>
            <w:shd w:val="clear" w:color="auto" w:fill="FFFFFF" w:themeFill="background1"/>
            <w:vAlign w:val="bottom"/>
          </w:tcPr>
          <w:p w14:paraId="317889DC"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23</w:t>
            </w:r>
          </w:p>
        </w:tc>
        <w:tc>
          <w:tcPr>
            <w:tcW w:w="3261" w:type="dxa"/>
            <w:tcBorders>
              <w:top w:val="nil"/>
              <w:left w:val="nil"/>
              <w:bottom w:val="nil"/>
              <w:right w:val="nil"/>
            </w:tcBorders>
            <w:shd w:val="clear" w:color="auto" w:fill="FFFFFF" w:themeFill="background1"/>
            <w:vAlign w:val="center"/>
          </w:tcPr>
          <w:p w14:paraId="784D8693"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693</w:t>
            </w:r>
          </w:p>
        </w:tc>
        <w:tc>
          <w:tcPr>
            <w:tcW w:w="1559" w:type="dxa"/>
            <w:tcBorders>
              <w:top w:val="nil"/>
              <w:left w:val="nil"/>
              <w:bottom w:val="nil"/>
              <w:right w:val="nil"/>
            </w:tcBorders>
            <w:shd w:val="clear" w:color="auto" w:fill="FFFFFF" w:themeFill="background1"/>
            <w:vAlign w:val="center"/>
          </w:tcPr>
          <w:p w14:paraId="5130A472"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52218AB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18</w:t>
            </w:r>
          </w:p>
        </w:tc>
      </w:tr>
      <w:tr w:rsidR="00BD0527" w:rsidRPr="00BD0527" w14:paraId="7FEA093D" w14:textId="77777777" w:rsidTr="00BD0527">
        <w:trPr>
          <w:trHeight w:val="267"/>
        </w:trPr>
        <w:tc>
          <w:tcPr>
            <w:tcW w:w="1134" w:type="dxa"/>
            <w:tcBorders>
              <w:top w:val="nil"/>
              <w:left w:val="nil"/>
              <w:bottom w:val="nil"/>
              <w:right w:val="nil"/>
            </w:tcBorders>
            <w:shd w:val="clear" w:color="auto" w:fill="FFFFFF" w:themeFill="background1"/>
            <w:vAlign w:val="bottom"/>
          </w:tcPr>
          <w:p w14:paraId="560BF4F9"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24</w:t>
            </w:r>
          </w:p>
        </w:tc>
        <w:tc>
          <w:tcPr>
            <w:tcW w:w="3261" w:type="dxa"/>
            <w:tcBorders>
              <w:top w:val="nil"/>
              <w:left w:val="nil"/>
              <w:bottom w:val="nil"/>
              <w:right w:val="nil"/>
            </w:tcBorders>
            <w:shd w:val="clear" w:color="auto" w:fill="FFFFFF" w:themeFill="background1"/>
            <w:vAlign w:val="center"/>
          </w:tcPr>
          <w:p w14:paraId="23C1E839"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710</w:t>
            </w:r>
          </w:p>
        </w:tc>
        <w:tc>
          <w:tcPr>
            <w:tcW w:w="1559" w:type="dxa"/>
            <w:tcBorders>
              <w:top w:val="nil"/>
              <w:left w:val="nil"/>
              <w:bottom w:val="nil"/>
              <w:right w:val="nil"/>
            </w:tcBorders>
            <w:shd w:val="clear" w:color="auto" w:fill="FFFFFF" w:themeFill="background1"/>
            <w:vAlign w:val="center"/>
          </w:tcPr>
          <w:p w14:paraId="60F69E8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702CC0B6"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18</w:t>
            </w:r>
          </w:p>
        </w:tc>
      </w:tr>
      <w:tr w:rsidR="00BD0527" w:rsidRPr="00BD0527" w14:paraId="5B863736" w14:textId="77777777" w:rsidTr="00BD0527">
        <w:trPr>
          <w:trHeight w:val="267"/>
        </w:trPr>
        <w:tc>
          <w:tcPr>
            <w:tcW w:w="1134" w:type="dxa"/>
            <w:tcBorders>
              <w:top w:val="nil"/>
              <w:left w:val="nil"/>
              <w:bottom w:val="nil"/>
              <w:right w:val="nil"/>
            </w:tcBorders>
            <w:shd w:val="clear" w:color="auto" w:fill="FFFFFF" w:themeFill="background1"/>
            <w:vAlign w:val="bottom"/>
          </w:tcPr>
          <w:p w14:paraId="50716491"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25</w:t>
            </w:r>
          </w:p>
        </w:tc>
        <w:tc>
          <w:tcPr>
            <w:tcW w:w="3261" w:type="dxa"/>
            <w:tcBorders>
              <w:top w:val="nil"/>
              <w:left w:val="nil"/>
              <w:bottom w:val="nil"/>
              <w:right w:val="nil"/>
            </w:tcBorders>
            <w:shd w:val="clear" w:color="auto" w:fill="FFFFFF" w:themeFill="background1"/>
            <w:vAlign w:val="center"/>
          </w:tcPr>
          <w:p w14:paraId="292BEEC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727</w:t>
            </w:r>
          </w:p>
        </w:tc>
        <w:tc>
          <w:tcPr>
            <w:tcW w:w="1559" w:type="dxa"/>
            <w:tcBorders>
              <w:top w:val="nil"/>
              <w:left w:val="nil"/>
              <w:bottom w:val="nil"/>
              <w:right w:val="nil"/>
            </w:tcBorders>
            <w:shd w:val="clear" w:color="auto" w:fill="FFFFFF" w:themeFill="background1"/>
            <w:vAlign w:val="center"/>
          </w:tcPr>
          <w:p w14:paraId="157556C4"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518E4F54"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18</w:t>
            </w:r>
          </w:p>
        </w:tc>
      </w:tr>
      <w:tr w:rsidR="00BD0527" w:rsidRPr="00BD0527" w14:paraId="2F36C675" w14:textId="77777777" w:rsidTr="00BD0527">
        <w:trPr>
          <w:trHeight w:val="267"/>
        </w:trPr>
        <w:tc>
          <w:tcPr>
            <w:tcW w:w="1134" w:type="dxa"/>
            <w:tcBorders>
              <w:top w:val="nil"/>
              <w:left w:val="nil"/>
              <w:bottom w:val="nil"/>
              <w:right w:val="nil"/>
            </w:tcBorders>
            <w:shd w:val="clear" w:color="auto" w:fill="FFFFFF" w:themeFill="background1"/>
            <w:vAlign w:val="bottom"/>
          </w:tcPr>
          <w:p w14:paraId="4700E97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26</w:t>
            </w:r>
          </w:p>
        </w:tc>
        <w:tc>
          <w:tcPr>
            <w:tcW w:w="3261" w:type="dxa"/>
            <w:tcBorders>
              <w:top w:val="nil"/>
              <w:left w:val="nil"/>
              <w:bottom w:val="nil"/>
              <w:right w:val="nil"/>
            </w:tcBorders>
            <w:shd w:val="clear" w:color="auto" w:fill="FFFFFF" w:themeFill="background1"/>
            <w:vAlign w:val="center"/>
          </w:tcPr>
          <w:p w14:paraId="09091B5A"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744</w:t>
            </w:r>
          </w:p>
        </w:tc>
        <w:tc>
          <w:tcPr>
            <w:tcW w:w="1559" w:type="dxa"/>
            <w:tcBorders>
              <w:top w:val="nil"/>
              <w:left w:val="nil"/>
              <w:bottom w:val="nil"/>
              <w:right w:val="nil"/>
            </w:tcBorders>
            <w:shd w:val="clear" w:color="auto" w:fill="FFFFFF" w:themeFill="background1"/>
            <w:vAlign w:val="center"/>
          </w:tcPr>
          <w:p w14:paraId="3D6B0A1C"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4E6FB9C6"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18</w:t>
            </w:r>
          </w:p>
        </w:tc>
      </w:tr>
      <w:tr w:rsidR="00BD0527" w:rsidRPr="00BD0527" w14:paraId="59664EC9" w14:textId="77777777" w:rsidTr="00BD0527">
        <w:trPr>
          <w:trHeight w:val="267"/>
        </w:trPr>
        <w:tc>
          <w:tcPr>
            <w:tcW w:w="1134" w:type="dxa"/>
            <w:tcBorders>
              <w:top w:val="nil"/>
              <w:left w:val="nil"/>
              <w:bottom w:val="nil"/>
              <w:right w:val="nil"/>
            </w:tcBorders>
            <w:shd w:val="clear" w:color="auto" w:fill="FFFFFF" w:themeFill="background1"/>
            <w:vAlign w:val="bottom"/>
          </w:tcPr>
          <w:p w14:paraId="6368551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lastRenderedPageBreak/>
              <w:t>27</w:t>
            </w:r>
          </w:p>
        </w:tc>
        <w:tc>
          <w:tcPr>
            <w:tcW w:w="3261" w:type="dxa"/>
            <w:tcBorders>
              <w:top w:val="nil"/>
              <w:left w:val="nil"/>
              <w:bottom w:val="nil"/>
              <w:right w:val="nil"/>
            </w:tcBorders>
            <w:shd w:val="clear" w:color="auto" w:fill="FFFFFF" w:themeFill="background1"/>
            <w:vAlign w:val="center"/>
          </w:tcPr>
          <w:p w14:paraId="3494297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761</w:t>
            </w:r>
          </w:p>
        </w:tc>
        <w:tc>
          <w:tcPr>
            <w:tcW w:w="1559" w:type="dxa"/>
            <w:tcBorders>
              <w:top w:val="nil"/>
              <w:left w:val="nil"/>
              <w:bottom w:val="nil"/>
              <w:right w:val="nil"/>
            </w:tcBorders>
            <w:shd w:val="clear" w:color="auto" w:fill="FFFFFF" w:themeFill="background1"/>
            <w:vAlign w:val="center"/>
          </w:tcPr>
          <w:p w14:paraId="3308A91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6E4B4A1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18</w:t>
            </w:r>
          </w:p>
        </w:tc>
      </w:tr>
      <w:tr w:rsidR="00BD0527" w:rsidRPr="00BD0527" w14:paraId="55E2D055" w14:textId="77777777" w:rsidTr="00BD0527">
        <w:trPr>
          <w:trHeight w:val="267"/>
        </w:trPr>
        <w:tc>
          <w:tcPr>
            <w:tcW w:w="1134" w:type="dxa"/>
            <w:tcBorders>
              <w:top w:val="nil"/>
              <w:left w:val="nil"/>
              <w:bottom w:val="nil"/>
              <w:right w:val="nil"/>
            </w:tcBorders>
            <w:shd w:val="clear" w:color="auto" w:fill="FFFFFF" w:themeFill="background1"/>
            <w:vAlign w:val="bottom"/>
          </w:tcPr>
          <w:p w14:paraId="44E96DBB"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28</w:t>
            </w:r>
          </w:p>
        </w:tc>
        <w:tc>
          <w:tcPr>
            <w:tcW w:w="3261" w:type="dxa"/>
            <w:tcBorders>
              <w:top w:val="nil"/>
              <w:left w:val="nil"/>
              <w:bottom w:val="nil"/>
              <w:right w:val="nil"/>
            </w:tcBorders>
            <w:shd w:val="clear" w:color="auto" w:fill="FFFFFF" w:themeFill="background1"/>
            <w:vAlign w:val="center"/>
          </w:tcPr>
          <w:p w14:paraId="4A236A5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778</w:t>
            </w:r>
          </w:p>
        </w:tc>
        <w:tc>
          <w:tcPr>
            <w:tcW w:w="1559" w:type="dxa"/>
            <w:tcBorders>
              <w:top w:val="nil"/>
              <w:left w:val="nil"/>
              <w:bottom w:val="nil"/>
              <w:right w:val="nil"/>
            </w:tcBorders>
            <w:shd w:val="clear" w:color="auto" w:fill="FFFFFF" w:themeFill="background1"/>
            <w:vAlign w:val="center"/>
          </w:tcPr>
          <w:p w14:paraId="4BB24E9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127CB971"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18</w:t>
            </w:r>
          </w:p>
        </w:tc>
      </w:tr>
      <w:tr w:rsidR="00BD0527" w:rsidRPr="00BD0527" w14:paraId="0353F3DD" w14:textId="77777777" w:rsidTr="00BD0527">
        <w:trPr>
          <w:trHeight w:val="267"/>
        </w:trPr>
        <w:tc>
          <w:tcPr>
            <w:tcW w:w="1134" w:type="dxa"/>
            <w:tcBorders>
              <w:top w:val="nil"/>
              <w:left w:val="nil"/>
              <w:bottom w:val="nil"/>
              <w:right w:val="nil"/>
            </w:tcBorders>
            <w:shd w:val="clear" w:color="auto" w:fill="FFFFFF" w:themeFill="background1"/>
            <w:vAlign w:val="bottom"/>
          </w:tcPr>
          <w:p w14:paraId="795F342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29</w:t>
            </w:r>
          </w:p>
        </w:tc>
        <w:tc>
          <w:tcPr>
            <w:tcW w:w="3261" w:type="dxa"/>
            <w:tcBorders>
              <w:top w:val="nil"/>
              <w:left w:val="nil"/>
              <w:bottom w:val="nil"/>
              <w:right w:val="nil"/>
            </w:tcBorders>
            <w:shd w:val="clear" w:color="auto" w:fill="FFFFFF" w:themeFill="background1"/>
            <w:vAlign w:val="center"/>
          </w:tcPr>
          <w:p w14:paraId="545FBB5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795</w:t>
            </w:r>
          </w:p>
        </w:tc>
        <w:tc>
          <w:tcPr>
            <w:tcW w:w="1559" w:type="dxa"/>
            <w:tcBorders>
              <w:top w:val="nil"/>
              <w:left w:val="nil"/>
              <w:bottom w:val="nil"/>
              <w:right w:val="nil"/>
            </w:tcBorders>
            <w:shd w:val="clear" w:color="auto" w:fill="FFFFFF" w:themeFill="background1"/>
            <w:vAlign w:val="center"/>
          </w:tcPr>
          <w:p w14:paraId="77A3D5D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634FB15C"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18</w:t>
            </w:r>
          </w:p>
        </w:tc>
      </w:tr>
      <w:tr w:rsidR="00BD0527" w:rsidRPr="00BD0527" w14:paraId="38AA1EFA" w14:textId="77777777" w:rsidTr="00BD0527">
        <w:trPr>
          <w:trHeight w:val="267"/>
        </w:trPr>
        <w:tc>
          <w:tcPr>
            <w:tcW w:w="1134" w:type="dxa"/>
            <w:tcBorders>
              <w:top w:val="nil"/>
              <w:left w:val="nil"/>
              <w:bottom w:val="nil"/>
              <w:right w:val="nil"/>
            </w:tcBorders>
            <w:shd w:val="clear" w:color="auto" w:fill="FFFFFF" w:themeFill="background1"/>
            <w:vAlign w:val="bottom"/>
          </w:tcPr>
          <w:p w14:paraId="46BF05C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30</w:t>
            </w:r>
          </w:p>
        </w:tc>
        <w:tc>
          <w:tcPr>
            <w:tcW w:w="3261" w:type="dxa"/>
            <w:tcBorders>
              <w:top w:val="nil"/>
              <w:left w:val="nil"/>
              <w:bottom w:val="nil"/>
              <w:right w:val="nil"/>
            </w:tcBorders>
            <w:shd w:val="clear" w:color="auto" w:fill="FFFFFF" w:themeFill="background1"/>
            <w:vAlign w:val="center"/>
          </w:tcPr>
          <w:p w14:paraId="294E833C"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813</w:t>
            </w:r>
          </w:p>
        </w:tc>
        <w:tc>
          <w:tcPr>
            <w:tcW w:w="1559" w:type="dxa"/>
            <w:tcBorders>
              <w:top w:val="nil"/>
              <w:left w:val="nil"/>
              <w:bottom w:val="nil"/>
              <w:right w:val="nil"/>
            </w:tcBorders>
            <w:shd w:val="clear" w:color="auto" w:fill="FFFFFF" w:themeFill="background1"/>
            <w:vAlign w:val="center"/>
          </w:tcPr>
          <w:p w14:paraId="440D65A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5101446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20</w:t>
            </w:r>
          </w:p>
        </w:tc>
      </w:tr>
      <w:tr w:rsidR="00BD0527" w:rsidRPr="00BD0527" w14:paraId="3F9BE8E5" w14:textId="77777777" w:rsidTr="00BD0527">
        <w:trPr>
          <w:trHeight w:val="267"/>
        </w:trPr>
        <w:tc>
          <w:tcPr>
            <w:tcW w:w="1134" w:type="dxa"/>
            <w:tcBorders>
              <w:top w:val="nil"/>
              <w:left w:val="nil"/>
              <w:bottom w:val="nil"/>
              <w:right w:val="nil"/>
            </w:tcBorders>
            <w:shd w:val="clear" w:color="auto" w:fill="FFFFFF" w:themeFill="background1"/>
            <w:vAlign w:val="bottom"/>
          </w:tcPr>
          <w:p w14:paraId="71732473"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31</w:t>
            </w:r>
          </w:p>
        </w:tc>
        <w:tc>
          <w:tcPr>
            <w:tcW w:w="3261" w:type="dxa"/>
            <w:tcBorders>
              <w:top w:val="nil"/>
              <w:left w:val="nil"/>
              <w:bottom w:val="nil"/>
              <w:right w:val="nil"/>
            </w:tcBorders>
            <w:shd w:val="clear" w:color="auto" w:fill="FFFFFF" w:themeFill="background1"/>
            <w:vAlign w:val="center"/>
          </w:tcPr>
          <w:p w14:paraId="694A427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832</w:t>
            </w:r>
          </w:p>
        </w:tc>
        <w:tc>
          <w:tcPr>
            <w:tcW w:w="1559" w:type="dxa"/>
            <w:tcBorders>
              <w:top w:val="nil"/>
              <w:left w:val="nil"/>
              <w:bottom w:val="nil"/>
              <w:right w:val="nil"/>
            </w:tcBorders>
            <w:shd w:val="clear" w:color="auto" w:fill="FFFFFF" w:themeFill="background1"/>
            <w:vAlign w:val="center"/>
          </w:tcPr>
          <w:p w14:paraId="60E5B93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67FF137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20</w:t>
            </w:r>
          </w:p>
        </w:tc>
      </w:tr>
      <w:tr w:rsidR="00BD0527" w:rsidRPr="00BD0527" w14:paraId="3643F298" w14:textId="77777777" w:rsidTr="00BD0527">
        <w:trPr>
          <w:trHeight w:val="267"/>
        </w:trPr>
        <w:tc>
          <w:tcPr>
            <w:tcW w:w="1134" w:type="dxa"/>
            <w:tcBorders>
              <w:top w:val="nil"/>
              <w:left w:val="nil"/>
              <w:bottom w:val="nil"/>
              <w:right w:val="nil"/>
            </w:tcBorders>
            <w:shd w:val="clear" w:color="auto" w:fill="FFFFFF" w:themeFill="background1"/>
            <w:vAlign w:val="bottom"/>
          </w:tcPr>
          <w:p w14:paraId="5B427966"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32</w:t>
            </w:r>
          </w:p>
        </w:tc>
        <w:tc>
          <w:tcPr>
            <w:tcW w:w="3261" w:type="dxa"/>
            <w:tcBorders>
              <w:top w:val="nil"/>
              <w:left w:val="nil"/>
              <w:bottom w:val="nil"/>
              <w:right w:val="nil"/>
            </w:tcBorders>
            <w:shd w:val="clear" w:color="auto" w:fill="FFFFFF" w:themeFill="background1"/>
            <w:vAlign w:val="center"/>
          </w:tcPr>
          <w:p w14:paraId="20382096"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851</w:t>
            </w:r>
          </w:p>
        </w:tc>
        <w:tc>
          <w:tcPr>
            <w:tcW w:w="1559" w:type="dxa"/>
            <w:tcBorders>
              <w:top w:val="nil"/>
              <w:left w:val="nil"/>
              <w:bottom w:val="nil"/>
              <w:right w:val="nil"/>
            </w:tcBorders>
            <w:shd w:val="clear" w:color="auto" w:fill="FFFFFF" w:themeFill="background1"/>
            <w:vAlign w:val="center"/>
          </w:tcPr>
          <w:p w14:paraId="2446EEDD"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50465BF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20</w:t>
            </w:r>
          </w:p>
        </w:tc>
      </w:tr>
      <w:tr w:rsidR="00BD0527" w:rsidRPr="00BD0527" w14:paraId="193023FF" w14:textId="77777777" w:rsidTr="00BD0527">
        <w:trPr>
          <w:trHeight w:val="267"/>
        </w:trPr>
        <w:tc>
          <w:tcPr>
            <w:tcW w:w="1134" w:type="dxa"/>
            <w:tcBorders>
              <w:top w:val="nil"/>
              <w:left w:val="nil"/>
              <w:bottom w:val="nil"/>
              <w:right w:val="nil"/>
            </w:tcBorders>
            <w:shd w:val="clear" w:color="auto" w:fill="FFFFFF" w:themeFill="background1"/>
            <w:vAlign w:val="bottom"/>
          </w:tcPr>
          <w:p w14:paraId="67BE8A7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33</w:t>
            </w:r>
          </w:p>
        </w:tc>
        <w:tc>
          <w:tcPr>
            <w:tcW w:w="3261" w:type="dxa"/>
            <w:tcBorders>
              <w:top w:val="nil"/>
              <w:left w:val="nil"/>
              <w:bottom w:val="nil"/>
              <w:right w:val="nil"/>
            </w:tcBorders>
            <w:shd w:val="clear" w:color="auto" w:fill="FFFFFF" w:themeFill="background1"/>
            <w:vAlign w:val="center"/>
          </w:tcPr>
          <w:p w14:paraId="13D29129"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870</w:t>
            </w:r>
          </w:p>
        </w:tc>
        <w:tc>
          <w:tcPr>
            <w:tcW w:w="1559" w:type="dxa"/>
            <w:tcBorders>
              <w:top w:val="nil"/>
              <w:left w:val="nil"/>
              <w:bottom w:val="nil"/>
              <w:right w:val="nil"/>
            </w:tcBorders>
            <w:shd w:val="clear" w:color="auto" w:fill="FFFFFF" w:themeFill="background1"/>
            <w:vAlign w:val="center"/>
          </w:tcPr>
          <w:p w14:paraId="10177F8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7084294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20</w:t>
            </w:r>
          </w:p>
        </w:tc>
      </w:tr>
      <w:tr w:rsidR="00BD0527" w:rsidRPr="00BD0527" w14:paraId="7C63766F" w14:textId="77777777" w:rsidTr="00BD0527">
        <w:trPr>
          <w:trHeight w:val="267"/>
        </w:trPr>
        <w:tc>
          <w:tcPr>
            <w:tcW w:w="1134" w:type="dxa"/>
            <w:tcBorders>
              <w:top w:val="nil"/>
              <w:left w:val="nil"/>
              <w:bottom w:val="nil"/>
              <w:right w:val="nil"/>
            </w:tcBorders>
            <w:shd w:val="clear" w:color="auto" w:fill="FFFFFF" w:themeFill="background1"/>
            <w:vAlign w:val="bottom"/>
          </w:tcPr>
          <w:p w14:paraId="66E19EB6"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34</w:t>
            </w:r>
          </w:p>
        </w:tc>
        <w:tc>
          <w:tcPr>
            <w:tcW w:w="3261" w:type="dxa"/>
            <w:tcBorders>
              <w:top w:val="nil"/>
              <w:left w:val="nil"/>
              <w:bottom w:val="nil"/>
              <w:right w:val="nil"/>
            </w:tcBorders>
            <w:shd w:val="clear" w:color="auto" w:fill="FFFFFF" w:themeFill="background1"/>
            <w:vAlign w:val="center"/>
          </w:tcPr>
          <w:p w14:paraId="7892AB5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889</w:t>
            </w:r>
          </w:p>
        </w:tc>
        <w:tc>
          <w:tcPr>
            <w:tcW w:w="1559" w:type="dxa"/>
            <w:tcBorders>
              <w:top w:val="nil"/>
              <w:left w:val="nil"/>
              <w:bottom w:val="nil"/>
              <w:right w:val="nil"/>
            </w:tcBorders>
            <w:shd w:val="clear" w:color="auto" w:fill="FFFFFF" w:themeFill="background1"/>
            <w:vAlign w:val="center"/>
          </w:tcPr>
          <w:p w14:paraId="2DC4392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5BD102C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20</w:t>
            </w:r>
          </w:p>
        </w:tc>
      </w:tr>
      <w:tr w:rsidR="00BD0527" w:rsidRPr="00BD0527" w14:paraId="1BDF78B9" w14:textId="77777777" w:rsidTr="00BD0527">
        <w:trPr>
          <w:trHeight w:val="267"/>
        </w:trPr>
        <w:tc>
          <w:tcPr>
            <w:tcW w:w="1134" w:type="dxa"/>
            <w:tcBorders>
              <w:top w:val="nil"/>
              <w:left w:val="nil"/>
              <w:bottom w:val="nil"/>
              <w:right w:val="nil"/>
            </w:tcBorders>
            <w:shd w:val="clear" w:color="auto" w:fill="FFFFFF" w:themeFill="background1"/>
            <w:vAlign w:val="bottom"/>
          </w:tcPr>
          <w:p w14:paraId="0EC375BD"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35</w:t>
            </w:r>
          </w:p>
        </w:tc>
        <w:tc>
          <w:tcPr>
            <w:tcW w:w="3261" w:type="dxa"/>
            <w:tcBorders>
              <w:top w:val="nil"/>
              <w:left w:val="nil"/>
              <w:bottom w:val="nil"/>
              <w:right w:val="nil"/>
            </w:tcBorders>
            <w:shd w:val="clear" w:color="auto" w:fill="FFFFFF" w:themeFill="background1"/>
            <w:vAlign w:val="center"/>
          </w:tcPr>
          <w:p w14:paraId="7B889F69"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908</w:t>
            </w:r>
          </w:p>
        </w:tc>
        <w:tc>
          <w:tcPr>
            <w:tcW w:w="1559" w:type="dxa"/>
            <w:tcBorders>
              <w:top w:val="nil"/>
              <w:left w:val="nil"/>
              <w:bottom w:val="nil"/>
              <w:right w:val="nil"/>
            </w:tcBorders>
            <w:shd w:val="clear" w:color="auto" w:fill="FFFFFF" w:themeFill="background1"/>
            <w:vAlign w:val="center"/>
          </w:tcPr>
          <w:p w14:paraId="4358717C"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3306831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20</w:t>
            </w:r>
          </w:p>
        </w:tc>
      </w:tr>
      <w:tr w:rsidR="00BD0527" w:rsidRPr="00BD0527" w14:paraId="54D4A03E" w14:textId="77777777" w:rsidTr="00BD0527">
        <w:trPr>
          <w:trHeight w:val="267"/>
        </w:trPr>
        <w:tc>
          <w:tcPr>
            <w:tcW w:w="1134" w:type="dxa"/>
            <w:tcBorders>
              <w:top w:val="nil"/>
              <w:left w:val="nil"/>
              <w:bottom w:val="nil"/>
              <w:right w:val="nil"/>
            </w:tcBorders>
            <w:shd w:val="clear" w:color="auto" w:fill="FFFFFF" w:themeFill="background1"/>
            <w:vAlign w:val="bottom"/>
          </w:tcPr>
          <w:p w14:paraId="67271E9B"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36</w:t>
            </w:r>
          </w:p>
        </w:tc>
        <w:tc>
          <w:tcPr>
            <w:tcW w:w="3261" w:type="dxa"/>
            <w:tcBorders>
              <w:top w:val="nil"/>
              <w:left w:val="nil"/>
              <w:bottom w:val="nil"/>
              <w:right w:val="nil"/>
            </w:tcBorders>
            <w:shd w:val="clear" w:color="auto" w:fill="FFFFFF" w:themeFill="background1"/>
            <w:vAlign w:val="center"/>
          </w:tcPr>
          <w:p w14:paraId="62CE127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929.5</w:t>
            </w:r>
          </w:p>
        </w:tc>
        <w:tc>
          <w:tcPr>
            <w:tcW w:w="1559" w:type="dxa"/>
            <w:tcBorders>
              <w:top w:val="nil"/>
              <w:left w:val="nil"/>
              <w:bottom w:val="nil"/>
              <w:right w:val="nil"/>
            </w:tcBorders>
            <w:shd w:val="clear" w:color="auto" w:fill="FFFFFF" w:themeFill="background1"/>
            <w:vAlign w:val="center"/>
          </w:tcPr>
          <w:p w14:paraId="16A88B73"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5AFA712D"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25</w:t>
            </w:r>
          </w:p>
        </w:tc>
      </w:tr>
      <w:tr w:rsidR="00BD0527" w:rsidRPr="00BD0527" w14:paraId="4A114C82" w14:textId="77777777" w:rsidTr="00BD0527">
        <w:trPr>
          <w:trHeight w:val="267"/>
        </w:trPr>
        <w:tc>
          <w:tcPr>
            <w:tcW w:w="1134" w:type="dxa"/>
            <w:tcBorders>
              <w:top w:val="nil"/>
              <w:left w:val="nil"/>
              <w:bottom w:val="nil"/>
              <w:right w:val="nil"/>
            </w:tcBorders>
            <w:shd w:val="clear" w:color="auto" w:fill="FFFFFF" w:themeFill="background1"/>
            <w:vAlign w:val="bottom"/>
          </w:tcPr>
          <w:p w14:paraId="7C143CA4"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37</w:t>
            </w:r>
          </w:p>
        </w:tc>
        <w:tc>
          <w:tcPr>
            <w:tcW w:w="3261" w:type="dxa"/>
            <w:tcBorders>
              <w:top w:val="nil"/>
              <w:left w:val="nil"/>
              <w:bottom w:val="nil"/>
              <w:right w:val="nil"/>
            </w:tcBorders>
            <w:shd w:val="clear" w:color="auto" w:fill="FFFFFF" w:themeFill="background1"/>
            <w:vAlign w:val="center"/>
          </w:tcPr>
          <w:p w14:paraId="2F6762C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953.5</w:t>
            </w:r>
          </w:p>
        </w:tc>
        <w:tc>
          <w:tcPr>
            <w:tcW w:w="1559" w:type="dxa"/>
            <w:tcBorders>
              <w:top w:val="nil"/>
              <w:left w:val="nil"/>
              <w:bottom w:val="nil"/>
              <w:right w:val="nil"/>
            </w:tcBorders>
            <w:shd w:val="clear" w:color="auto" w:fill="FFFFFF" w:themeFill="background1"/>
            <w:vAlign w:val="center"/>
          </w:tcPr>
          <w:p w14:paraId="2C45483B"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78F0D466"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25</w:t>
            </w:r>
          </w:p>
        </w:tc>
      </w:tr>
      <w:tr w:rsidR="00BD0527" w:rsidRPr="00BD0527" w14:paraId="1B9B2D6A" w14:textId="77777777" w:rsidTr="00BD0527">
        <w:trPr>
          <w:trHeight w:val="267"/>
        </w:trPr>
        <w:tc>
          <w:tcPr>
            <w:tcW w:w="1134" w:type="dxa"/>
            <w:tcBorders>
              <w:top w:val="nil"/>
              <w:left w:val="nil"/>
              <w:bottom w:val="nil"/>
              <w:right w:val="nil"/>
            </w:tcBorders>
            <w:shd w:val="clear" w:color="auto" w:fill="FFFFFF" w:themeFill="background1"/>
            <w:vAlign w:val="bottom"/>
          </w:tcPr>
          <w:p w14:paraId="14B0F00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38</w:t>
            </w:r>
          </w:p>
        </w:tc>
        <w:tc>
          <w:tcPr>
            <w:tcW w:w="3261" w:type="dxa"/>
            <w:tcBorders>
              <w:top w:val="nil"/>
              <w:left w:val="nil"/>
              <w:bottom w:val="nil"/>
              <w:right w:val="nil"/>
            </w:tcBorders>
            <w:shd w:val="clear" w:color="auto" w:fill="FFFFFF" w:themeFill="background1"/>
            <w:vAlign w:val="center"/>
          </w:tcPr>
          <w:p w14:paraId="62F4ACA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977.5</w:t>
            </w:r>
          </w:p>
        </w:tc>
        <w:tc>
          <w:tcPr>
            <w:tcW w:w="1559" w:type="dxa"/>
            <w:tcBorders>
              <w:top w:val="nil"/>
              <w:left w:val="nil"/>
              <w:bottom w:val="nil"/>
              <w:right w:val="nil"/>
            </w:tcBorders>
            <w:shd w:val="clear" w:color="auto" w:fill="FFFFFF" w:themeFill="background1"/>
            <w:vAlign w:val="center"/>
          </w:tcPr>
          <w:p w14:paraId="5F9095C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48CDD61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25</w:t>
            </w:r>
          </w:p>
        </w:tc>
      </w:tr>
      <w:tr w:rsidR="00BD0527" w:rsidRPr="00BD0527" w14:paraId="531BF352" w14:textId="77777777" w:rsidTr="00BD0527">
        <w:trPr>
          <w:trHeight w:val="267"/>
        </w:trPr>
        <w:tc>
          <w:tcPr>
            <w:tcW w:w="1134" w:type="dxa"/>
            <w:tcBorders>
              <w:top w:val="nil"/>
              <w:left w:val="nil"/>
              <w:bottom w:val="nil"/>
              <w:right w:val="nil"/>
            </w:tcBorders>
            <w:shd w:val="clear" w:color="auto" w:fill="FFFFFF" w:themeFill="background1"/>
            <w:vAlign w:val="bottom"/>
          </w:tcPr>
          <w:p w14:paraId="2B29F50E"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39</w:t>
            </w:r>
          </w:p>
        </w:tc>
        <w:tc>
          <w:tcPr>
            <w:tcW w:w="3261" w:type="dxa"/>
            <w:tcBorders>
              <w:top w:val="nil"/>
              <w:left w:val="nil"/>
              <w:bottom w:val="nil"/>
              <w:right w:val="nil"/>
            </w:tcBorders>
            <w:shd w:val="clear" w:color="auto" w:fill="FFFFFF" w:themeFill="background1"/>
            <w:vAlign w:val="center"/>
          </w:tcPr>
          <w:p w14:paraId="03AAE0B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1006.5</w:t>
            </w:r>
          </w:p>
        </w:tc>
        <w:tc>
          <w:tcPr>
            <w:tcW w:w="1559" w:type="dxa"/>
            <w:tcBorders>
              <w:top w:val="nil"/>
              <w:left w:val="nil"/>
              <w:bottom w:val="nil"/>
              <w:right w:val="nil"/>
            </w:tcBorders>
            <w:shd w:val="clear" w:color="auto" w:fill="FFFFFF" w:themeFill="background1"/>
            <w:vAlign w:val="center"/>
          </w:tcPr>
          <w:p w14:paraId="4D7CBDE0"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458D26F2"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35</w:t>
            </w:r>
          </w:p>
        </w:tc>
      </w:tr>
      <w:tr w:rsidR="00BD0527" w:rsidRPr="00BD0527" w14:paraId="7A6A2C29" w14:textId="77777777" w:rsidTr="00BD0527">
        <w:trPr>
          <w:trHeight w:val="267"/>
        </w:trPr>
        <w:tc>
          <w:tcPr>
            <w:tcW w:w="1134" w:type="dxa"/>
            <w:tcBorders>
              <w:top w:val="nil"/>
              <w:left w:val="nil"/>
              <w:bottom w:val="nil"/>
              <w:right w:val="nil"/>
            </w:tcBorders>
            <w:shd w:val="clear" w:color="auto" w:fill="FFFFFF" w:themeFill="background1"/>
            <w:vAlign w:val="bottom"/>
          </w:tcPr>
          <w:p w14:paraId="72526FB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40</w:t>
            </w:r>
          </w:p>
        </w:tc>
        <w:tc>
          <w:tcPr>
            <w:tcW w:w="3261" w:type="dxa"/>
            <w:tcBorders>
              <w:top w:val="nil"/>
              <w:left w:val="nil"/>
              <w:bottom w:val="nil"/>
              <w:right w:val="nil"/>
            </w:tcBorders>
            <w:shd w:val="clear" w:color="auto" w:fill="FFFFFF" w:themeFill="background1"/>
            <w:vAlign w:val="center"/>
          </w:tcPr>
          <w:p w14:paraId="5F94EB5D"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1048</w:t>
            </w:r>
          </w:p>
        </w:tc>
        <w:tc>
          <w:tcPr>
            <w:tcW w:w="1559" w:type="dxa"/>
            <w:tcBorders>
              <w:top w:val="nil"/>
              <w:left w:val="nil"/>
              <w:bottom w:val="nil"/>
              <w:right w:val="nil"/>
            </w:tcBorders>
            <w:shd w:val="clear" w:color="auto" w:fill="FFFFFF" w:themeFill="background1"/>
            <w:vAlign w:val="center"/>
          </w:tcPr>
          <w:p w14:paraId="6F1642FF"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nil"/>
              <w:right w:val="nil"/>
            </w:tcBorders>
            <w:shd w:val="clear" w:color="auto" w:fill="FFFFFF" w:themeFill="background1"/>
            <w:vAlign w:val="center"/>
          </w:tcPr>
          <w:p w14:paraId="44152646"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50</w:t>
            </w:r>
          </w:p>
        </w:tc>
      </w:tr>
      <w:tr w:rsidR="00BD0527" w:rsidRPr="00BD0527" w14:paraId="0A3DCDAF" w14:textId="77777777" w:rsidTr="00BD0527">
        <w:trPr>
          <w:trHeight w:val="267"/>
        </w:trPr>
        <w:tc>
          <w:tcPr>
            <w:tcW w:w="1134" w:type="dxa"/>
            <w:tcBorders>
              <w:top w:val="nil"/>
              <w:left w:val="nil"/>
              <w:bottom w:val="single" w:sz="4" w:space="0" w:color="auto"/>
              <w:right w:val="nil"/>
            </w:tcBorders>
            <w:shd w:val="clear" w:color="auto" w:fill="FFFFFF" w:themeFill="background1"/>
            <w:vAlign w:val="bottom"/>
          </w:tcPr>
          <w:p w14:paraId="562D0DD7"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41</w:t>
            </w:r>
          </w:p>
        </w:tc>
        <w:tc>
          <w:tcPr>
            <w:tcW w:w="3261" w:type="dxa"/>
            <w:tcBorders>
              <w:top w:val="nil"/>
              <w:left w:val="nil"/>
              <w:bottom w:val="single" w:sz="4" w:space="0" w:color="auto"/>
              <w:right w:val="nil"/>
            </w:tcBorders>
            <w:shd w:val="clear" w:color="auto" w:fill="FFFFFF" w:themeFill="background1"/>
            <w:vAlign w:val="center"/>
          </w:tcPr>
          <w:p w14:paraId="1978CF25"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1111</w:t>
            </w:r>
          </w:p>
        </w:tc>
        <w:tc>
          <w:tcPr>
            <w:tcW w:w="1559" w:type="dxa"/>
            <w:tcBorders>
              <w:top w:val="nil"/>
              <w:left w:val="nil"/>
              <w:bottom w:val="single" w:sz="4" w:space="0" w:color="auto"/>
              <w:right w:val="nil"/>
            </w:tcBorders>
            <w:shd w:val="clear" w:color="auto" w:fill="FFFFFF" w:themeFill="background1"/>
            <w:vAlign w:val="center"/>
          </w:tcPr>
          <w:p w14:paraId="4AAF7058"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2</w:t>
            </w:r>
          </w:p>
        </w:tc>
        <w:tc>
          <w:tcPr>
            <w:tcW w:w="2977" w:type="dxa"/>
            <w:tcBorders>
              <w:top w:val="nil"/>
              <w:left w:val="nil"/>
              <w:bottom w:val="single" w:sz="4" w:space="0" w:color="auto"/>
              <w:right w:val="nil"/>
            </w:tcBorders>
            <w:shd w:val="clear" w:color="auto" w:fill="FFFFFF" w:themeFill="background1"/>
            <w:vAlign w:val="center"/>
          </w:tcPr>
          <w:p w14:paraId="4775B8C2" w14:textId="77777777" w:rsidR="00BD0527" w:rsidRPr="00BD0527" w:rsidRDefault="00BD0527" w:rsidP="00ED4F57">
            <w:pPr>
              <w:jc w:val="center"/>
              <w:rPr>
                <w:rFonts w:eastAsia="Times New Roman" w:cs="Times New Roman"/>
              </w:rPr>
            </w:pPr>
            <w:r w:rsidRPr="00BD0527">
              <w:rPr>
                <w:rFonts w:eastAsia="Times New Roman" w:cs="Times New Roman"/>
                <w:color w:val="000000" w:themeColor="text1"/>
              </w:rPr>
              <w:t>78</w:t>
            </w:r>
          </w:p>
        </w:tc>
      </w:tr>
    </w:tbl>
    <w:p w14:paraId="11BD0CCF" w14:textId="77777777" w:rsidR="00BD0527" w:rsidRPr="00BD0527" w:rsidRDefault="00BD0527" w:rsidP="00BD0527">
      <w:pPr>
        <w:widowControl w:val="0"/>
        <w:autoSpaceDE w:val="0"/>
        <w:autoSpaceDN w:val="0"/>
        <w:adjustRightInd w:val="0"/>
        <w:rPr>
          <w:rFonts w:eastAsia="Times New Roman" w:cs="Times New Roman"/>
          <w:color w:val="222222"/>
        </w:rPr>
      </w:pPr>
    </w:p>
    <w:sectPr w:rsidR="00BD0527" w:rsidRPr="00BD0527" w:rsidSect="00B03226">
      <w:footerReference w:type="even" r:id="rId19"/>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42153" w14:textId="77777777" w:rsidR="00F23464" w:rsidRDefault="00F23464" w:rsidP="00BD0527">
      <w:pPr>
        <w:spacing w:after="0" w:line="240" w:lineRule="auto"/>
      </w:pPr>
      <w:r>
        <w:separator/>
      </w:r>
    </w:p>
  </w:endnote>
  <w:endnote w:type="continuationSeparator" w:id="0">
    <w:p w14:paraId="35F04AB7" w14:textId="77777777" w:rsidR="00F23464" w:rsidRDefault="00F23464" w:rsidP="00BD0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463042"/>
      <w:docPartObj>
        <w:docPartGallery w:val="Page Numbers (Bottom of Page)"/>
        <w:docPartUnique/>
      </w:docPartObj>
    </w:sdtPr>
    <w:sdtEndPr>
      <w:rPr>
        <w:rStyle w:val="PageNumber"/>
      </w:rPr>
    </w:sdtEndPr>
    <w:sdtContent>
      <w:p w14:paraId="071C0B6B" w14:textId="358DA2E7" w:rsidR="00BD0527" w:rsidRDefault="00BD0527" w:rsidP="008F0F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52588E" w14:textId="77777777" w:rsidR="00BD0527" w:rsidRDefault="00BD0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1744444"/>
      <w:docPartObj>
        <w:docPartGallery w:val="Page Numbers (Bottom of Page)"/>
        <w:docPartUnique/>
      </w:docPartObj>
    </w:sdtPr>
    <w:sdtEndPr>
      <w:rPr>
        <w:rStyle w:val="PageNumber"/>
      </w:rPr>
    </w:sdtEndPr>
    <w:sdtContent>
      <w:p w14:paraId="4216A9EC" w14:textId="6D87EC2B" w:rsidR="00BD0527" w:rsidRDefault="00BD0527" w:rsidP="008F0F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2BBDA1" w14:textId="77777777" w:rsidR="00BD0527" w:rsidRDefault="00BD0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2AB41" w14:textId="77777777" w:rsidR="00F23464" w:rsidRDefault="00F23464" w:rsidP="00BD0527">
      <w:pPr>
        <w:spacing w:after="0" w:line="240" w:lineRule="auto"/>
      </w:pPr>
      <w:r>
        <w:separator/>
      </w:r>
    </w:p>
  </w:footnote>
  <w:footnote w:type="continuationSeparator" w:id="0">
    <w:p w14:paraId="79128167" w14:textId="77777777" w:rsidR="00F23464" w:rsidRDefault="00F23464" w:rsidP="00BD0527">
      <w:pPr>
        <w:spacing w:after="0" w:line="240" w:lineRule="auto"/>
      </w:pPr>
      <w:r>
        <w:continuationSeparator/>
      </w: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09EE"/>
    <w:multiLevelType w:val="hybridMultilevel"/>
    <w:tmpl w:val="27369DB2"/>
    <w:lvl w:ilvl="0" w:tplc="583C4B80">
      <w:start w:val="1"/>
      <w:numFmt w:val="bullet"/>
      <w:lvlText w:val="-"/>
      <w:lvlJc w:val="left"/>
      <w:pPr>
        <w:ind w:left="720" w:hanging="360"/>
      </w:pPr>
      <w:rPr>
        <w:rFonts w:ascii="Calibri" w:hAnsi="Calibri" w:hint="default"/>
      </w:rPr>
    </w:lvl>
    <w:lvl w:ilvl="1" w:tplc="D7FEA70C">
      <w:start w:val="1"/>
      <w:numFmt w:val="bullet"/>
      <w:lvlText w:val="o"/>
      <w:lvlJc w:val="left"/>
      <w:pPr>
        <w:ind w:left="1440" w:hanging="360"/>
      </w:pPr>
      <w:rPr>
        <w:rFonts w:ascii="Courier New" w:hAnsi="Courier New" w:hint="default"/>
      </w:rPr>
    </w:lvl>
    <w:lvl w:ilvl="2" w:tplc="E898CA22">
      <w:start w:val="1"/>
      <w:numFmt w:val="bullet"/>
      <w:lvlText w:val=""/>
      <w:lvlJc w:val="left"/>
      <w:pPr>
        <w:ind w:left="2160" w:hanging="360"/>
      </w:pPr>
      <w:rPr>
        <w:rFonts w:ascii="Wingdings" w:hAnsi="Wingdings" w:hint="default"/>
      </w:rPr>
    </w:lvl>
    <w:lvl w:ilvl="3" w:tplc="28A23418">
      <w:start w:val="1"/>
      <w:numFmt w:val="bullet"/>
      <w:lvlText w:val=""/>
      <w:lvlJc w:val="left"/>
      <w:pPr>
        <w:ind w:left="2880" w:hanging="360"/>
      </w:pPr>
      <w:rPr>
        <w:rFonts w:ascii="Symbol" w:hAnsi="Symbol" w:hint="default"/>
      </w:rPr>
    </w:lvl>
    <w:lvl w:ilvl="4" w:tplc="04A2037E">
      <w:start w:val="1"/>
      <w:numFmt w:val="bullet"/>
      <w:lvlText w:val="o"/>
      <w:lvlJc w:val="left"/>
      <w:pPr>
        <w:ind w:left="3600" w:hanging="360"/>
      </w:pPr>
      <w:rPr>
        <w:rFonts w:ascii="Courier New" w:hAnsi="Courier New" w:hint="default"/>
      </w:rPr>
    </w:lvl>
    <w:lvl w:ilvl="5" w:tplc="6DFE41A6">
      <w:start w:val="1"/>
      <w:numFmt w:val="bullet"/>
      <w:lvlText w:val=""/>
      <w:lvlJc w:val="left"/>
      <w:pPr>
        <w:ind w:left="4320" w:hanging="360"/>
      </w:pPr>
      <w:rPr>
        <w:rFonts w:ascii="Wingdings" w:hAnsi="Wingdings" w:hint="default"/>
      </w:rPr>
    </w:lvl>
    <w:lvl w:ilvl="6" w:tplc="0D9C6B4C">
      <w:start w:val="1"/>
      <w:numFmt w:val="bullet"/>
      <w:lvlText w:val=""/>
      <w:lvlJc w:val="left"/>
      <w:pPr>
        <w:ind w:left="5040" w:hanging="360"/>
      </w:pPr>
      <w:rPr>
        <w:rFonts w:ascii="Symbol" w:hAnsi="Symbol" w:hint="default"/>
      </w:rPr>
    </w:lvl>
    <w:lvl w:ilvl="7" w:tplc="DAA6B9CC">
      <w:start w:val="1"/>
      <w:numFmt w:val="bullet"/>
      <w:lvlText w:val="o"/>
      <w:lvlJc w:val="left"/>
      <w:pPr>
        <w:ind w:left="5760" w:hanging="360"/>
      </w:pPr>
      <w:rPr>
        <w:rFonts w:ascii="Courier New" w:hAnsi="Courier New" w:hint="default"/>
      </w:rPr>
    </w:lvl>
    <w:lvl w:ilvl="8" w:tplc="65862F38">
      <w:start w:val="1"/>
      <w:numFmt w:val="bullet"/>
      <w:lvlText w:val=""/>
      <w:lvlJc w:val="left"/>
      <w:pPr>
        <w:ind w:left="6480" w:hanging="360"/>
      </w:pPr>
      <w:rPr>
        <w:rFonts w:ascii="Wingdings" w:hAnsi="Wingdings" w:hint="default"/>
      </w:rPr>
    </w:lvl>
  </w:abstractNum>
  <w:abstractNum w:abstractNumId="1" w15:restartNumberingAfterBreak="0">
    <w:nsid w:val="0E5451CB"/>
    <w:multiLevelType w:val="hybridMultilevel"/>
    <w:tmpl w:val="99247164"/>
    <w:lvl w:ilvl="0" w:tplc="6DACF0D8">
      <w:start w:val="1"/>
      <w:numFmt w:val="decimal"/>
      <w:lvlText w:val="%1."/>
      <w:lvlJc w:val="left"/>
      <w:pPr>
        <w:ind w:left="720" w:hanging="360"/>
      </w:pPr>
      <w:rPr>
        <w:sz w:val="22"/>
        <w:szCs w:val="22"/>
      </w:rPr>
    </w:lvl>
    <w:lvl w:ilvl="1" w:tplc="125A81B8">
      <w:start w:val="1"/>
      <w:numFmt w:val="lowerLetter"/>
      <w:lvlText w:val="%2."/>
      <w:lvlJc w:val="left"/>
      <w:pPr>
        <w:ind w:left="1440" w:hanging="360"/>
      </w:pPr>
    </w:lvl>
    <w:lvl w:ilvl="2" w:tplc="E768196E">
      <w:start w:val="1"/>
      <w:numFmt w:val="lowerRoman"/>
      <w:lvlText w:val="%3."/>
      <w:lvlJc w:val="right"/>
      <w:pPr>
        <w:ind w:left="2160" w:hanging="180"/>
      </w:pPr>
    </w:lvl>
    <w:lvl w:ilvl="3" w:tplc="DCA2B95E">
      <w:start w:val="1"/>
      <w:numFmt w:val="decimal"/>
      <w:lvlText w:val="%4."/>
      <w:lvlJc w:val="left"/>
      <w:pPr>
        <w:ind w:left="2880" w:hanging="360"/>
      </w:pPr>
    </w:lvl>
    <w:lvl w:ilvl="4" w:tplc="C0FAEA58">
      <w:start w:val="1"/>
      <w:numFmt w:val="lowerLetter"/>
      <w:lvlText w:val="%5."/>
      <w:lvlJc w:val="left"/>
      <w:pPr>
        <w:ind w:left="3600" w:hanging="360"/>
      </w:pPr>
    </w:lvl>
    <w:lvl w:ilvl="5" w:tplc="F5CC5C90">
      <w:start w:val="1"/>
      <w:numFmt w:val="lowerRoman"/>
      <w:lvlText w:val="%6."/>
      <w:lvlJc w:val="right"/>
      <w:pPr>
        <w:ind w:left="4320" w:hanging="180"/>
      </w:pPr>
    </w:lvl>
    <w:lvl w:ilvl="6" w:tplc="714836C6">
      <w:start w:val="1"/>
      <w:numFmt w:val="decimal"/>
      <w:lvlText w:val="%7."/>
      <w:lvlJc w:val="left"/>
      <w:pPr>
        <w:ind w:left="5040" w:hanging="360"/>
      </w:pPr>
    </w:lvl>
    <w:lvl w:ilvl="7" w:tplc="D0E69BFA">
      <w:start w:val="1"/>
      <w:numFmt w:val="lowerLetter"/>
      <w:lvlText w:val="%8."/>
      <w:lvlJc w:val="left"/>
      <w:pPr>
        <w:ind w:left="5760" w:hanging="360"/>
      </w:pPr>
    </w:lvl>
    <w:lvl w:ilvl="8" w:tplc="59045A6C">
      <w:start w:val="1"/>
      <w:numFmt w:val="lowerRoman"/>
      <w:lvlText w:val="%9."/>
      <w:lvlJc w:val="right"/>
      <w:pPr>
        <w:ind w:left="6480" w:hanging="180"/>
      </w:pPr>
    </w:lvl>
  </w:abstractNum>
  <w:abstractNum w:abstractNumId="2" w15:restartNumberingAfterBreak="0">
    <w:nsid w:val="10C461D8"/>
    <w:multiLevelType w:val="hybridMultilevel"/>
    <w:tmpl w:val="34CC004C"/>
    <w:lvl w:ilvl="0" w:tplc="D622886C">
      <w:start w:val="1"/>
      <w:numFmt w:val="decimal"/>
      <w:lvlText w:val="%1."/>
      <w:lvlJc w:val="left"/>
      <w:pPr>
        <w:ind w:left="720" w:hanging="360"/>
      </w:pPr>
      <w:rPr>
        <w:rFonts w:ascii="Times New Roman" w:hAnsi="Times New Roman" w:cs="Times New Roman" w:hint="default"/>
      </w:rPr>
    </w:lvl>
    <w:lvl w:ilvl="1" w:tplc="DDB4CCA8">
      <w:start w:val="1"/>
      <w:numFmt w:val="lowerLetter"/>
      <w:lvlText w:val="%2."/>
      <w:lvlJc w:val="left"/>
      <w:pPr>
        <w:ind w:left="1440" w:hanging="360"/>
      </w:pPr>
    </w:lvl>
    <w:lvl w:ilvl="2" w:tplc="D96CBB8E">
      <w:start w:val="1"/>
      <w:numFmt w:val="lowerRoman"/>
      <w:lvlText w:val="%3."/>
      <w:lvlJc w:val="right"/>
      <w:pPr>
        <w:ind w:left="2160" w:hanging="180"/>
      </w:pPr>
    </w:lvl>
    <w:lvl w:ilvl="3" w:tplc="C33A10EA">
      <w:start w:val="1"/>
      <w:numFmt w:val="decimal"/>
      <w:lvlText w:val="%4."/>
      <w:lvlJc w:val="left"/>
      <w:pPr>
        <w:ind w:left="2880" w:hanging="360"/>
      </w:pPr>
    </w:lvl>
    <w:lvl w:ilvl="4" w:tplc="35E63D94">
      <w:start w:val="1"/>
      <w:numFmt w:val="lowerLetter"/>
      <w:lvlText w:val="%5."/>
      <w:lvlJc w:val="left"/>
      <w:pPr>
        <w:ind w:left="3600" w:hanging="360"/>
      </w:pPr>
    </w:lvl>
    <w:lvl w:ilvl="5" w:tplc="D4F8A642">
      <w:start w:val="1"/>
      <w:numFmt w:val="lowerRoman"/>
      <w:lvlText w:val="%6."/>
      <w:lvlJc w:val="right"/>
      <w:pPr>
        <w:ind w:left="4320" w:hanging="180"/>
      </w:pPr>
    </w:lvl>
    <w:lvl w:ilvl="6" w:tplc="AE56CD38">
      <w:start w:val="1"/>
      <w:numFmt w:val="decimal"/>
      <w:lvlText w:val="%7."/>
      <w:lvlJc w:val="left"/>
      <w:pPr>
        <w:ind w:left="5040" w:hanging="360"/>
      </w:pPr>
    </w:lvl>
    <w:lvl w:ilvl="7" w:tplc="926E00B4">
      <w:start w:val="1"/>
      <w:numFmt w:val="lowerLetter"/>
      <w:lvlText w:val="%8."/>
      <w:lvlJc w:val="left"/>
      <w:pPr>
        <w:ind w:left="5760" w:hanging="360"/>
      </w:pPr>
    </w:lvl>
    <w:lvl w:ilvl="8" w:tplc="41F834FE">
      <w:start w:val="1"/>
      <w:numFmt w:val="lowerRoman"/>
      <w:lvlText w:val="%9."/>
      <w:lvlJc w:val="right"/>
      <w:pPr>
        <w:ind w:left="6480" w:hanging="180"/>
      </w:pPr>
    </w:lvl>
  </w:abstractNum>
  <w:abstractNum w:abstractNumId="3" w15:restartNumberingAfterBreak="0">
    <w:nsid w:val="11BB6A38"/>
    <w:multiLevelType w:val="hybridMultilevel"/>
    <w:tmpl w:val="BCD48E50"/>
    <w:lvl w:ilvl="0" w:tplc="37FAE16E">
      <w:start w:val="1"/>
      <w:numFmt w:val="decimal"/>
      <w:lvlText w:val="%1."/>
      <w:lvlJc w:val="left"/>
      <w:pPr>
        <w:ind w:left="720" w:hanging="360"/>
      </w:pPr>
      <w:rPr>
        <w:rFonts w:ascii="Times New Roman" w:hAnsi="Times New Roman" w:cs="Times New Roman" w:hint="default"/>
      </w:rPr>
    </w:lvl>
    <w:lvl w:ilvl="1" w:tplc="0DE43588">
      <w:start w:val="1"/>
      <w:numFmt w:val="lowerLetter"/>
      <w:lvlText w:val="%2."/>
      <w:lvlJc w:val="left"/>
      <w:pPr>
        <w:ind w:left="1440" w:hanging="360"/>
      </w:pPr>
    </w:lvl>
    <w:lvl w:ilvl="2" w:tplc="ED5A31A2">
      <w:start w:val="1"/>
      <w:numFmt w:val="lowerRoman"/>
      <w:lvlText w:val="%3."/>
      <w:lvlJc w:val="right"/>
      <w:pPr>
        <w:ind w:left="2160" w:hanging="180"/>
      </w:pPr>
    </w:lvl>
    <w:lvl w:ilvl="3" w:tplc="793EC818">
      <w:start w:val="1"/>
      <w:numFmt w:val="decimal"/>
      <w:lvlText w:val="%4."/>
      <w:lvlJc w:val="left"/>
      <w:pPr>
        <w:ind w:left="2880" w:hanging="360"/>
      </w:pPr>
    </w:lvl>
    <w:lvl w:ilvl="4" w:tplc="DB282D0C">
      <w:start w:val="1"/>
      <w:numFmt w:val="lowerLetter"/>
      <w:lvlText w:val="%5."/>
      <w:lvlJc w:val="left"/>
      <w:pPr>
        <w:ind w:left="3600" w:hanging="360"/>
      </w:pPr>
    </w:lvl>
    <w:lvl w:ilvl="5" w:tplc="AAC0255E">
      <w:start w:val="1"/>
      <w:numFmt w:val="lowerRoman"/>
      <w:lvlText w:val="%6."/>
      <w:lvlJc w:val="right"/>
      <w:pPr>
        <w:ind w:left="4320" w:hanging="180"/>
      </w:pPr>
    </w:lvl>
    <w:lvl w:ilvl="6" w:tplc="EFB45BDC">
      <w:start w:val="1"/>
      <w:numFmt w:val="decimal"/>
      <w:lvlText w:val="%7."/>
      <w:lvlJc w:val="left"/>
      <w:pPr>
        <w:ind w:left="5040" w:hanging="360"/>
      </w:pPr>
    </w:lvl>
    <w:lvl w:ilvl="7" w:tplc="59C444E4">
      <w:start w:val="1"/>
      <w:numFmt w:val="lowerLetter"/>
      <w:lvlText w:val="%8."/>
      <w:lvlJc w:val="left"/>
      <w:pPr>
        <w:ind w:left="5760" w:hanging="360"/>
      </w:pPr>
    </w:lvl>
    <w:lvl w:ilvl="8" w:tplc="45E4CF92">
      <w:start w:val="1"/>
      <w:numFmt w:val="lowerRoman"/>
      <w:lvlText w:val="%9."/>
      <w:lvlJc w:val="right"/>
      <w:pPr>
        <w:ind w:left="6480" w:hanging="180"/>
      </w:pPr>
    </w:lvl>
  </w:abstractNum>
  <w:abstractNum w:abstractNumId="4" w15:restartNumberingAfterBreak="0">
    <w:nsid w:val="1D2144A2"/>
    <w:multiLevelType w:val="hybridMultilevel"/>
    <w:tmpl w:val="683C1CF0"/>
    <w:lvl w:ilvl="0" w:tplc="7160E006">
      <w:start w:val="1"/>
      <w:numFmt w:val="decimal"/>
      <w:lvlText w:val="%1."/>
      <w:lvlJc w:val="left"/>
      <w:pPr>
        <w:ind w:left="720" w:hanging="360"/>
      </w:pPr>
      <w:rPr>
        <w:rFonts w:ascii="Times New Roman" w:hAnsi="Times New Roman" w:cs="Times New Roman" w:hint="default"/>
      </w:rPr>
    </w:lvl>
    <w:lvl w:ilvl="1" w:tplc="2490258A">
      <w:start w:val="1"/>
      <w:numFmt w:val="lowerLetter"/>
      <w:lvlText w:val="%2."/>
      <w:lvlJc w:val="left"/>
      <w:pPr>
        <w:ind w:left="1440" w:hanging="360"/>
      </w:pPr>
    </w:lvl>
    <w:lvl w:ilvl="2" w:tplc="7A0E1048">
      <w:start w:val="1"/>
      <w:numFmt w:val="lowerRoman"/>
      <w:lvlText w:val="%3."/>
      <w:lvlJc w:val="right"/>
      <w:pPr>
        <w:ind w:left="2160" w:hanging="180"/>
      </w:pPr>
    </w:lvl>
    <w:lvl w:ilvl="3" w:tplc="09A09EF4">
      <w:start w:val="1"/>
      <w:numFmt w:val="decimal"/>
      <w:lvlText w:val="%4."/>
      <w:lvlJc w:val="left"/>
      <w:pPr>
        <w:ind w:left="2880" w:hanging="360"/>
      </w:pPr>
    </w:lvl>
    <w:lvl w:ilvl="4" w:tplc="61B82CB2">
      <w:start w:val="1"/>
      <w:numFmt w:val="lowerLetter"/>
      <w:lvlText w:val="%5."/>
      <w:lvlJc w:val="left"/>
      <w:pPr>
        <w:ind w:left="3600" w:hanging="360"/>
      </w:pPr>
    </w:lvl>
    <w:lvl w:ilvl="5" w:tplc="066C9F88">
      <w:start w:val="1"/>
      <w:numFmt w:val="lowerRoman"/>
      <w:lvlText w:val="%6."/>
      <w:lvlJc w:val="right"/>
      <w:pPr>
        <w:ind w:left="4320" w:hanging="180"/>
      </w:pPr>
    </w:lvl>
    <w:lvl w:ilvl="6" w:tplc="8F263CB6">
      <w:start w:val="1"/>
      <w:numFmt w:val="decimal"/>
      <w:lvlText w:val="%7."/>
      <w:lvlJc w:val="left"/>
      <w:pPr>
        <w:ind w:left="5040" w:hanging="360"/>
      </w:pPr>
    </w:lvl>
    <w:lvl w:ilvl="7" w:tplc="94A27378">
      <w:start w:val="1"/>
      <w:numFmt w:val="lowerLetter"/>
      <w:lvlText w:val="%8."/>
      <w:lvlJc w:val="left"/>
      <w:pPr>
        <w:ind w:left="5760" w:hanging="360"/>
      </w:pPr>
    </w:lvl>
    <w:lvl w:ilvl="8" w:tplc="29E46A04">
      <w:start w:val="1"/>
      <w:numFmt w:val="lowerRoman"/>
      <w:lvlText w:val="%9."/>
      <w:lvlJc w:val="right"/>
      <w:pPr>
        <w:ind w:left="6480" w:hanging="180"/>
      </w:pPr>
    </w:lvl>
  </w:abstractNum>
  <w:abstractNum w:abstractNumId="5" w15:restartNumberingAfterBreak="0">
    <w:nsid w:val="1F3E3A85"/>
    <w:multiLevelType w:val="hybridMultilevel"/>
    <w:tmpl w:val="1B7A699C"/>
    <w:lvl w:ilvl="0" w:tplc="E444A8F2">
      <w:start w:val="1"/>
      <w:numFmt w:val="decimal"/>
      <w:lvlText w:val="%1."/>
      <w:lvlJc w:val="left"/>
      <w:pPr>
        <w:ind w:left="720" w:hanging="360"/>
      </w:pPr>
      <w:rPr>
        <w:rFonts w:ascii="Times New Roman" w:hAnsi="Times New Roman" w:cs="Times New Roman" w:hint="default"/>
      </w:rPr>
    </w:lvl>
    <w:lvl w:ilvl="1" w:tplc="29868284">
      <w:start w:val="1"/>
      <w:numFmt w:val="lowerLetter"/>
      <w:lvlText w:val="%2."/>
      <w:lvlJc w:val="left"/>
      <w:pPr>
        <w:ind w:left="1440" w:hanging="360"/>
      </w:pPr>
    </w:lvl>
    <w:lvl w:ilvl="2" w:tplc="72860BA2">
      <w:start w:val="1"/>
      <w:numFmt w:val="lowerRoman"/>
      <w:lvlText w:val="%3."/>
      <w:lvlJc w:val="right"/>
      <w:pPr>
        <w:ind w:left="2160" w:hanging="180"/>
      </w:pPr>
    </w:lvl>
    <w:lvl w:ilvl="3" w:tplc="A6EA1244">
      <w:start w:val="1"/>
      <w:numFmt w:val="decimal"/>
      <w:lvlText w:val="%4."/>
      <w:lvlJc w:val="left"/>
      <w:pPr>
        <w:ind w:left="2880" w:hanging="360"/>
      </w:pPr>
    </w:lvl>
    <w:lvl w:ilvl="4" w:tplc="1AEE9366">
      <w:start w:val="1"/>
      <w:numFmt w:val="lowerLetter"/>
      <w:lvlText w:val="%5."/>
      <w:lvlJc w:val="left"/>
      <w:pPr>
        <w:ind w:left="3600" w:hanging="360"/>
      </w:pPr>
    </w:lvl>
    <w:lvl w:ilvl="5" w:tplc="4CC462BE">
      <w:start w:val="1"/>
      <w:numFmt w:val="lowerRoman"/>
      <w:lvlText w:val="%6."/>
      <w:lvlJc w:val="right"/>
      <w:pPr>
        <w:ind w:left="4320" w:hanging="180"/>
      </w:pPr>
    </w:lvl>
    <w:lvl w:ilvl="6" w:tplc="84D205DC">
      <w:start w:val="1"/>
      <w:numFmt w:val="decimal"/>
      <w:lvlText w:val="%7."/>
      <w:lvlJc w:val="left"/>
      <w:pPr>
        <w:ind w:left="5040" w:hanging="360"/>
      </w:pPr>
    </w:lvl>
    <w:lvl w:ilvl="7" w:tplc="15A832A6">
      <w:start w:val="1"/>
      <w:numFmt w:val="lowerLetter"/>
      <w:lvlText w:val="%8."/>
      <w:lvlJc w:val="left"/>
      <w:pPr>
        <w:ind w:left="5760" w:hanging="360"/>
      </w:pPr>
    </w:lvl>
    <w:lvl w:ilvl="8" w:tplc="5BDEE0B8">
      <w:start w:val="1"/>
      <w:numFmt w:val="lowerRoman"/>
      <w:lvlText w:val="%9."/>
      <w:lvlJc w:val="right"/>
      <w:pPr>
        <w:ind w:left="6480" w:hanging="180"/>
      </w:pPr>
    </w:lvl>
  </w:abstractNum>
  <w:abstractNum w:abstractNumId="6" w15:restartNumberingAfterBreak="0">
    <w:nsid w:val="262B7011"/>
    <w:multiLevelType w:val="hybridMultilevel"/>
    <w:tmpl w:val="2160B2D6"/>
    <w:lvl w:ilvl="0" w:tplc="FFFFFFFF">
      <w:start w:val="1"/>
      <w:numFmt w:val="decimal"/>
      <w:lvlText w:val="%1."/>
      <w:lvlJc w:val="left"/>
      <w:pPr>
        <w:ind w:left="720" w:hanging="360"/>
      </w:pPr>
    </w:lvl>
    <w:lvl w:ilvl="1" w:tplc="2C087B9E">
      <w:start w:val="1"/>
      <w:numFmt w:val="lowerLetter"/>
      <w:lvlText w:val="%2."/>
      <w:lvlJc w:val="left"/>
      <w:pPr>
        <w:ind w:left="1440" w:hanging="360"/>
      </w:pPr>
    </w:lvl>
    <w:lvl w:ilvl="2" w:tplc="CCF430CC">
      <w:start w:val="1"/>
      <w:numFmt w:val="lowerRoman"/>
      <w:lvlText w:val="%3."/>
      <w:lvlJc w:val="right"/>
      <w:pPr>
        <w:ind w:left="2160" w:hanging="180"/>
      </w:pPr>
    </w:lvl>
    <w:lvl w:ilvl="3" w:tplc="51E8BCF6">
      <w:start w:val="1"/>
      <w:numFmt w:val="decimal"/>
      <w:lvlText w:val="%4."/>
      <w:lvlJc w:val="left"/>
      <w:pPr>
        <w:ind w:left="2880" w:hanging="360"/>
      </w:pPr>
    </w:lvl>
    <w:lvl w:ilvl="4" w:tplc="AD426AC4">
      <w:start w:val="1"/>
      <w:numFmt w:val="lowerLetter"/>
      <w:lvlText w:val="%5."/>
      <w:lvlJc w:val="left"/>
      <w:pPr>
        <w:ind w:left="3600" w:hanging="360"/>
      </w:pPr>
    </w:lvl>
    <w:lvl w:ilvl="5" w:tplc="68A0214A">
      <w:start w:val="1"/>
      <w:numFmt w:val="lowerRoman"/>
      <w:lvlText w:val="%6."/>
      <w:lvlJc w:val="right"/>
      <w:pPr>
        <w:ind w:left="4320" w:hanging="180"/>
      </w:pPr>
    </w:lvl>
    <w:lvl w:ilvl="6" w:tplc="6AE2D2E8">
      <w:start w:val="1"/>
      <w:numFmt w:val="decimal"/>
      <w:lvlText w:val="%7."/>
      <w:lvlJc w:val="left"/>
      <w:pPr>
        <w:ind w:left="5040" w:hanging="360"/>
      </w:pPr>
    </w:lvl>
    <w:lvl w:ilvl="7" w:tplc="B412C8AA">
      <w:start w:val="1"/>
      <w:numFmt w:val="lowerLetter"/>
      <w:lvlText w:val="%8."/>
      <w:lvlJc w:val="left"/>
      <w:pPr>
        <w:ind w:left="5760" w:hanging="360"/>
      </w:pPr>
    </w:lvl>
    <w:lvl w:ilvl="8" w:tplc="ADB0A910">
      <w:start w:val="1"/>
      <w:numFmt w:val="lowerRoman"/>
      <w:lvlText w:val="%9."/>
      <w:lvlJc w:val="right"/>
      <w:pPr>
        <w:ind w:left="6480" w:hanging="180"/>
      </w:pPr>
    </w:lvl>
  </w:abstractNum>
  <w:abstractNum w:abstractNumId="7" w15:restartNumberingAfterBreak="0">
    <w:nsid w:val="2C835E13"/>
    <w:multiLevelType w:val="hybridMultilevel"/>
    <w:tmpl w:val="85241816"/>
    <w:lvl w:ilvl="0" w:tplc="550296BE">
      <w:start w:val="2"/>
      <w:numFmt w:val="decimal"/>
      <w:lvlText w:val="%1."/>
      <w:lvlJc w:val="left"/>
      <w:pPr>
        <w:ind w:left="720" w:hanging="360"/>
      </w:pPr>
    </w:lvl>
    <w:lvl w:ilvl="1" w:tplc="69A07702">
      <w:start w:val="1"/>
      <w:numFmt w:val="lowerLetter"/>
      <w:lvlText w:val="%2."/>
      <w:lvlJc w:val="left"/>
      <w:pPr>
        <w:ind w:left="1440" w:hanging="360"/>
      </w:pPr>
    </w:lvl>
    <w:lvl w:ilvl="2" w:tplc="0096BCA8">
      <w:start w:val="1"/>
      <w:numFmt w:val="lowerRoman"/>
      <w:lvlText w:val="%3."/>
      <w:lvlJc w:val="right"/>
      <w:pPr>
        <w:ind w:left="2160" w:hanging="180"/>
      </w:pPr>
    </w:lvl>
    <w:lvl w:ilvl="3" w:tplc="28D617D4">
      <w:start w:val="1"/>
      <w:numFmt w:val="decimal"/>
      <w:lvlText w:val="%4."/>
      <w:lvlJc w:val="left"/>
      <w:pPr>
        <w:ind w:left="2880" w:hanging="360"/>
      </w:pPr>
    </w:lvl>
    <w:lvl w:ilvl="4" w:tplc="5F4C5CCE">
      <w:start w:val="1"/>
      <w:numFmt w:val="lowerLetter"/>
      <w:lvlText w:val="%5."/>
      <w:lvlJc w:val="left"/>
      <w:pPr>
        <w:ind w:left="3600" w:hanging="360"/>
      </w:pPr>
    </w:lvl>
    <w:lvl w:ilvl="5" w:tplc="A768D18C">
      <w:start w:val="1"/>
      <w:numFmt w:val="lowerRoman"/>
      <w:lvlText w:val="%6."/>
      <w:lvlJc w:val="right"/>
      <w:pPr>
        <w:ind w:left="4320" w:hanging="180"/>
      </w:pPr>
    </w:lvl>
    <w:lvl w:ilvl="6" w:tplc="62CCB990">
      <w:start w:val="1"/>
      <w:numFmt w:val="decimal"/>
      <w:lvlText w:val="%7."/>
      <w:lvlJc w:val="left"/>
      <w:pPr>
        <w:ind w:left="5040" w:hanging="360"/>
      </w:pPr>
    </w:lvl>
    <w:lvl w:ilvl="7" w:tplc="3B1AD0DA">
      <w:start w:val="1"/>
      <w:numFmt w:val="lowerLetter"/>
      <w:lvlText w:val="%8."/>
      <w:lvlJc w:val="left"/>
      <w:pPr>
        <w:ind w:left="5760" w:hanging="360"/>
      </w:pPr>
    </w:lvl>
    <w:lvl w:ilvl="8" w:tplc="C2001506">
      <w:start w:val="1"/>
      <w:numFmt w:val="lowerRoman"/>
      <w:lvlText w:val="%9."/>
      <w:lvlJc w:val="right"/>
      <w:pPr>
        <w:ind w:left="6480" w:hanging="180"/>
      </w:pPr>
    </w:lvl>
  </w:abstractNum>
  <w:abstractNum w:abstractNumId="8" w15:restartNumberingAfterBreak="0">
    <w:nsid w:val="2D4E33BF"/>
    <w:multiLevelType w:val="hybridMultilevel"/>
    <w:tmpl w:val="9B186C1C"/>
    <w:lvl w:ilvl="0" w:tplc="CF7C5992">
      <w:start w:val="1"/>
      <w:numFmt w:val="decimal"/>
      <w:lvlText w:val="%1."/>
      <w:lvlJc w:val="left"/>
      <w:pPr>
        <w:ind w:left="720" w:hanging="360"/>
      </w:pPr>
      <w:rPr>
        <w:rFonts w:ascii="Times New Roman" w:hAnsi="Times New Roman" w:cs="Times New Roman" w:hint="default"/>
      </w:rPr>
    </w:lvl>
    <w:lvl w:ilvl="1" w:tplc="30020272">
      <w:start w:val="1"/>
      <w:numFmt w:val="lowerLetter"/>
      <w:lvlText w:val="%2."/>
      <w:lvlJc w:val="left"/>
      <w:pPr>
        <w:ind w:left="1440" w:hanging="360"/>
      </w:pPr>
    </w:lvl>
    <w:lvl w:ilvl="2" w:tplc="19B6CC32">
      <w:start w:val="1"/>
      <w:numFmt w:val="lowerRoman"/>
      <w:lvlText w:val="%3."/>
      <w:lvlJc w:val="right"/>
      <w:pPr>
        <w:ind w:left="2160" w:hanging="180"/>
      </w:pPr>
    </w:lvl>
    <w:lvl w:ilvl="3" w:tplc="4A1A4A84">
      <w:start w:val="1"/>
      <w:numFmt w:val="decimal"/>
      <w:lvlText w:val="%4."/>
      <w:lvlJc w:val="left"/>
      <w:pPr>
        <w:ind w:left="2880" w:hanging="360"/>
      </w:pPr>
    </w:lvl>
    <w:lvl w:ilvl="4" w:tplc="30606320">
      <w:start w:val="1"/>
      <w:numFmt w:val="lowerLetter"/>
      <w:lvlText w:val="%5."/>
      <w:lvlJc w:val="left"/>
      <w:pPr>
        <w:ind w:left="3600" w:hanging="360"/>
      </w:pPr>
    </w:lvl>
    <w:lvl w:ilvl="5" w:tplc="28D4C7D6">
      <w:start w:val="1"/>
      <w:numFmt w:val="lowerRoman"/>
      <w:lvlText w:val="%6."/>
      <w:lvlJc w:val="right"/>
      <w:pPr>
        <w:ind w:left="4320" w:hanging="180"/>
      </w:pPr>
    </w:lvl>
    <w:lvl w:ilvl="6" w:tplc="D51AFA8C">
      <w:start w:val="1"/>
      <w:numFmt w:val="decimal"/>
      <w:lvlText w:val="%7."/>
      <w:lvlJc w:val="left"/>
      <w:pPr>
        <w:ind w:left="5040" w:hanging="360"/>
      </w:pPr>
    </w:lvl>
    <w:lvl w:ilvl="7" w:tplc="5846F5A6">
      <w:start w:val="1"/>
      <w:numFmt w:val="lowerLetter"/>
      <w:lvlText w:val="%8."/>
      <w:lvlJc w:val="left"/>
      <w:pPr>
        <w:ind w:left="5760" w:hanging="360"/>
      </w:pPr>
    </w:lvl>
    <w:lvl w:ilvl="8" w:tplc="7D349496">
      <w:start w:val="1"/>
      <w:numFmt w:val="lowerRoman"/>
      <w:lvlText w:val="%9."/>
      <w:lvlJc w:val="right"/>
      <w:pPr>
        <w:ind w:left="6480" w:hanging="180"/>
      </w:pPr>
    </w:lvl>
  </w:abstractNum>
  <w:abstractNum w:abstractNumId="9" w15:restartNumberingAfterBreak="0">
    <w:nsid w:val="32C9038E"/>
    <w:multiLevelType w:val="hybridMultilevel"/>
    <w:tmpl w:val="D06E9B42"/>
    <w:lvl w:ilvl="0" w:tplc="BE64B57A">
      <w:start w:val="1"/>
      <w:numFmt w:val="decimal"/>
      <w:lvlText w:val="%1."/>
      <w:lvlJc w:val="left"/>
      <w:pPr>
        <w:ind w:left="720" w:hanging="360"/>
      </w:pPr>
      <w:rPr>
        <w:rFonts w:ascii="Times New Roman" w:hAnsi="Times New Roman" w:cs="Times New Roman" w:hint="default"/>
      </w:rPr>
    </w:lvl>
    <w:lvl w:ilvl="1" w:tplc="E8545B5E">
      <w:start w:val="1"/>
      <w:numFmt w:val="lowerLetter"/>
      <w:lvlText w:val="%2."/>
      <w:lvlJc w:val="left"/>
      <w:pPr>
        <w:ind w:left="1440" w:hanging="360"/>
      </w:pPr>
    </w:lvl>
    <w:lvl w:ilvl="2" w:tplc="C1822A52">
      <w:start w:val="1"/>
      <w:numFmt w:val="lowerRoman"/>
      <w:lvlText w:val="%3."/>
      <w:lvlJc w:val="right"/>
      <w:pPr>
        <w:ind w:left="2160" w:hanging="180"/>
      </w:pPr>
    </w:lvl>
    <w:lvl w:ilvl="3" w:tplc="0DE46186">
      <w:start w:val="1"/>
      <w:numFmt w:val="decimal"/>
      <w:lvlText w:val="%4."/>
      <w:lvlJc w:val="left"/>
      <w:pPr>
        <w:ind w:left="2880" w:hanging="360"/>
      </w:pPr>
    </w:lvl>
    <w:lvl w:ilvl="4" w:tplc="E93094BE">
      <w:start w:val="1"/>
      <w:numFmt w:val="lowerLetter"/>
      <w:lvlText w:val="%5."/>
      <w:lvlJc w:val="left"/>
      <w:pPr>
        <w:ind w:left="3600" w:hanging="360"/>
      </w:pPr>
    </w:lvl>
    <w:lvl w:ilvl="5" w:tplc="D9DC7056">
      <w:start w:val="1"/>
      <w:numFmt w:val="lowerRoman"/>
      <w:lvlText w:val="%6."/>
      <w:lvlJc w:val="right"/>
      <w:pPr>
        <w:ind w:left="4320" w:hanging="180"/>
      </w:pPr>
    </w:lvl>
    <w:lvl w:ilvl="6" w:tplc="2E40C3F0">
      <w:start w:val="1"/>
      <w:numFmt w:val="decimal"/>
      <w:lvlText w:val="%7."/>
      <w:lvlJc w:val="left"/>
      <w:pPr>
        <w:ind w:left="5040" w:hanging="360"/>
      </w:pPr>
    </w:lvl>
    <w:lvl w:ilvl="7" w:tplc="870A0CEE">
      <w:start w:val="1"/>
      <w:numFmt w:val="lowerLetter"/>
      <w:lvlText w:val="%8."/>
      <w:lvlJc w:val="left"/>
      <w:pPr>
        <w:ind w:left="5760" w:hanging="360"/>
      </w:pPr>
    </w:lvl>
    <w:lvl w:ilvl="8" w:tplc="80EC78EC">
      <w:start w:val="1"/>
      <w:numFmt w:val="lowerRoman"/>
      <w:lvlText w:val="%9."/>
      <w:lvlJc w:val="right"/>
      <w:pPr>
        <w:ind w:left="6480" w:hanging="180"/>
      </w:pPr>
    </w:lvl>
  </w:abstractNum>
  <w:abstractNum w:abstractNumId="10" w15:restartNumberingAfterBreak="0">
    <w:nsid w:val="33F57DA7"/>
    <w:multiLevelType w:val="hybridMultilevel"/>
    <w:tmpl w:val="91828C1A"/>
    <w:lvl w:ilvl="0" w:tplc="350ED320">
      <w:start w:val="1"/>
      <w:numFmt w:val="decimal"/>
      <w:lvlText w:val="%1."/>
      <w:lvlJc w:val="left"/>
      <w:pPr>
        <w:ind w:left="720" w:hanging="360"/>
      </w:pPr>
    </w:lvl>
    <w:lvl w:ilvl="1" w:tplc="06646E14">
      <w:start w:val="1"/>
      <w:numFmt w:val="lowerLetter"/>
      <w:lvlText w:val="%2."/>
      <w:lvlJc w:val="left"/>
      <w:pPr>
        <w:ind w:left="1440" w:hanging="360"/>
      </w:pPr>
    </w:lvl>
    <w:lvl w:ilvl="2" w:tplc="76007D34">
      <w:start w:val="1"/>
      <w:numFmt w:val="lowerRoman"/>
      <w:lvlText w:val="%3."/>
      <w:lvlJc w:val="right"/>
      <w:pPr>
        <w:ind w:left="2160" w:hanging="180"/>
      </w:pPr>
    </w:lvl>
    <w:lvl w:ilvl="3" w:tplc="CC300704">
      <w:start w:val="1"/>
      <w:numFmt w:val="decimal"/>
      <w:lvlText w:val="%4."/>
      <w:lvlJc w:val="left"/>
      <w:pPr>
        <w:ind w:left="2880" w:hanging="360"/>
      </w:pPr>
    </w:lvl>
    <w:lvl w:ilvl="4" w:tplc="9D4CFFA0">
      <w:start w:val="1"/>
      <w:numFmt w:val="lowerLetter"/>
      <w:lvlText w:val="%5."/>
      <w:lvlJc w:val="left"/>
      <w:pPr>
        <w:ind w:left="3600" w:hanging="360"/>
      </w:pPr>
    </w:lvl>
    <w:lvl w:ilvl="5" w:tplc="3A6229F4">
      <w:start w:val="1"/>
      <w:numFmt w:val="lowerRoman"/>
      <w:lvlText w:val="%6."/>
      <w:lvlJc w:val="right"/>
      <w:pPr>
        <w:ind w:left="4320" w:hanging="180"/>
      </w:pPr>
    </w:lvl>
    <w:lvl w:ilvl="6" w:tplc="BA5CD906">
      <w:start w:val="1"/>
      <w:numFmt w:val="decimal"/>
      <w:lvlText w:val="%7."/>
      <w:lvlJc w:val="left"/>
      <w:pPr>
        <w:ind w:left="5040" w:hanging="360"/>
      </w:pPr>
    </w:lvl>
    <w:lvl w:ilvl="7" w:tplc="67964CE0">
      <w:start w:val="1"/>
      <w:numFmt w:val="lowerLetter"/>
      <w:lvlText w:val="%8."/>
      <w:lvlJc w:val="left"/>
      <w:pPr>
        <w:ind w:left="5760" w:hanging="360"/>
      </w:pPr>
    </w:lvl>
    <w:lvl w:ilvl="8" w:tplc="80D60AE2">
      <w:start w:val="1"/>
      <w:numFmt w:val="lowerRoman"/>
      <w:lvlText w:val="%9."/>
      <w:lvlJc w:val="right"/>
      <w:pPr>
        <w:ind w:left="6480" w:hanging="180"/>
      </w:pPr>
    </w:lvl>
  </w:abstractNum>
  <w:abstractNum w:abstractNumId="11" w15:restartNumberingAfterBreak="0">
    <w:nsid w:val="37AA38B4"/>
    <w:multiLevelType w:val="hybridMultilevel"/>
    <w:tmpl w:val="8E109546"/>
    <w:lvl w:ilvl="0" w:tplc="28FA520E">
      <w:start w:val="1"/>
      <w:numFmt w:val="decimal"/>
      <w:lvlText w:val="%1."/>
      <w:lvlJc w:val="left"/>
      <w:pPr>
        <w:ind w:left="720" w:hanging="360"/>
      </w:pPr>
      <w:rPr>
        <w:rFonts w:ascii="Times New Roman" w:hAnsi="Times New Roman" w:cs="Times New Roman" w:hint="default"/>
      </w:rPr>
    </w:lvl>
    <w:lvl w:ilvl="1" w:tplc="D1148604">
      <w:start w:val="1"/>
      <w:numFmt w:val="lowerLetter"/>
      <w:lvlText w:val="%2."/>
      <w:lvlJc w:val="left"/>
      <w:pPr>
        <w:ind w:left="1440" w:hanging="360"/>
      </w:pPr>
    </w:lvl>
    <w:lvl w:ilvl="2" w:tplc="AAC25944">
      <w:start w:val="1"/>
      <w:numFmt w:val="lowerRoman"/>
      <w:lvlText w:val="%3."/>
      <w:lvlJc w:val="right"/>
      <w:pPr>
        <w:ind w:left="2160" w:hanging="180"/>
      </w:pPr>
    </w:lvl>
    <w:lvl w:ilvl="3" w:tplc="D75435C6">
      <w:start w:val="1"/>
      <w:numFmt w:val="decimal"/>
      <w:lvlText w:val="%4."/>
      <w:lvlJc w:val="left"/>
      <w:pPr>
        <w:ind w:left="2880" w:hanging="360"/>
      </w:pPr>
    </w:lvl>
    <w:lvl w:ilvl="4" w:tplc="73700E74">
      <w:start w:val="1"/>
      <w:numFmt w:val="lowerLetter"/>
      <w:lvlText w:val="%5."/>
      <w:lvlJc w:val="left"/>
      <w:pPr>
        <w:ind w:left="3600" w:hanging="360"/>
      </w:pPr>
    </w:lvl>
    <w:lvl w:ilvl="5" w:tplc="D73CB52C">
      <w:start w:val="1"/>
      <w:numFmt w:val="lowerRoman"/>
      <w:lvlText w:val="%6."/>
      <w:lvlJc w:val="right"/>
      <w:pPr>
        <w:ind w:left="4320" w:hanging="180"/>
      </w:pPr>
    </w:lvl>
    <w:lvl w:ilvl="6" w:tplc="F01AAF54">
      <w:start w:val="1"/>
      <w:numFmt w:val="decimal"/>
      <w:lvlText w:val="%7."/>
      <w:lvlJc w:val="left"/>
      <w:pPr>
        <w:ind w:left="5040" w:hanging="360"/>
      </w:pPr>
    </w:lvl>
    <w:lvl w:ilvl="7" w:tplc="A9220D66">
      <w:start w:val="1"/>
      <w:numFmt w:val="lowerLetter"/>
      <w:lvlText w:val="%8."/>
      <w:lvlJc w:val="left"/>
      <w:pPr>
        <w:ind w:left="5760" w:hanging="360"/>
      </w:pPr>
    </w:lvl>
    <w:lvl w:ilvl="8" w:tplc="5C7C604E">
      <w:start w:val="1"/>
      <w:numFmt w:val="lowerRoman"/>
      <w:lvlText w:val="%9."/>
      <w:lvlJc w:val="right"/>
      <w:pPr>
        <w:ind w:left="6480" w:hanging="180"/>
      </w:pPr>
    </w:lvl>
  </w:abstractNum>
  <w:abstractNum w:abstractNumId="12" w15:restartNumberingAfterBreak="0">
    <w:nsid w:val="39AD6F33"/>
    <w:multiLevelType w:val="hybridMultilevel"/>
    <w:tmpl w:val="AF827CA0"/>
    <w:lvl w:ilvl="0" w:tplc="7196283E">
      <w:start w:val="1"/>
      <w:numFmt w:val="decimal"/>
      <w:lvlText w:val="%1."/>
      <w:lvlJc w:val="left"/>
      <w:pPr>
        <w:ind w:left="720" w:hanging="360"/>
      </w:pPr>
    </w:lvl>
    <w:lvl w:ilvl="1" w:tplc="45485914">
      <w:start w:val="1"/>
      <w:numFmt w:val="lowerLetter"/>
      <w:lvlText w:val="%2."/>
      <w:lvlJc w:val="left"/>
      <w:pPr>
        <w:ind w:left="1440" w:hanging="360"/>
      </w:pPr>
    </w:lvl>
    <w:lvl w:ilvl="2" w:tplc="E9D6577E">
      <w:start w:val="1"/>
      <w:numFmt w:val="lowerRoman"/>
      <w:lvlText w:val="%3."/>
      <w:lvlJc w:val="right"/>
      <w:pPr>
        <w:ind w:left="2160" w:hanging="180"/>
      </w:pPr>
    </w:lvl>
    <w:lvl w:ilvl="3" w:tplc="0D16764C">
      <w:start w:val="1"/>
      <w:numFmt w:val="decimal"/>
      <w:lvlText w:val="%4."/>
      <w:lvlJc w:val="left"/>
      <w:pPr>
        <w:ind w:left="2880" w:hanging="360"/>
      </w:pPr>
    </w:lvl>
    <w:lvl w:ilvl="4" w:tplc="9B3CD6FC">
      <w:start w:val="1"/>
      <w:numFmt w:val="lowerLetter"/>
      <w:lvlText w:val="%5."/>
      <w:lvlJc w:val="left"/>
      <w:pPr>
        <w:ind w:left="3600" w:hanging="360"/>
      </w:pPr>
    </w:lvl>
    <w:lvl w:ilvl="5" w:tplc="33F811AA">
      <w:start w:val="1"/>
      <w:numFmt w:val="lowerRoman"/>
      <w:lvlText w:val="%6."/>
      <w:lvlJc w:val="right"/>
      <w:pPr>
        <w:ind w:left="4320" w:hanging="180"/>
      </w:pPr>
    </w:lvl>
    <w:lvl w:ilvl="6" w:tplc="0E4A756C">
      <w:start w:val="1"/>
      <w:numFmt w:val="decimal"/>
      <w:lvlText w:val="%7."/>
      <w:lvlJc w:val="left"/>
      <w:pPr>
        <w:ind w:left="5040" w:hanging="360"/>
      </w:pPr>
    </w:lvl>
    <w:lvl w:ilvl="7" w:tplc="1C16FF00">
      <w:start w:val="1"/>
      <w:numFmt w:val="lowerLetter"/>
      <w:lvlText w:val="%8."/>
      <w:lvlJc w:val="left"/>
      <w:pPr>
        <w:ind w:left="5760" w:hanging="360"/>
      </w:pPr>
    </w:lvl>
    <w:lvl w:ilvl="8" w:tplc="518AB0D2">
      <w:start w:val="1"/>
      <w:numFmt w:val="lowerRoman"/>
      <w:lvlText w:val="%9."/>
      <w:lvlJc w:val="right"/>
      <w:pPr>
        <w:ind w:left="6480" w:hanging="180"/>
      </w:pPr>
    </w:lvl>
  </w:abstractNum>
  <w:abstractNum w:abstractNumId="13" w15:restartNumberingAfterBreak="0">
    <w:nsid w:val="40E561C9"/>
    <w:multiLevelType w:val="hybridMultilevel"/>
    <w:tmpl w:val="9A8EB55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7D780B"/>
    <w:multiLevelType w:val="multilevel"/>
    <w:tmpl w:val="A2D8D4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975254F"/>
    <w:multiLevelType w:val="hybridMultilevel"/>
    <w:tmpl w:val="20B4EE5E"/>
    <w:lvl w:ilvl="0" w:tplc="4ED47C9C">
      <w:start w:val="1"/>
      <w:numFmt w:val="decimal"/>
      <w:lvlText w:val="%1."/>
      <w:lvlJc w:val="left"/>
      <w:pPr>
        <w:ind w:left="720" w:hanging="360"/>
      </w:pPr>
      <w:rPr>
        <w:rFonts w:ascii="Times New Roman" w:hAnsi="Times New Roman" w:cs="Times New Roman" w:hint="default"/>
      </w:rPr>
    </w:lvl>
    <w:lvl w:ilvl="1" w:tplc="F48AD4E8">
      <w:start w:val="1"/>
      <w:numFmt w:val="lowerLetter"/>
      <w:lvlText w:val="%2."/>
      <w:lvlJc w:val="left"/>
      <w:pPr>
        <w:ind w:left="1440" w:hanging="360"/>
      </w:pPr>
    </w:lvl>
    <w:lvl w:ilvl="2" w:tplc="6E1EFC06">
      <w:start w:val="1"/>
      <w:numFmt w:val="lowerRoman"/>
      <w:lvlText w:val="%3."/>
      <w:lvlJc w:val="right"/>
      <w:pPr>
        <w:ind w:left="2160" w:hanging="180"/>
      </w:pPr>
    </w:lvl>
    <w:lvl w:ilvl="3" w:tplc="236C2966">
      <w:start w:val="1"/>
      <w:numFmt w:val="decimal"/>
      <w:lvlText w:val="%4."/>
      <w:lvlJc w:val="left"/>
      <w:pPr>
        <w:ind w:left="2880" w:hanging="360"/>
      </w:pPr>
    </w:lvl>
    <w:lvl w:ilvl="4" w:tplc="AB94EDA6">
      <w:start w:val="1"/>
      <w:numFmt w:val="lowerLetter"/>
      <w:lvlText w:val="%5."/>
      <w:lvlJc w:val="left"/>
      <w:pPr>
        <w:ind w:left="3600" w:hanging="360"/>
      </w:pPr>
    </w:lvl>
    <w:lvl w:ilvl="5" w:tplc="7EECA06A">
      <w:start w:val="1"/>
      <w:numFmt w:val="lowerRoman"/>
      <w:lvlText w:val="%6."/>
      <w:lvlJc w:val="right"/>
      <w:pPr>
        <w:ind w:left="4320" w:hanging="180"/>
      </w:pPr>
    </w:lvl>
    <w:lvl w:ilvl="6" w:tplc="A9687882">
      <w:start w:val="1"/>
      <w:numFmt w:val="decimal"/>
      <w:lvlText w:val="%7."/>
      <w:lvlJc w:val="left"/>
      <w:pPr>
        <w:ind w:left="5040" w:hanging="360"/>
      </w:pPr>
    </w:lvl>
    <w:lvl w:ilvl="7" w:tplc="A5DC60B4">
      <w:start w:val="1"/>
      <w:numFmt w:val="lowerLetter"/>
      <w:lvlText w:val="%8."/>
      <w:lvlJc w:val="left"/>
      <w:pPr>
        <w:ind w:left="5760" w:hanging="360"/>
      </w:pPr>
    </w:lvl>
    <w:lvl w:ilvl="8" w:tplc="74E4C924">
      <w:start w:val="1"/>
      <w:numFmt w:val="lowerRoman"/>
      <w:lvlText w:val="%9."/>
      <w:lvlJc w:val="right"/>
      <w:pPr>
        <w:ind w:left="6480" w:hanging="180"/>
      </w:pPr>
    </w:lvl>
  </w:abstractNum>
  <w:abstractNum w:abstractNumId="16" w15:restartNumberingAfterBreak="0">
    <w:nsid w:val="5C7137F3"/>
    <w:multiLevelType w:val="hybridMultilevel"/>
    <w:tmpl w:val="E2CE7FE4"/>
    <w:lvl w:ilvl="0" w:tplc="BCD85644">
      <w:start w:val="1"/>
      <w:numFmt w:val="decimal"/>
      <w:lvlText w:val="%1."/>
      <w:lvlJc w:val="left"/>
      <w:pPr>
        <w:ind w:left="720" w:hanging="360"/>
      </w:pPr>
      <w:rPr>
        <w:rFonts w:ascii="Times New Roman" w:hAnsi="Times New Roman" w:cs="Times New Roman" w:hint="default"/>
      </w:rPr>
    </w:lvl>
    <w:lvl w:ilvl="1" w:tplc="8D6611F2">
      <w:start w:val="1"/>
      <w:numFmt w:val="lowerLetter"/>
      <w:lvlText w:val="%2."/>
      <w:lvlJc w:val="left"/>
      <w:pPr>
        <w:ind w:left="1440" w:hanging="360"/>
      </w:pPr>
    </w:lvl>
    <w:lvl w:ilvl="2" w:tplc="F092B7D4">
      <w:start w:val="1"/>
      <w:numFmt w:val="lowerRoman"/>
      <w:lvlText w:val="%3."/>
      <w:lvlJc w:val="right"/>
      <w:pPr>
        <w:ind w:left="2160" w:hanging="180"/>
      </w:pPr>
    </w:lvl>
    <w:lvl w:ilvl="3" w:tplc="DC4ABA22">
      <w:start w:val="1"/>
      <w:numFmt w:val="decimal"/>
      <w:lvlText w:val="%4."/>
      <w:lvlJc w:val="left"/>
      <w:pPr>
        <w:ind w:left="2880" w:hanging="360"/>
      </w:pPr>
    </w:lvl>
    <w:lvl w:ilvl="4" w:tplc="37F89BB8">
      <w:start w:val="1"/>
      <w:numFmt w:val="lowerLetter"/>
      <w:lvlText w:val="%5."/>
      <w:lvlJc w:val="left"/>
      <w:pPr>
        <w:ind w:left="3600" w:hanging="360"/>
      </w:pPr>
    </w:lvl>
    <w:lvl w:ilvl="5" w:tplc="6966E9FA">
      <w:start w:val="1"/>
      <w:numFmt w:val="lowerRoman"/>
      <w:lvlText w:val="%6."/>
      <w:lvlJc w:val="right"/>
      <w:pPr>
        <w:ind w:left="4320" w:hanging="180"/>
      </w:pPr>
    </w:lvl>
    <w:lvl w:ilvl="6" w:tplc="A39E8830">
      <w:start w:val="1"/>
      <w:numFmt w:val="decimal"/>
      <w:lvlText w:val="%7."/>
      <w:lvlJc w:val="left"/>
      <w:pPr>
        <w:ind w:left="5040" w:hanging="360"/>
      </w:pPr>
    </w:lvl>
    <w:lvl w:ilvl="7" w:tplc="3BE89F24">
      <w:start w:val="1"/>
      <w:numFmt w:val="lowerLetter"/>
      <w:lvlText w:val="%8."/>
      <w:lvlJc w:val="left"/>
      <w:pPr>
        <w:ind w:left="5760" w:hanging="360"/>
      </w:pPr>
    </w:lvl>
    <w:lvl w:ilvl="8" w:tplc="BDE0C7A6">
      <w:start w:val="1"/>
      <w:numFmt w:val="lowerRoman"/>
      <w:lvlText w:val="%9."/>
      <w:lvlJc w:val="right"/>
      <w:pPr>
        <w:ind w:left="6480" w:hanging="180"/>
      </w:pPr>
    </w:lvl>
  </w:abstractNum>
  <w:abstractNum w:abstractNumId="17" w15:restartNumberingAfterBreak="0">
    <w:nsid w:val="66F3494D"/>
    <w:multiLevelType w:val="hybridMultilevel"/>
    <w:tmpl w:val="1FBE3348"/>
    <w:lvl w:ilvl="0" w:tplc="F5A8BB72">
      <w:start w:val="1"/>
      <w:numFmt w:val="decimal"/>
      <w:lvlText w:val="%1."/>
      <w:lvlJc w:val="left"/>
      <w:pPr>
        <w:ind w:left="720" w:hanging="360"/>
      </w:pPr>
    </w:lvl>
    <w:lvl w:ilvl="1" w:tplc="A420F6AA">
      <w:start w:val="1"/>
      <w:numFmt w:val="lowerLetter"/>
      <w:lvlText w:val="%2."/>
      <w:lvlJc w:val="left"/>
      <w:pPr>
        <w:ind w:left="1440" w:hanging="360"/>
      </w:pPr>
    </w:lvl>
    <w:lvl w:ilvl="2" w:tplc="8E8AE8F2">
      <w:start w:val="1"/>
      <w:numFmt w:val="lowerRoman"/>
      <w:lvlText w:val="%3."/>
      <w:lvlJc w:val="right"/>
      <w:pPr>
        <w:ind w:left="2160" w:hanging="180"/>
      </w:pPr>
    </w:lvl>
    <w:lvl w:ilvl="3" w:tplc="223250FA">
      <w:start w:val="1"/>
      <w:numFmt w:val="decimal"/>
      <w:lvlText w:val="%4."/>
      <w:lvlJc w:val="left"/>
      <w:pPr>
        <w:ind w:left="2880" w:hanging="360"/>
      </w:pPr>
    </w:lvl>
    <w:lvl w:ilvl="4" w:tplc="E3FE2D5E">
      <w:start w:val="1"/>
      <w:numFmt w:val="lowerLetter"/>
      <w:lvlText w:val="%5."/>
      <w:lvlJc w:val="left"/>
      <w:pPr>
        <w:ind w:left="3600" w:hanging="360"/>
      </w:pPr>
    </w:lvl>
    <w:lvl w:ilvl="5" w:tplc="F32ED25C">
      <w:start w:val="1"/>
      <w:numFmt w:val="lowerRoman"/>
      <w:lvlText w:val="%6."/>
      <w:lvlJc w:val="right"/>
      <w:pPr>
        <w:ind w:left="4320" w:hanging="180"/>
      </w:pPr>
    </w:lvl>
    <w:lvl w:ilvl="6" w:tplc="BEB82828">
      <w:start w:val="1"/>
      <w:numFmt w:val="decimal"/>
      <w:lvlText w:val="%7."/>
      <w:lvlJc w:val="left"/>
      <w:pPr>
        <w:ind w:left="5040" w:hanging="360"/>
      </w:pPr>
    </w:lvl>
    <w:lvl w:ilvl="7" w:tplc="05888B98">
      <w:start w:val="1"/>
      <w:numFmt w:val="lowerLetter"/>
      <w:lvlText w:val="%8."/>
      <w:lvlJc w:val="left"/>
      <w:pPr>
        <w:ind w:left="5760" w:hanging="360"/>
      </w:pPr>
    </w:lvl>
    <w:lvl w:ilvl="8" w:tplc="E0E8BC96">
      <w:start w:val="1"/>
      <w:numFmt w:val="lowerRoman"/>
      <w:lvlText w:val="%9."/>
      <w:lvlJc w:val="right"/>
      <w:pPr>
        <w:ind w:left="6480" w:hanging="180"/>
      </w:pPr>
    </w:lvl>
  </w:abstractNum>
  <w:abstractNum w:abstractNumId="18" w15:restartNumberingAfterBreak="0">
    <w:nsid w:val="6C9153E1"/>
    <w:multiLevelType w:val="hybridMultilevel"/>
    <w:tmpl w:val="7DF82A24"/>
    <w:lvl w:ilvl="0" w:tplc="FFFFFFFF">
      <w:start w:val="1"/>
      <w:numFmt w:val="decimal"/>
      <w:lvlText w:val="%1."/>
      <w:lvlJc w:val="left"/>
      <w:pPr>
        <w:ind w:left="720" w:hanging="360"/>
      </w:pPr>
    </w:lvl>
    <w:lvl w:ilvl="1" w:tplc="5054304E">
      <w:start w:val="1"/>
      <w:numFmt w:val="lowerLetter"/>
      <w:lvlText w:val="%2."/>
      <w:lvlJc w:val="left"/>
      <w:pPr>
        <w:ind w:left="1440" w:hanging="360"/>
      </w:pPr>
    </w:lvl>
    <w:lvl w:ilvl="2" w:tplc="91481578">
      <w:start w:val="1"/>
      <w:numFmt w:val="lowerRoman"/>
      <w:lvlText w:val="%3."/>
      <w:lvlJc w:val="right"/>
      <w:pPr>
        <w:ind w:left="2160" w:hanging="180"/>
      </w:pPr>
    </w:lvl>
    <w:lvl w:ilvl="3" w:tplc="24ECC1A6">
      <w:start w:val="1"/>
      <w:numFmt w:val="decimal"/>
      <w:lvlText w:val="%4."/>
      <w:lvlJc w:val="left"/>
      <w:pPr>
        <w:ind w:left="2880" w:hanging="360"/>
      </w:pPr>
    </w:lvl>
    <w:lvl w:ilvl="4" w:tplc="B46401A8">
      <w:start w:val="1"/>
      <w:numFmt w:val="lowerLetter"/>
      <w:lvlText w:val="%5."/>
      <w:lvlJc w:val="left"/>
      <w:pPr>
        <w:ind w:left="3600" w:hanging="360"/>
      </w:pPr>
    </w:lvl>
    <w:lvl w:ilvl="5" w:tplc="E7DEDD48">
      <w:start w:val="1"/>
      <w:numFmt w:val="lowerRoman"/>
      <w:lvlText w:val="%6."/>
      <w:lvlJc w:val="right"/>
      <w:pPr>
        <w:ind w:left="4320" w:hanging="180"/>
      </w:pPr>
    </w:lvl>
    <w:lvl w:ilvl="6" w:tplc="D0669684">
      <w:start w:val="1"/>
      <w:numFmt w:val="decimal"/>
      <w:lvlText w:val="%7."/>
      <w:lvlJc w:val="left"/>
      <w:pPr>
        <w:ind w:left="5040" w:hanging="360"/>
      </w:pPr>
    </w:lvl>
    <w:lvl w:ilvl="7" w:tplc="CCB02196">
      <w:start w:val="1"/>
      <w:numFmt w:val="lowerLetter"/>
      <w:lvlText w:val="%8."/>
      <w:lvlJc w:val="left"/>
      <w:pPr>
        <w:ind w:left="5760" w:hanging="360"/>
      </w:pPr>
    </w:lvl>
    <w:lvl w:ilvl="8" w:tplc="F8D6B8C2">
      <w:start w:val="1"/>
      <w:numFmt w:val="lowerRoman"/>
      <w:lvlText w:val="%9."/>
      <w:lvlJc w:val="right"/>
      <w:pPr>
        <w:ind w:left="6480" w:hanging="180"/>
      </w:pPr>
    </w:lvl>
  </w:abstractNum>
  <w:abstractNum w:abstractNumId="19" w15:restartNumberingAfterBreak="0">
    <w:nsid w:val="717A1769"/>
    <w:multiLevelType w:val="hybridMultilevel"/>
    <w:tmpl w:val="52F29376"/>
    <w:lvl w:ilvl="0" w:tplc="F5B23106">
      <w:start w:val="1"/>
      <w:numFmt w:val="decimal"/>
      <w:lvlText w:val="%1."/>
      <w:lvlJc w:val="left"/>
      <w:pPr>
        <w:ind w:left="720" w:hanging="360"/>
      </w:pPr>
      <w:rPr>
        <w:rFonts w:ascii="Times New Roman" w:hAnsi="Times New Roman" w:cs="Times New Roman" w:hint="default"/>
      </w:rPr>
    </w:lvl>
    <w:lvl w:ilvl="1" w:tplc="0AD4B63E">
      <w:start w:val="1"/>
      <w:numFmt w:val="lowerLetter"/>
      <w:lvlText w:val="%2."/>
      <w:lvlJc w:val="left"/>
      <w:pPr>
        <w:ind w:left="1440" w:hanging="360"/>
      </w:pPr>
    </w:lvl>
    <w:lvl w:ilvl="2" w:tplc="F3801734">
      <w:start w:val="1"/>
      <w:numFmt w:val="lowerRoman"/>
      <w:lvlText w:val="%3."/>
      <w:lvlJc w:val="right"/>
      <w:pPr>
        <w:ind w:left="2160" w:hanging="180"/>
      </w:pPr>
    </w:lvl>
    <w:lvl w:ilvl="3" w:tplc="63FC1AD4">
      <w:start w:val="1"/>
      <w:numFmt w:val="decimal"/>
      <w:lvlText w:val="%4."/>
      <w:lvlJc w:val="left"/>
      <w:pPr>
        <w:ind w:left="2880" w:hanging="360"/>
      </w:pPr>
    </w:lvl>
    <w:lvl w:ilvl="4" w:tplc="A468B3E8">
      <w:start w:val="1"/>
      <w:numFmt w:val="lowerLetter"/>
      <w:lvlText w:val="%5."/>
      <w:lvlJc w:val="left"/>
      <w:pPr>
        <w:ind w:left="3600" w:hanging="360"/>
      </w:pPr>
    </w:lvl>
    <w:lvl w:ilvl="5" w:tplc="693CBE50">
      <w:start w:val="1"/>
      <w:numFmt w:val="lowerRoman"/>
      <w:lvlText w:val="%6."/>
      <w:lvlJc w:val="right"/>
      <w:pPr>
        <w:ind w:left="4320" w:hanging="180"/>
      </w:pPr>
    </w:lvl>
    <w:lvl w:ilvl="6" w:tplc="802ED3F8">
      <w:start w:val="1"/>
      <w:numFmt w:val="decimal"/>
      <w:lvlText w:val="%7."/>
      <w:lvlJc w:val="left"/>
      <w:pPr>
        <w:ind w:left="5040" w:hanging="360"/>
      </w:pPr>
    </w:lvl>
    <w:lvl w:ilvl="7" w:tplc="562EAB9C">
      <w:start w:val="1"/>
      <w:numFmt w:val="lowerLetter"/>
      <w:lvlText w:val="%8."/>
      <w:lvlJc w:val="left"/>
      <w:pPr>
        <w:ind w:left="5760" w:hanging="360"/>
      </w:pPr>
    </w:lvl>
    <w:lvl w:ilvl="8" w:tplc="EA8482B2">
      <w:start w:val="1"/>
      <w:numFmt w:val="lowerRoman"/>
      <w:lvlText w:val="%9."/>
      <w:lvlJc w:val="right"/>
      <w:pPr>
        <w:ind w:left="6480" w:hanging="180"/>
      </w:pPr>
    </w:lvl>
  </w:abstractNum>
  <w:abstractNum w:abstractNumId="20" w15:restartNumberingAfterBreak="0">
    <w:nsid w:val="7FC92056"/>
    <w:multiLevelType w:val="hybridMultilevel"/>
    <w:tmpl w:val="7E4EE59E"/>
    <w:lvl w:ilvl="0" w:tplc="6184706A">
      <w:start w:val="1"/>
      <w:numFmt w:val="decimal"/>
      <w:lvlText w:val="%1."/>
      <w:lvlJc w:val="left"/>
      <w:pPr>
        <w:ind w:left="720" w:hanging="360"/>
      </w:pPr>
    </w:lvl>
    <w:lvl w:ilvl="1" w:tplc="193C5C2A">
      <w:start w:val="1"/>
      <w:numFmt w:val="lowerLetter"/>
      <w:lvlText w:val="%2."/>
      <w:lvlJc w:val="left"/>
      <w:pPr>
        <w:ind w:left="1440" w:hanging="360"/>
      </w:pPr>
    </w:lvl>
    <w:lvl w:ilvl="2" w:tplc="163C3C8E">
      <w:start w:val="1"/>
      <w:numFmt w:val="lowerRoman"/>
      <w:lvlText w:val="%3."/>
      <w:lvlJc w:val="right"/>
      <w:pPr>
        <w:ind w:left="2160" w:hanging="180"/>
      </w:pPr>
    </w:lvl>
    <w:lvl w:ilvl="3" w:tplc="63D0B9E6">
      <w:start w:val="1"/>
      <w:numFmt w:val="decimal"/>
      <w:lvlText w:val="%4."/>
      <w:lvlJc w:val="left"/>
      <w:pPr>
        <w:ind w:left="2880" w:hanging="360"/>
      </w:pPr>
    </w:lvl>
    <w:lvl w:ilvl="4" w:tplc="21BA48DC">
      <w:start w:val="1"/>
      <w:numFmt w:val="lowerLetter"/>
      <w:lvlText w:val="%5."/>
      <w:lvlJc w:val="left"/>
      <w:pPr>
        <w:ind w:left="3600" w:hanging="360"/>
      </w:pPr>
    </w:lvl>
    <w:lvl w:ilvl="5" w:tplc="6DB4F4B8">
      <w:start w:val="1"/>
      <w:numFmt w:val="lowerRoman"/>
      <w:lvlText w:val="%6."/>
      <w:lvlJc w:val="right"/>
      <w:pPr>
        <w:ind w:left="4320" w:hanging="180"/>
      </w:pPr>
    </w:lvl>
    <w:lvl w:ilvl="6" w:tplc="F3466C30">
      <w:start w:val="1"/>
      <w:numFmt w:val="decimal"/>
      <w:lvlText w:val="%7."/>
      <w:lvlJc w:val="left"/>
      <w:pPr>
        <w:ind w:left="5040" w:hanging="360"/>
      </w:pPr>
    </w:lvl>
    <w:lvl w:ilvl="7" w:tplc="D6C01478">
      <w:start w:val="1"/>
      <w:numFmt w:val="lowerLetter"/>
      <w:lvlText w:val="%8."/>
      <w:lvlJc w:val="left"/>
      <w:pPr>
        <w:ind w:left="5760" w:hanging="360"/>
      </w:pPr>
    </w:lvl>
    <w:lvl w:ilvl="8" w:tplc="A97A439C">
      <w:start w:val="1"/>
      <w:numFmt w:val="lowerRoman"/>
      <w:lvlText w:val="%9."/>
      <w:lvlJc w:val="right"/>
      <w:pPr>
        <w:ind w:left="6480" w:hanging="180"/>
      </w:pPr>
    </w:lvl>
  </w:abstractNum>
  <w:num w:numId="1">
    <w:abstractNumId w:val="3"/>
  </w:num>
  <w:num w:numId="2">
    <w:abstractNumId w:val="16"/>
  </w:num>
  <w:num w:numId="3">
    <w:abstractNumId w:val="12"/>
  </w:num>
  <w:num w:numId="4">
    <w:abstractNumId w:val="19"/>
  </w:num>
  <w:num w:numId="5">
    <w:abstractNumId w:val="10"/>
  </w:num>
  <w:num w:numId="6">
    <w:abstractNumId w:val="20"/>
  </w:num>
  <w:num w:numId="7">
    <w:abstractNumId w:val="5"/>
  </w:num>
  <w:num w:numId="8">
    <w:abstractNumId w:val="15"/>
  </w:num>
  <w:num w:numId="9">
    <w:abstractNumId w:val="1"/>
  </w:num>
  <w:num w:numId="10">
    <w:abstractNumId w:val="6"/>
  </w:num>
  <w:num w:numId="11">
    <w:abstractNumId w:val="9"/>
  </w:num>
  <w:num w:numId="12">
    <w:abstractNumId w:val="11"/>
  </w:num>
  <w:num w:numId="13">
    <w:abstractNumId w:val="0"/>
  </w:num>
  <w:num w:numId="14">
    <w:abstractNumId w:val="2"/>
  </w:num>
  <w:num w:numId="15">
    <w:abstractNumId w:val="8"/>
  </w:num>
  <w:num w:numId="16">
    <w:abstractNumId w:val="18"/>
  </w:num>
  <w:num w:numId="17">
    <w:abstractNumId w:val="17"/>
  </w:num>
  <w:num w:numId="18">
    <w:abstractNumId w:val="4"/>
  </w:num>
  <w:num w:numId="19">
    <w:abstractNumId w:val="13"/>
  </w:num>
  <w:num w:numId="20">
    <w:abstractNumId w:val="7"/>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lfeld  Ales">
    <w15:presenceInfo w15:providerId="AD" w15:userId="S::aholfeld@ethz.ch::10e509b4-efc8-427d-a20a-3f69ac5ff0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4CDFA"/>
    <w:rsid w:val="0000250F"/>
    <w:rsid w:val="00006F8D"/>
    <w:rsid w:val="00010D78"/>
    <w:rsid w:val="0001695E"/>
    <w:rsid w:val="00020D59"/>
    <w:rsid w:val="000275DD"/>
    <w:rsid w:val="000333F8"/>
    <w:rsid w:val="00044508"/>
    <w:rsid w:val="00050103"/>
    <w:rsid w:val="000522B1"/>
    <w:rsid w:val="0005CB03"/>
    <w:rsid w:val="00062CAE"/>
    <w:rsid w:val="00063D13"/>
    <w:rsid w:val="00065A46"/>
    <w:rsid w:val="00067B0A"/>
    <w:rsid w:val="00067E7E"/>
    <w:rsid w:val="00075013"/>
    <w:rsid w:val="00090031"/>
    <w:rsid w:val="000A39BC"/>
    <w:rsid w:val="000A5FEA"/>
    <w:rsid w:val="000A7F30"/>
    <w:rsid w:val="000B26CA"/>
    <w:rsid w:val="000B3556"/>
    <w:rsid w:val="000B58BD"/>
    <w:rsid w:val="000C0DCF"/>
    <w:rsid w:val="000C45C3"/>
    <w:rsid w:val="000CE578"/>
    <w:rsid w:val="000D4E76"/>
    <w:rsid w:val="000F1858"/>
    <w:rsid w:val="000F3D8A"/>
    <w:rsid w:val="001070DF"/>
    <w:rsid w:val="0010C854"/>
    <w:rsid w:val="0010F10E"/>
    <w:rsid w:val="001120AF"/>
    <w:rsid w:val="00112478"/>
    <w:rsid w:val="00112DDA"/>
    <w:rsid w:val="00113000"/>
    <w:rsid w:val="0011436A"/>
    <w:rsid w:val="00114433"/>
    <w:rsid w:val="00121D6E"/>
    <w:rsid w:val="00135B70"/>
    <w:rsid w:val="00144ADC"/>
    <w:rsid w:val="00144DE8"/>
    <w:rsid w:val="0016954C"/>
    <w:rsid w:val="00176DCF"/>
    <w:rsid w:val="0018394E"/>
    <w:rsid w:val="00197FFE"/>
    <w:rsid w:val="001A0984"/>
    <w:rsid w:val="001A0AD1"/>
    <w:rsid w:val="001A1AF9"/>
    <w:rsid w:val="001B2449"/>
    <w:rsid w:val="001B59F2"/>
    <w:rsid w:val="001C4B75"/>
    <w:rsid w:val="001D13BE"/>
    <w:rsid w:val="001E36CA"/>
    <w:rsid w:val="001E5B98"/>
    <w:rsid w:val="001E98B7"/>
    <w:rsid w:val="00220FEE"/>
    <w:rsid w:val="0022197A"/>
    <w:rsid w:val="002243F2"/>
    <w:rsid w:val="00225B12"/>
    <w:rsid w:val="00226888"/>
    <w:rsid w:val="0022E18F"/>
    <w:rsid w:val="002518A3"/>
    <w:rsid w:val="0025349E"/>
    <w:rsid w:val="002621F7"/>
    <w:rsid w:val="00265681"/>
    <w:rsid w:val="00276E33"/>
    <w:rsid w:val="00277A53"/>
    <w:rsid w:val="00296ED3"/>
    <w:rsid w:val="002A0B3E"/>
    <w:rsid w:val="002A76E8"/>
    <w:rsid w:val="002B2D3A"/>
    <w:rsid w:val="002C0849"/>
    <w:rsid w:val="002C8029"/>
    <w:rsid w:val="002E4D64"/>
    <w:rsid w:val="002F1BC8"/>
    <w:rsid w:val="0030262A"/>
    <w:rsid w:val="0032162E"/>
    <w:rsid w:val="00321A8F"/>
    <w:rsid w:val="00321CEC"/>
    <w:rsid w:val="00337B97"/>
    <w:rsid w:val="00342A0C"/>
    <w:rsid w:val="003441F8"/>
    <w:rsid w:val="00347CD9"/>
    <w:rsid w:val="0035059A"/>
    <w:rsid w:val="00359490"/>
    <w:rsid w:val="003611D9"/>
    <w:rsid w:val="00363BC3"/>
    <w:rsid w:val="003656B6"/>
    <w:rsid w:val="0037060A"/>
    <w:rsid w:val="00381A6E"/>
    <w:rsid w:val="00381B8A"/>
    <w:rsid w:val="003836EF"/>
    <w:rsid w:val="0039686B"/>
    <w:rsid w:val="003A4BE9"/>
    <w:rsid w:val="003B0B69"/>
    <w:rsid w:val="003B6DFA"/>
    <w:rsid w:val="003C01F1"/>
    <w:rsid w:val="003C2415"/>
    <w:rsid w:val="003C3D19"/>
    <w:rsid w:val="003DC691"/>
    <w:rsid w:val="004052B1"/>
    <w:rsid w:val="004205EC"/>
    <w:rsid w:val="00433F4B"/>
    <w:rsid w:val="00436382"/>
    <w:rsid w:val="00436EE3"/>
    <w:rsid w:val="00450AD0"/>
    <w:rsid w:val="00463F64"/>
    <w:rsid w:val="00474BDE"/>
    <w:rsid w:val="00477B5D"/>
    <w:rsid w:val="004879DC"/>
    <w:rsid w:val="0048A835"/>
    <w:rsid w:val="0048F2DB"/>
    <w:rsid w:val="0049013C"/>
    <w:rsid w:val="004918D6"/>
    <w:rsid w:val="00493E56"/>
    <w:rsid w:val="00494ABF"/>
    <w:rsid w:val="004A4B2B"/>
    <w:rsid w:val="004B18AE"/>
    <w:rsid w:val="004C21CA"/>
    <w:rsid w:val="004C36CC"/>
    <w:rsid w:val="004C40BC"/>
    <w:rsid w:val="004D126C"/>
    <w:rsid w:val="004D1646"/>
    <w:rsid w:val="004D6C35"/>
    <w:rsid w:val="004F4F50"/>
    <w:rsid w:val="005078F3"/>
    <w:rsid w:val="00522688"/>
    <w:rsid w:val="0052359C"/>
    <w:rsid w:val="00554660"/>
    <w:rsid w:val="00555FCE"/>
    <w:rsid w:val="00557324"/>
    <w:rsid w:val="0056AE25"/>
    <w:rsid w:val="00571D7D"/>
    <w:rsid w:val="0058052B"/>
    <w:rsid w:val="00583134"/>
    <w:rsid w:val="00586A5A"/>
    <w:rsid w:val="005A4261"/>
    <w:rsid w:val="005A6921"/>
    <w:rsid w:val="005C006B"/>
    <w:rsid w:val="005C1228"/>
    <w:rsid w:val="005E1807"/>
    <w:rsid w:val="005F4198"/>
    <w:rsid w:val="005F70FB"/>
    <w:rsid w:val="00600657"/>
    <w:rsid w:val="00603120"/>
    <w:rsid w:val="0060446D"/>
    <w:rsid w:val="0061709A"/>
    <w:rsid w:val="00625440"/>
    <w:rsid w:val="006351C8"/>
    <w:rsid w:val="0063F760"/>
    <w:rsid w:val="0064967E"/>
    <w:rsid w:val="00657B5B"/>
    <w:rsid w:val="00675EDE"/>
    <w:rsid w:val="006769EA"/>
    <w:rsid w:val="00682C2A"/>
    <w:rsid w:val="00687D1E"/>
    <w:rsid w:val="0069386A"/>
    <w:rsid w:val="006A265C"/>
    <w:rsid w:val="006A50C7"/>
    <w:rsid w:val="006B0F1D"/>
    <w:rsid w:val="006C4308"/>
    <w:rsid w:val="006C4714"/>
    <w:rsid w:val="006D262D"/>
    <w:rsid w:val="006E1849"/>
    <w:rsid w:val="006E65F0"/>
    <w:rsid w:val="006F3B55"/>
    <w:rsid w:val="006F40B3"/>
    <w:rsid w:val="006F49D3"/>
    <w:rsid w:val="007114D7"/>
    <w:rsid w:val="007116BD"/>
    <w:rsid w:val="00727FB0"/>
    <w:rsid w:val="007420D0"/>
    <w:rsid w:val="007425C4"/>
    <w:rsid w:val="00743B56"/>
    <w:rsid w:val="00746BEF"/>
    <w:rsid w:val="00753EC3"/>
    <w:rsid w:val="007577F5"/>
    <w:rsid w:val="00790354"/>
    <w:rsid w:val="00797ED5"/>
    <w:rsid w:val="007A75C7"/>
    <w:rsid w:val="007B4CE0"/>
    <w:rsid w:val="007E2B09"/>
    <w:rsid w:val="007E2F05"/>
    <w:rsid w:val="007E5333"/>
    <w:rsid w:val="007E7D07"/>
    <w:rsid w:val="007F3525"/>
    <w:rsid w:val="007F3C82"/>
    <w:rsid w:val="007F7E9F"/>
    <w:rsid w:val="00803ABF"/>
    <w:rsid w:val="00807D97"/>
    <w:rsid w:val="008136D8"/>
    <w:rsid w:val="00815ECD"/>
    <w:rsid w:val="008437A4"/>
    <w:rsid w:val="008567E6"/>
    <w:rsid w:val="00880AF3"/>
    <w:rsid w:val="00882762"/>
    <w:rsid w:val="00883B6D"/>
    <w:rsid w:val="00885B4C"/>
    <w:rsid w:val="008863E2"/>
    <w:rsid w:val="00886597"/>
    <w:rsid w:val="00895829"/>
    <w:rsid w:val="00897A25"/>
    <w:rsid w:val="008A6300"/>
    <w:rsid w:val="008C39DD"/>
    <w:rsid w:val="008C6D9C"/>
    <w:rsid w:val="008D1D26"/>
    <w:rsid w:val="008D4B1F"/>
    <w:rsid w:val="008E0550"/>
    <w:rsid w:val="008E15AD"/>
    <w:rsid w:val="008F7E9F"/>
    <w:rsid w:val="0090FAC0"/>
    <w:rsid w:val="00916453"/>
    <w:rsid w:val="00922DD5"/>
    <w:rsid w:val="00925172"/>
    <w:rsid w:val="00946217"/>
    <w:rsid w:val="009515D8"/>
    <w:rsid w:val="00961C30"/>
    <w:rsid w:val="00964B5D"/>
    <w:rsid w:val="00970BA5"/>
    <w:rsid w:val="00972A5B"/>
    <w:rsid w:val="00972DA3"/>
    <w:rsid w:val="00991F36"/>
    <w:rsid w:val="009A6C34"/>
    <w:rsid w:val="009B7E36"/>
    <w:rsid w:val="009C88B0"/>
    <w:rsid w:val="009D2465"/>
    <w:rsid w:val="009E0822"/>
    <w:rsid w:val="009E7088"/>
    <w:rsid w:val="009F68D6"/>
    <w:rsid w:val="00A029A9"/>
    <w:rsid w:val="00A03968"/>
    <w:rsid w:val="00A21373"/>
    <w:rsid w:val="00A26DB5"/>
    <w:rsid w:val="00A41464"/>
    <w:rsid w:val="00A471FF"/>
    <w:rsid w:val="00A507D4"/>
    <w:rsid w:val="00A7425C"/>
    <w:rsid w:val="00A74A73"/>
    <w:rsid w:val="00A80636"/>
    <w:rsid w:val="00A87EF7"/>
    <w:rsid w:val="00A91368"/>
    <w:rsid w:val="00AA6895"/>
    <w:rsid w:val="00AB4B6D"/>
    <w:rsid w:val="00ABBE06"/>
    <w:rsid w:val="00AC0D87"/>
    <w:rsid w:val="00AC33EB"/>
    <w:rsid w:val="00AD1266"/>
    <w:rsid w:val="00AE3057"/>
    <w:rsid w:val="00B03226"/>
    <w:rsid w:val="00B10447"/>
    <w:rsid w:val="00B1188E"/>
    <w:rsid w:val="00B1747D"/>
    <w:rsid w:val="00B20231"/>
    <w:rsid w:val="00B32087"/>
    <w:rsid w:val="00B3740B"/>
    <w:rsid w:val="00B47101"/>
    <w:rsid w:val="00B5534E"/>
    <w:rsid w:val="00B610F0"/>
    <w:rsid w:val="00B63C74"/>
    <w:rsid w:val="00B707E2"/>
    <w:rsid w:val="00B8026D"/>
    <w:rsid w:val="00B84622"/>
    <w:rsid w:val="00B93360"/>
    <w:rsid w:val="00BB0840"/>
    <w:rsid w:val="00BC36D5"/>
    <w:rsid w:val="00BC3D4A"/>
    <w:rsid w:val="00BC45ED"/>
    <w:rsid w:val="00BD0527"/>
    <w:rsid w:val="00BD4F0E"/>
    <w:rsid w:val="00BD71B1"/>
    <w:rsid w:val="00BD7BDC"/>
    <w:rsid w:val="00BE539F"/>
    <w:rsid w:val="00BF221E"/>
    <w:rsid w:val="00BF6363"/>
    <w:rsid w:val="00C21671"/>
    <w:rsid w:val="00C33A21"/>
    <w:rsid w:val="00C34186"/>
    <w:rsid w:val="00C34DA6"/>
    <w:rsid w:val="00C527D1"/>
    <w:rsid w:val="00C54BFD"/>
    <w:rsid w:val="00C63641"/>
    <w:rsid w:val="00C65F27"/>
    <w:rsid w:val="00C71F89"/>
    <w:rsid w:val="00C75DDF"/>
    <w:rsid w:val="00C8144B"/>
    <w:rsid w:val="00CB1386"/>
    <w:rsid w:val="00CB4A82"/>
    <w:rsid w:val="00CC5FE0"/>
    <w:rsid w:val="00CC731B"/>
    <w:rsid w:val="00CD18E8"/>
    <w:rsid w:val="00CD5041"/>
    <w:rsid w:val="00CE6BE2"/>
    <w:rsid w:val="00CF744E"/>
    <w:rsid w:val="00D03D33"/>
    <w:rsid w:val="00D069F8"/>
    <w:rsid w:val="00D07D84"/>
    <w:rsid w:val="00D1284A"/>
    <w:rsid w:val="00D14530"/>
    <w:rsid w:val="00D267B2"/>
    <w:rsid w:val="00D30F3F"/>
    <w:rsid w:val="00D317AC"/>
    <w:rsid w:val="00D35DBD"/>
    <w:rsid w:val="00D376D6"/>
    <w:rsid w:val="00D37DD2"/>
    <w:rsid w:val="00D4638C"/>
    <w:rsid w:val="00D55209"/>
    <w:rsid w:val="00D75A23"/>
    <w:rsid w:val="00D85893"/>
    <w:rsid w:val="00D92767"/>
    <w:rsid w:val="00D92DCA"/>
    <w:rsid w:val="00D94B29"/>
    <w:rsid w:val="00DA3AB2"/>
    <w:rsid w:val="00DA6C1A"/>
    <w:rsid w:val="00DB32CE"/>
    <w:rsid w:val="00DB6E4B"/>
    <w:rsid w:val="00DE7A49"/>
    <w:rsid w:val="00DE7E9C"/>
    <w:rsid w:val="00DE8E3B"/>
    <w:rsid w:val="00DF20BA"/>
    <w:rsid w:val="00DF2ADB"/>
    <w:rsid w:val="00DF5FD2"/>
    <w:rsid w:val="00E01954"/>
    <w:rsid w:val="00E023DB"/>
    <w:rsid w:val="00E03967"/>
    <w:rsid w:val="00E0515C"/>
    <w:rsid w:val="00E055ED"/>
    <w:rsid w:val="00E0705A"/>
    <w:rsid w:val="00E07DB0"/>
    <w:rsid w:val="00E16815"/>
    <w:rsid w:val="00E3207D"/>
    <w:rsid w:val="00E37936"/>
    <w:rsid w:val="00E435C0"/>
    <w:rsid w:val="00E49696"/>
    <w:rsid w:val="00E4C3BA"/>
    <w:rsid w:val="00E4D684"/>
    <w:rsid w:val="00E679AB"/>
    <w:rsid w:val="00E67AA1"/>
    <w:rsid w:val="00E734E0"/>
    <w:rsid w:val="00E80154"/>
    <w:rsid w:val="00E81A22"/>
    <w:rsid w:val="00EA7702"/>
    <w:rsid w:val="00EAB39D"/>
    <w:rsid w:val="00EB7036"/>
    <w:rsid w:val="00EB7F21"/>
    <w:rsid w:val="00EC05A8"/>
    <w:rsid w:val="00EC19B2"/>
    <w:rsid w:val="00ED19A0"/>
    <w:rsid w:val="00EE0D7A"/>
    <w:rsid w:val="00EE50BC"/>
    <w:rsid w:val="00EE67A5"/>
    <w:rsid w:val="00F10970"/>
    <w:rsid w:val="00F11E07"/>
    <w:rsid w:val="00F17CF8"/>
    <w:rsid w:val="00F2087F"/>
    <w:rsid w:val="00F23464"/>
    <w:rsid w:val="00F56B96"/>
    <w:rsid w:val="00F63438"/>
    <w:rsid w:val="00F723A6"/>
    <w:rsid w:val="00F73F0A"/>
    <w:rsid w:val="00F7BCF8"/>
    <w:rsid w:val="00F821C6"/>
    <w:rsid w:val="00F823A2"/>
    <w:rsid w:val="00F87AA8"/>
    <w:rsid w:val="00F9573D"/>
    <w:rsid w:val="00FA0195"/>
    <w:rsid w:val="00FA7075"/>
    <w:rsid w:val="00FAE8CA"/>
    <w:rsid w:val="00FB5D21"/>
    <w:rsid w:val="00FC7027"/>
    <w:rsid w:val="00FD7282"/>
    <w:rsid w:val="00FE7138"/>
    <w:rsid w:val="00FF1948"/>
    <w:rsid w:val="01045A45"/>
    <w:rsid w:val="0105F984"/>
    <w:rsid w:val="01066506"/>
    <w:rsid w:val="01092CEF"/>
    <w:rsid w:val="010DA625"/>
    <w:rsid w:val="010E2614"/>
    <w:rsid w:val="0110FE98"/>
    <w:rsid w:val="0111AAC1"/>
    <w:rsid w:val="011ECFBE"/>
    <w:rsid w:val="0123FDFD"/>
    <w:rsid w:val="01271B68"/>
    <w:rsid w:val="0127D8B9"/>
    <w:rsid w:val="0129D829"/>
    <w:rsid w:val="012ABEFE"/>
    <w:rsid w:val="012FA8F0"/>
    <w:rsid w:val="013185E7"/>
    <w:rsid w:val="01372132"/>
    <w:rsid w:val="0137DE03"/>
    <w:rsid w:val="01387902"/>
    <w:rsid w:val="0139CFE8"/>
    <w:rsid w:val="013CB781"/>
    <w:rsid w:val="01409681"/>
    <w:rsid w:val="0145FEC7"/>
    <w:rsid w:val="0147D789"/>
    <w:rsid w:val="014A3704"/>
    <w:rsid w:val="014BFE64"/>
    <w:rsid w:val="014D2F13"/>
    <w:rsid w:val="015E3493"/>
    <w:rsid w:val="01603C0A"/>
    <w:rsid w:val="01605025"/>
    <w:rsid w:val="01612C15"/>
    <w:rsid w:val="01661DCF"/>
    <w:rsid w:val="0166A9B2"/>
    <w:rsid w:val="016A7F47"/>
    <w:rsid w:val="016CB028"/>
    <w:rsid w:val="016EB6E1"/>
    <w:rsid w:val="016F44A4"/>
    <w:rsid w:val="0172E164"/>
    <w:rsid w:val="017622D5"/>
    <w:rsid w:val="0178C537"/>
    <w:rsid w:val="017B65C1"/>
    <w:rsid w:val="017B6EAD"/>
    <w:rsid w:val="017CA4EB"/>
    <w:rsid w:val="017ECFEB"/>
    <w:rsid w:val="017F2B3E"/>
    <w:rsid w:val="01831267"/>
    <w:rsid w:val="0185F5D1"/>
    <w:rsid w:val="01873CB6"/>
    <w:rsid w:val="0187B338"/>
    <w:rsid w:val="018DE8E2"/>
    <w:rsid w:val="018F76BE"/>
    <w:rsid w:val="019666C5"/>
    <w:rsid w:val="01968E59"/>
    <w:rsid w:val="01A2B7EB"/>
    <w:rsid w:val="01A42B8B"/>
    <w:rsid w:val="01A4A828"/>
    <w:rsid w:val="01A56293"/>
    <w:rsid w:val="01A8F3E2"/>
    <w:rsid w:val="01AC8B35"/>
    <w:rsid w:val="01AD4131"/>
    <w:rsid w:val="01ADE0F9"/>
    <w:rsid w:val="01B04AF8"/>
    <w:rsid w:val="01B4F872"/>
    <w:rsid w:val="01B5E64B"/>
    <w:rsid w:val="01B79B2B"/>
    <w:rsid w:val="01B88DF1"/>
    <w:rsid w:val="01C3A084"/>
    <w:rsid w:val="01C5EEDD"/>
    <w:rsid w:val="01C7DEF2"/>
    <w:rsid w:val="01C92FEA"/>
    <w:rsid w:val="01C94AD8"/>
    <w:rsid w:val="01CA868C"/>
    <w:rsid w:val="01D379C9"/>
    <w:rsid w:val="01D7366D"/>
    <w:rsid w:val="01D901C9"/>
    <w:rsid w:val="01DA924D"/>
    <w:rsid w:val="01DB2540"/>
    <w:rsid w:val="01DDC533"/>
    <w:rsid w:val="01DEE61E"/>
    <w:rsid w:val="01E1784F"/>
    <w:rsid w:val="01E5652A"/>
    <w:rsid w:val="01EAA0B6"/>
    <w:rsid w:val="01EB4C6C"/>
    <w:rsid w:val="01EB67AA"/>
    <w:rsid w:val="01ED9BCB"/>
    <w:rsid w:val="01EEA258"/>
    <w:rsid w:val="01F12EA3"/>
    <w:rsid w:val="01F5CB18"/>
    <w:rsid w:val="01F67668"/>
    <w:rsid w:val="01FBAE2D"/>
    <w:rsid w:val="01FF952E"/>
    <w:rsid w:val="0201763E"/>
    <w:rsid w:val="0202523E"/>
    <w:rsid w:val="02045EC1"/>
    <w:rsid w:val="0204C4C0"/>
    <w:rsid w:val="0204C74E"/>
    <w:rsid w:val="0207CAB5"/>
    <w:rsid w:val="020ECA69"/>
    <w:rsid w:val="020F1E11"/>
    <w:rsid w:val="020FE238"/>
    <w:rsid w:val="02116607"/>
    <w:rsid w:val="02122F8A"/>
    <w:rsid w:val="0214DD7C"/>
    <w:rsid w:val="0216946B"/>
    <w:rsid w:val="02178C00"/>
    <w:rsid w:val="021E6395"/>
    <w:rsid w:val="02222883"/>
    <w:rsid w:val="0222CA8C"/>
    <w:rsid w:val="02269B22"/>
    <w:rsid w:val="0229E816"/>
    <w:rsid w:val="022AEA64"/>
    <w:rsid w:val="0232FBE0"/>
    <w:rsid w:val="02331235"/>
    <w:rsid w:val="023526AF"/>
    <w:rsid w:val="02354601"/>
    <w:rsid w:val="0235C23D"/>
    <w:rsid w:val="0237512C"/>
    <w:rsid w:val="023864BD"/>
    <w:rsid w:val="023986EA"/>
    <w:rsid w:val="023B782F"/>
    <w:rsid w:val="023D0F54"/>
    <w:rsid w:val="024376E0"/>
    <w:rsid w:val="02484430"/>
    <w:rsid w:val="024A16D5"/>
    <w:rsid w:val="024BBC59"/>
    <w:rsid w:val="024C67F7"/>
    <w:rsid w:val="024E5AB3"/>
    <w:rsid w:val="024F8331"/>
    <w:rsid w:val="025123AF"/>
    <w:rsid w:val="02539E36"/>
    <w:rsid w:val="0259A5AE"/>
    <w:rsid w:val="025B45D9"/>
    <w:rsid w:val="025D6184"/>
    <w:rsid w:val="02656ED2"/>
    <w:rsid w:val="02671ABB"/>
    <w:rsid w:val="026758BC"/>
    <w:rsid w:val="02677943"/>
    <w:rsid w:val="02689F23"/>
    <w:rsid w:val="0269028D"/>
    <w:rsid w:val="026A70E6"/>
    <w:rsid w:val="026B4E6D"/>
    <w:rsid w:val="026D1F19"/>
    <w:rsid w:val="026D5BA1"/>
    <w:rsid w:val="026EE9E6"/>
    <w:rsid w:val="026F8274"/>
    <w:rsid w:val="0272F1F2"/>
    <w:rsid w:val="027638A9"/>
    <w:rsid w:val="0277CE17"/>
    <w:rsid w:val="0277FB5E"/>
    <w:rsid w:val="0279C253"/>
    <w:rsid w:val="027A27AB"/>
    <w:rsid w:val="027D4DE5"/>
    <w:rsid w:val="0287F7E3"/>
    <w:rsid w:val="028B993B"/>
    <w:rsid w:val="0290D514"/>
    <w:rsid w:val="0292CF10"/>
    <w:rsid w:val="029647D1"/>
    <w:rsid w:val="0296C540"/>
    <w:rsid w:val="029B010D"/>
    <w:rsid w:val="02A5411F"/>
    <w:rsid w:val="02A89FAA"/>
    <w:rsid w:val="02AF3A4F"/>
    <w:rsid w:val="02AFC680"/>
    <w:rsid w:val="02B07B52"/>
    <w:rsid w:val="02B55488"/>
    <w:rsid w:val="02B84855"/>
    <w:rsid w:val="02BDBC2D"/>
    <w:rsid w:val="02BEEFDB"/>
    <w:rsid w:val="02BF4810"/>
    <w:rsid w:val="02BFCC4B"/>
    <w:rsid w:val="02C58F2E"/>
    <w:rsid w:val="02CDFDC9"/>
    <w:rsid w:val="02CEE3E1"/>
    <w:rsid w:val="02CFD294"/>
    <w:rsid w:val="02D13D05"/>
    <w:rsid w:val="02D3B024"/>
    <w:rsid w:val="02D6AFBB"/>
    <w:rsid w:val="02DE5709"/>
    <w:rsid w:val="02DEC180"/>
    <w:rsid w:val="02E26BB0"/>
    <w:rsid w:val="02E8A509"/>
    <w:rsid w:val="02EA4B74"/>
    <w:rsid w:val="02EEA166"/>
    <w:rsid w:val="02FB016A"/>
    <w:rsid w:val="02FCF1D2"/>
    <w:rsid w:val="03019077"/>
    <w:rsid w:val="030372D6"/>
    <w:rsid w:val="0303DDCB"/>
    <w:rsid w:val="030A98E5"/>
    <w:rsid w:val="030D58DB"/>
    <w:rsid w:val="030F6055"/>
    <w:rsid w:val="03190406"/>
    <w:rsid w:val="031C5B04"/>
    <w:rsid w:val="031DBFFE"/>
    <w:rsid w:val="032217C2"/>
    <w:rsid w:val="0325E14F"/>
    <w:rsid w:val="03287CEB"/>
    <w:rsid w:val="0328D8BB"/>
    <w:rsid w:val="032E235E"/>
    <w:rsid w:val="0330778E"/>
    <w:rsid w:val="03324B9F"/>
    <w:rsid w:val="03338DFC"/>
    <w:rsid w:val="0336E36D"/>
    <w:rsid w:val="03386676"/>
    <w:rsid w:val="0339ADB8"/>
    <w:rsid w:val="033BDCAE"/>
    <w:rsid w:val="033E742A"/>
    <w:rsid w:val="0341DA52"/>
    <w:rsid w:val="0341F52F"/>
    <w:rsid w:val="03426085"/>
    <w:rsid w:val="034324B9"/>
    <w:rsid w:val="034390A9"/>
    <w:rsid w:val="034B8E00"/>
    <w:rsid w:val="0353FFC5"/>
    <w:rsid w:val="035C0E82"/>
    <w:rsid w:val="035F70E5"/>
    <w:rsid w:val="036288EF"/>
    <w:rsid w:val="0366B4E5"/>
    <w:rsid w:val="03675E6B"/>
    <w:rsid w:val="0368D13C"/>
    <w:rsid w:val="036902A2"/>
    <w:rsid w:val="036960CB"/>
    <w:rsid w:val="036A1FD8"/>
    <w:rsid w:val="036B21FD"/>
    <w:rsid w:val="036B2721"/>
    <w:rsid w:val="036BB373"/>
    <w:rsid w:val="036D5CCA"/>
    <w:rsid w:val="036F4A2A"/>
    <w:rsid w:val="037173AA"/>
    <w:rsid w:val="0381F0B1"/>
    <w:rsid w:val="038A0109"/>
    <w:rsid w:val="038CA999"/>
    <w:rsid w:val="038D4735"/>
    <w:rsid w:val="03941365"/>
    <w:rsid w:val="03945F3B"/>
    <w:rsid w:val="03964099"/>
    <w:rsid w:val="03995161"/>
    <w:rsid w:val="039CB677"/>
    <w:rsid w:val="039FE5E8"/>
    <w:rsid w:val="03A4ACA6"/>
    <w:rsid w:val="03A54FA0"/>
    <w:rsid w:val="03A65C74"/>
    <w:rsid w:val="03A9FF39"/>
    <w:rsid w:val="03AAA95C"/>
    <w:rsid w:val="03AB35CD"/>
    <w:rsid w:val="03AB3921"/>
    <w:rsid w:val="03AE1BB2"/>
    <w:rsid w:val="03B4F300"/>
    <w:rsid w:val="03C7D09E"/>
    <w:rsid w:val="03CCE359"/>
    <w:rsid w:val="03D25DA2"/>
    <w:rsid w:val="03D4061C"/>
    <w:rsid w:val="03D74890"/>
    <w:rsid w:val="03D83F96"/>
    <w:rsid w:val="03D96BFF"/>
    <w:rsid w:val="03DA1F86"/>
    <w:rsid w:val="03DD034C"/>
    <w:rsid w:val="03DE3B82"/>
    <w:rsid w:val="03E53DF0"/>
    <w:rsid w:val="03EB8610"/>
    <w:rsid w:val="03EBC8DF"/>
    <w:rsid w:val="03ECF8B8"/>
    <w:rsid w:val="03EDBA29"/>
    <w:rsid w:val="03EEADE6"/>
    <w:rsid w:val="03F081BD"/>
    <w:rsid w:val="03F61BFB"/>
    <w:rsid w:val="03F62DAD"/>
    <w:rsid w:val="03FFA21F"/>
    <w:rsid w:val="0408E4E6"/>
    <w:rsid w:val="041042AB"/>
    <w:rsid w:val="041185EB"/>
    <w:rsid w:val="04129B84"/>
    <w:rsid w:val="0415978B"/>
    <w:rsid w:val="04170161"/>
    <w:rsid w:val="0419CCB6"/>
    <w:rsid w:val="041CE430"/>
    <w:rsid w:val="04215724"/>
    <w:rsid w:val="04215B94"/>
    <w:rsid w:val="04223473"/>
    <w:rsid w:val="04225A21"/>
    <w:rsid w:val="04297770"/>
    <w:rsid w:val="042CA575"/>
    <w:rsid w:val="042F2F8F"/>
    <w:rsid w:val="04315DDC"/>
    <w:rsid w:val="0436DE7E"/>
    <w:rsid w:val="04397CB7"/>
    <w:rsid w:val="0441624C"/>
    <w:rsid w:val="04464227"/>
    <w:rsid w:val="044BD0D7"/>
    <w:rsid w:val="044C2147"/>
    <w:rsid w:val="044CF8D7"/>
    <w:rsid w:val="044F4261"/>
    <w:rsid w:val="04549FD5"/>
    <w:rsid w:val="04561A4A"/>
    <w:rsid w:val="045B10B2"/>
    <w:rsid w:val="045B4FA6"/>
    <w:rsid w:val="045BB2CE"/>
    <w:rsid w:val="045BD5E4"/>
    <w:rsid w:val="045C96CE"/>
    <w:rsid w:val="045CF6A0"/>
    <w:rsid w:val="04625FC0"/>
    <w:rsid w:val="0462E7A3"/>
    <w:rsid w:val="0465CC37"/>
    <w:rsid w:val="0466CC4B"/>
    <w:rsid w:val="0467C8AE"/>
    <w:rsid w:val="046958D5"/>
    <w:rsid w:val="046D9BBE"/>
    <w:rsid w:val="046E9442"/>
    <w:rsid w:val="0471C07A"/>
    <w:rsid w:val="047292F8"/>
    <w:rsid w:val="04743390"/>
    <w:rsid w:val="0477808E"/>
    <w:rsid w:val="04778903"/>
    <w:rsid w:val="0477FABD"/>
    <w:rsid w:val="04787B7F"/>
    <w:rsid w:val="047D8E2A"/>
    <w:rsid w:val="047D9B9A"/>
    <w:rsid w:val="04861BD5"/>
    <w:rsid w:val="04890EE6"/>
    <w:rsid w:val="048CCD24"/>
    <w:rsid w:val="048E3641"/>
    <w:rsid w:val="048F06D7"/>
    <w:rsid w:val="049AB7E4"/>
    <w:rsid w:val="049E1D81"/>
    <w:rsid w:val="049ECA6F"/>
    <w:rsid w:val="049F5108"/>
    <w:rsid w:val="049FC82B"/>
    <w:rsid w:val="04A1E842"/>
    <w:rsid w:val="04A29C8F"/>
    <w:rsid w:val="04A9BE11"/>
    <w:rsid w:val="04AFFEF5"/>
    <w:rsid w:val="04B067C3"/>
    <w:rsid w:val="04B2AA38"/>
    <w:rsid w:val="04B9D91E"/>
    <w:rsid w:val="04BAB18D"/>
    <w:rsid w:val="04BD9693"/>
    <w:rsid w:val="04C3780D"/>
    <w:rsid w:val="04C66FF5"/>
    <w:rsid w:val="04C8F01E"/>
    <w:rsid w:val="04C97143"/>
    <w:rsid w:val="04CA4D90"/>
    <w:rsid w:val="04CA7B3E"/>
    <w:rsid w:val="04CE1C00"/>
    <w:rsid w:val="04D7A015"/>
    <w:rsid w:val="04DC8B7D"/>
    <w:rsid w:val="04E01F4B"/>
    <w:rsid w:val="04E2FF09"/>
    <w:rsid w:val="04E3B061"/>
    <w:rsid w:val="04E5A70E"/>
    <w:rsid w:val="04F32B1F"/>
    <w:rsid w:val="04F7C5C6"/>
    <w:rsid w:val="04F7DEE3"/>
    <w:rsid w:val="04F91319"/>
    <w:rsid w:val="04FBF6AA"/>
    <w:rsid w:val="04FDBF28"/>
    <w:rsid w:val="05032ECC"/>
    <w:rsid w:val="0503B994"/>
    <w:rsid w:val="0506AC99"/>
    <w:rsid w:val="05075BDE"/>
    <w:rsid w:val="050CBF67"/>
    <w:rsid w:val="050FC46A"/>
    <w:rsid w:val="05118F18"/>
    <w:rsid w:val="0512C1B4"/>
    <w:rsid w:val="0512C972"/>
    <w:rsid w:val="05139367"/>
    <w:rsid w:val="0519A420"/>
    <w:rsid w:val="051D3DB8"/>
    <w:rsid w:val="051FF443"/>
    <w:rsid w:val="05225479"/>
    <w:rsid w:val="0526431A"/>
    <w:rsid w:val="052A5919"/>
    <w:rsid w:val="052A8EA0"/>
    <w:rsid w:val="052F9F5B"/>
    <w:rsid w:val="0533C6E0"/>
    <w:rsid w:val="05352E8E"/>
    <w:rsid w:val="05364099"/>
    <w:rsid w:val="0538BC1E"/>
    <w:rsid w:val="053FF8C4"/>
    <w:rsid w:val="05420773"/>
    <w:rsid w:val="0542D012"/>
    <w:rsid w:val="054E5150"/>
    <w:rsid w:val="054F1103"/>
    <w:rsid w:val="0553FFDE"/>
    <w:rsid w:val="05558A54"/>
    <w:rsid w:val="055A73A1"/>
    <w:rsid w:val="055B9574"/>
    <w:rsid w:val="055CA48B"/>
    <w:rsid w:val="055D5E3D"/>
    <w:rsid w:val="055DF6AA"/>
    <w:rsid w:val="055EBEFC"/>
    <w:rsid w:val="0560C45C"/>
    <w:rsid w:val="0567ADE3"/>
    <w:rsid w:val="0572DBDA"/>
    <w:rsid w:val="057A2ADA"/>
    <w:rsid w:val="057B8049"/>
    <w:rsid w:val="057FA13A"/>
    <w:rsid w:val="05803ED2"/>
    <w:rsid w:val="0587A95B"/>
    <w:rsid w:val="058880EF"/>
    <w:rsid w:val="0588BF3C"/>
    <w:rsid w:val="0588C471"/>
    <w:rsid w:val="058EA428"/>
    <w:rsid w:val="0596D901"/>
    <w:rsid w:val="05A1F723"/>
    <w:rsid w:val="05A6A10E"/>
    <w:rsid w:val="05AE73F5"/>
    <w:rsid w:val="05B4E3BD"/>
    <w:rsid w:val="05B6A6A8"/>
    <w:rsid w:val="05BE8D66"/>
    <w:rsid w:val="05C61180"/>
    <w:rsid w:val="05C7E264"/>
    <w:rsid w:val="05C9CE69"/>
    <w:rsid w:val="05CCC0AE"/>
    <w:rsid w:val="05CE59ED"/>
    <w:rsid w:val="05CECE44"/>
    <w:rsid w:val="05D121D2"/>
    <w:rsid w:val="05D26BF9"/>
    <w:rsid w:val="05D35FE4"/>
    <w:rsid w:val="05D98695"/>
    <w:rsid w:val="05DA2DB2"/>
    <w:rsid w:val="05DBC27B"/>
    <w:rsid w:val="05DC4764"/>
    <w:rsid w:val="05DF6969"/>
    <w:rsid w:val="05E28A89"/>
    <w:rsid w:val="05E2A193"/>
    <w:rsid w:val="05E2C8A4"/>
    <w:rsid w:val="05E8743B"/>
    <w:rsid w:val="05EB12C2"/>
    <w:rsid w:val="05EBF451"/>
    <w:rsid w:val="05EDAB19"/>
    <w:rsid w:val="05EE5985"/>
    <w:rsid w:val="05EEDBC0"/>
    <w:rsid w:val="05F07036"/>
    <w:rsid w:val="05F10141"/>
    <w:rsid w:val="05F28CC1"/>
    <w:rsid w:val="05F68DE2"/>
    <w:rsid w:val="05FB0E2D"/>
    <w:rsid w:val="05FBFD34"/>
    <w:rsid w:val="05FCD1A0"/>
    <w:rsid w:val="05FCDB0F"/>
    <w:rsid w:val="0603990F"/>
    <w:rsid w:val="0619F405"/>
    <w:rsid w:val="061CA913"/>
    <w:rsid w:val="061ED783"/>
    <w:rsid w:val="062C4727"/>
    <w:rsid w:val="062DF860"/>
    <w:rsid w:val="0632143E"/>
    <w:rsid w:val="063386CA"/>
    <w:rsid w:val="06349D38"/>
    <w:rsid w:val="0639D60C"/>
    <w:rsid w:val="063B2EF2"/>
    <w:rsid w:val="063BE866"/>
    <w:rsid w:val="063C33BA"/>
    <w:rsid w:val="063DE028"/>
    <w:rsid w:val="0648F409"/>
    <w:rsid w:val="064B3C97"/>
    <w:rsid w:val="064EF63D"/>
    <w:rsid w:val="06580302"/>
    <w:rsid w:val="065966F4"/>
    <w:rsid w:val="065D2DD7"/>
    <w:rsid w:val="065F0813"/>
    <w:rsid w:val="065F486D"/>
    <w:rsid w:val="065FCE14"/>
    <w:rsid w:val="0665011C"/>
    <w:rsid w:val="06659D07"/>
    <w:rsid w:val="0667FA27"/>
    <w:rsid w:val="06695A2D"/>
    <w:rsid w:val="0669EC61"/>
    <w:rsid w:val="066BEA4E"/>
    <w:rsid w:val="066EF3D6"/>
    <w:rsid w:val="066FDEC4"/>
    <w:rsid w:val="0675A2B0"/>
    <w:rsid w:val="0678E74A"/>
    <w:rsid w:val="067CEA4B"/>
    <w:rsid w:val="067DB56F"/>
    <w:rsid w:val="067DF5D1"/>
    <w:rsid w:val="06859C44"/>
    <w:rsid w:val="06886983"/>
    <w:rsid w:val="0689071D"/>
    <w:rsid w:val="068BBF75"/>
    <w:rsid w:val="068C5513"/>
    <w:rsid w:val="068E2248"/>
    <w:rsid w:val="0695996D"/>
    <w:rsid w:val="0695C709"/>
    <w:rsid w:val="069E9262"/>
    <w:rsid w:val="06A0B99F"/>
    <w:rsid w:val="06A27CFA"/>
    <w:rsid w:val="06A6F22F"/>
    <w:rsid w:val="06AC2B5E"/>
    <w:rsid w:val="06AD1811"/>
    <w:rsid w:val="06B04C36"/>
    <w:rsid w:val="06B4F758"/>
    <w:rsid w:val="06C11D89"/>
    <w:rsid w:val="06C325F7"/>
    <w:rsid w:val="06C6EBD8"/>
    <w:rsid w:val="06C7B70C"/>
    <w:rsid w:val="06CBF5F1"/>
    <w:rsid w:val="06CE4AD3"/>
    <w:rsid w:val="06CE6E43"/>
    <w:rsid w:val="06CFFB1E"/>
    <w:rsid w:val="06D0AAA7"/>
    <w:rsid w:val="06D56116"/>
    <w:rsid w:val="06DA2AF2"/>
    <w:rsid w:val="06DB36CC"/>
    <w:rsid w:val="06DC12A8"/>
    <w:rsid w:val="06E8BE3A"/>
    <w:rsid w:val="06EADBF5"/>
    <w:rsid w:val="06EB0E8C"/>
    <w:rsid w:val="06F8AF94"/>
    <w:rsid w:val="06F9B796"/>
    <w:rsid w:val="06FB7B89"/>
    <w:rsid w:val="06FC4783"/>
    <w:rsid w:val="06FD3AF5"/>
    <w:rsid w:val="06FE5F8B"/>
    <w:rsid w:val="07009A85"/>
    <w:rsid w:val="07020B7F"/>
    <w:rsid w:val="07026969"/>
    <w:rsid w:val="0705704B"/>
    <w:rsid w:val="07089124"/>
    <w:rsid w:val="0709A6C5"/>
    <w:rsid w:val="070A7466"/>
    <w:rsid w:val="0718F1DB"/>
    <w:rsid w:val="071D653C"/>
    <w:rsid w:val="071DB590"/>
    <w:rsid w:val="071EDC86"/>
    <w:rsid w:val="0722882C"/>
    <w:rsid w:val="0724274B"/>
    <w:rsid w:val="072A30D1"/>
    <w:rsid w:val="072D721B"/>
    <w:rsid w:val="072DCE6F"/>
    <w:rsid w:val="072E71A1"/>
    <w:rsid w:val="07353C0D"/>
    <w:rsid w:val="07354FF1"/>
    <w:rsid w:val="0740A1DC"/>
    <w:rsid w:val="07443A3C"/>
    <w:rsid w:val="07482E12"/>
    <w:rsid w:val="074A874F"/>
    <w:rsid w:val="074DB034"/>
    <w:rsid w:val="074ECA31"/>
    <w:rsid w:val="074FCD8C"/>
    <w:rsid w:val="0750605E"/>
    <w:rsid w:val="07535F63"/>
    <w:rsid w:val="07546C8C"/>
    <w:rsid w:val="0755B388"/>
    <w:rsid w:val="075A995B"/>
    <w:rsid w:val="075B8A0E"/>
    <w:rsid w:val="075E9FCC"/>
    <w:rsid w:val="075F6433"/>
    <w:rsid w:val="0769501F"/>
    <w:rsid w:val="07699ED0"/>
    <w:rsid w:val="076D68DE"/>
    <w:rsid w:val="076E9EB4"/>
    <w:rsid w:val="077B3CEC"/>
    <w:rsid w:val="077D00B1"/>
    <w:rsid w:val="077E1863"/>
    <w:rsid w:val="077E81C9"/>
    <w:rsid w:val="0784449C"/>
    <w:rsid w:val="078F7FD9"/>
    <w:rsid w:val="07911F04"/>
    <w:rsid w:val="0791815F"/>
    <w:rsid w:val="07930346"/>
    <w:rsid w:val="0794D8F5"/>
    <w:rsid w:val="0798B46A"/>
    <w:rsid w:val="0799E5FE"/>
    <w:rsid w:val="079A04D4"/>
    <w:rsid w:val="079A5041"/>
    <w:rsid w:val="07A0F997"/>
    <w:rsid w:val="07A1CB54"/>
    <w:rsid w:val="07A29DB6"/>
    <w:rsid w:val="07A2A6CA"/>
    <w:rsid w:val="07A4F0F2"/>
    <w:rsid w:val="07AF9F03"/>
    <w:rsid w:val="07AFC7FC"/>
    <w:rsid w:val="07B28EC8"/>
    <w:rsid w:val="07B6DD7D"/>
    <w:rsid w:val="07C27B79"/>
    <w:rsid w:val="07C3F75D"/>
    <w:rsid w:val="07C8FB71"/>
    <w:rsid w:val="07CF51AE"/>
    <w:rsid w:val="07CF9916"/>
    <w:rsid w:val="07D1427A"/>
    <w:rsid w:val="07D19043"/>
    <w:rsid w:val="07D2E26E"/>
    <w:rsid w:val="07D52A8C"/>
    <w:rsid w:val="07D5A66D"/>
    <w:rsid w:val="07DE208A"/>
    <w:rsid w:val="07E1248B"/>
    <w:rsid w:val="07E2857E"/>
    <w:rsid w:val="07E2AD20"/>
    <w:rsid w:val="07E40B4F"/>
    <w:rsid w:val="07E699B7"/>
    <w:rsid w:val="07EA131F"/>
    <w:rsid w:val="07F0C7B8"/>
    <w:rsid w:val="07F3BF34"/>
    <w:rsid w:val="07F675C9"/>
    <w:rsid w:val="07FB5EDB"/>
    <w:rsid w:val="07FE4C17"/>
    <w:rsid w:val="080517A6"/>
    <w:rsid w:val="080CF9BE"/>
    <w:rsid w:val="080D3974"/>
    <w:rsid w:val="080F8C7E"/>
    <w:rsid w:val="080FA045"/>
    <w:rsid w:val="08123B2A"/>
    <w:rsid w:val="081348E6"/>
    <w:rsid w:val="08152977"/>
    <w:rsid w:val="0817D291"/>
    <w:rsid w:val="081A5F8E"/>
    <w:rsid w:val="081C2996"/>
    <w:rsid w:val="08236572"/>
    <w:rsid w:val="08253E3D"/>
    <w:rsid w:val="08261940"/>
    <w:rsid w:val="0827865F"/>
    <w:rsid w:val="082F7FA5"/>
    <w:rsid w:val="08306A08"/>
    <w:rsid w:val="08348FB7"/>
    <w:rsid w:val="0839D927"/>
    <w:rsid w:val="083B0C9B"/>
    <w:rsid w:val="083C1328"/>
    <w:rsid w:val="08405DE9"/>
    <w:rsid w:val="0845122D"/>
    <w:rsid w:val="084A9F1E"/>
    <w:rsid w:val="085043E3"/>
    <w:rsid w:val="08514B26"/>
    <w:rsid w:val="08530A65"/>
    <w:rsid w:val="08538DD1"/>
    <w:rsid w:val="0853F8A8"/>
    <w:rsid w:val="085405AD"/>
    <w:rsid w:val="08595568"/>
    <w:rsid w:val="08598F54"/>
    <w:rsid w:val="0859EE50"/>
    <w:rsid w:val="085D4B76"/>
    <w:rsid w:val="08622F62"/>
    <w:rsid w:val="08667D5A"/>
    <w:rsid w:val="08736955"/>
    <w:rsid w:val="08753DDC"/>
    <w:rsid w:val="0877FC6B"/>
    <w:rsid w:val="08790A73"/>
    <w:rsid w:val="0882D34B"/>
    <w:rsid w:val="08873755"/>
    <w:rsid w:val="088AF40A"/>
    <w:rsid w:val="088E88EF"/>
    <w:rsid w:val="088F911E"/>
    <w:rsid w:val="088F9C3F"/>
    <w:rsid w:val="088FF92B"/>
    <w:rsid w:val="08909B64"/>
    <w:rsid w:val="089DEE34"/>
    <w:rsid w:val="089E0870"/>
    <w:rsid w:val="08A10F57"/>
    <w:rsid w:val="08A6C55B"/>
    <w:rsid w:val="08AA61EE"/>
    <w:rsid w:val="08AE36B8"/>
    <w:rsid w:val="08AF63B8"/>
    <w:rsid w:val="08B095A3"/>
    <w:rsid w:val="08B60409"/>
    <w:rsid w:val="08B6DA67"/>
    <w:rsid w:val="08B6DDB5"/>
    <w:rsid w:val="08BF3263"/>
    <w:rsid w:val="08C17362"/>
    <w:rsid w:val="08C21887"/>
    <w:rsid w:val="08C38A43"/>
    <w:rsid w:val="08C53098"/>
    <w:rsid w:val="08C69540"/>
    <w:rsid w:val="08CAF694"/>
    <w:rsid w:val="08D12052"/>
    <w:rsid w:val="08D5930E"/>
    <w:rsid w:val="08D78CDD"/>
    <w:rsid w:val="08DB055E"/>
    <w:rsid w:val="08DB8D04"/>
    <w:rsid w:val="08DCCD98"/>
    <w:rsid w:val="08DD1B07"/>
    <w:rsid w:val="08E0D1B7"/>
    <w:rsid w:val="08E0EDBE"/>
    <w:rsid w:val="08E108CD"/>
    <w:rsid w:val="08E14FB8"/>
    <w:rsid w:val="08E2B5E5"/>
    <w:rsid w:val="08E30494"/>
    <w:rsid w:val="08E903D7"/>
    <w:rsid w:val="08EBF223"/>
    <w:rsid w:val="08EDF586"/>
    <w:rsid w:val="08F57D44"/>
    <w:rsid w:val="08FEFA27"/>
    <w:rsid w:val="0900C559"/>
    <w:rsid w:val="090174BB"/>
    <w:rsid w:val="0901EBAE"/>
    <w:rsid w:val="0902A0B2"/>
    <w:rsid w:val="0907286D"/>
    <w:rsid w:val="090FA237"/>
    <w:rsid w:val="091627AC"/>
    <w:rsid w:val="091993A1"/>
    <w:rsid w:val="091B0AE0"/>
    <w:rsid w:val="091C87F7"/>
    <w:rsid w:val="0922B384"/>
    <w:rsid w:val="092423F2"/>
    <w:rsid w:val="09254DFA"/>
    <w:rsid w:val="09260DDF"/>
    <w:rsid w:val="092943FA"/>
    <w:rsid w:val="092984E9"/>
    <w:rsid w:val="092C7C98"/>
    <w:rsid w:val="092F66C3"/>
    <w:rsid w:val="0932FF27"/>
    <w:rsid w:val="09332B02"/>
    <w:rsid w:val="09347262"/>
    <w:rsid w:val="09393D5A"/>
    <w:rsid w:val="0939E0EF"/>
    <w:rsid w:val="093BF84E"/>
    <w:rsid w:val="093C614B"/>
    <w:rsid w:val="093C76DA"/>
    <w:rsid w:val="0942BC6F"/>
    <w:rsid w:val="094429AE"/>
    <w:rsid w:val="094A548D"/>
    <w:rsid w:val="094FF3DC"/>
    <w:rsid w:val="0954F0CF"/>
    <w:rsid w:val="0959A1BE"/>
    <w:rsid w:val="095B084A"/>
    <w:rsid w:val="095C8009"/>
    <w:rsid w:val="095C9C5C"/>
    <w:rsid w:val="095CDEEC"/>
    <w:rsid w:val="09603586"/>
    <w:rsid w:val="0966CF52"/>
    <w:rsid w:val="0968D73D"/>
    <w:rsid w:val="096908CA"/>
    <w:rsid w:val="09725C0F"/>
    <w:rsid w:val="0975C909"/>
    <w:rsid w:val="0977189F"/>
    <w:rsid w:val="09795BA6"/>
    <w:rsid w:val="097B57C7"/>
    <w:rsid w:val="097C26A9"/>
    <w:rsid w:val="097F4C02"/>
    <w:rsid w:val="09851C87"/>
    <w:rsid w:val="0988B3BC"/>
    <w:rsid w:val="098A3D23"/>
    <w:rsid w:val="098BDFCB"/>
    <w:rsid w:val="09908CF1"/>
    <w:rsid w:val="0992462A"/>
    <w:rsid w:val="0996E92F"/>
    <w:rsid w:val="099942ED"/>
    <w:rsid w:val="099EF8DB"/>
    <w:rsid w:val="09A0FAD4"/>
    <w:rsid w:val="09AA0B41"/>
    <w:rsid w:val="09AEB401"/>
    <w:rsid w:val="09B2068F"/>
    <w:rsid w:val="09B3ABFF"/>
    <w:rsid w:val="09B6C33B"/>
    <w:rsid w:val="09BB47D4"/>
    <w:rsid w:val="09C10E9E"/>
    <w:rsid w:val="09C1254F"/>
    <w:rsid w:val="09C434C6"/>
    <w:rsid w:val="09C4D09D"/>
    <w:rsid w:val="09C81334"/>
    <w:rsid w:val="09C89C06"/>
    <w:rsid w:val="09C9B9C8"/>
    <w:rsid w:val="09CD0B67"/>
    <w:rsid w:val="09D0BAB4"/>
    <w:rsid w:val="09D6FD57"/>
    <w:rsid w:val="09DADFDF"/>
    <w:rsid w:val="09E076A0"/>
    <w:rsid w:val="09E33EC0"/>
    <w:rsid w:val="09E38E62"/>
    <w:rsid w:val="09E4F633"/>
    <w:rsid w:val="09E8518D"/>
    <w:rsid w:val="09ED6644"/>
    <w:rsid w:val="09FF6087"/>
    <w:rsid w:val="0A058EF1"/>
    <w:rsid w:val="0A066384"/>
    <w:rsid w:val="0A0AA713"/>
    <w:rsid w:val="0A0AB2A0"/>
    <w:rsid w:val="0A0CCB46"/>
    <w:rsid w:val="0A0F0A9A"/>
    <w:rsid w:val="0A17388B"/>
    <w:rsid w:val="0A188304"/>
    <w:rsid w:val="0A27723B"/>
    <w:rsid w:val="0A28E64F"/>
    <w:rsid w:val="0A2BA0D3"/>
    <w:rsid w:val="0A2C2527"/>
    <w:rsid w:val="0A324415"/>
    <w:rsid w:val="0A351327"/>
    <w:rsid w:val="0A35E9DD"/>
    <w:rsid w:val="0A399416"/>
    <w:rsid w:val="0A3A030E"/>
    <w:rsid w:val="0A3BD59F"/>
    <w:rsid w:val="0A3E3940"/>
    <w:rsid w:val="0A3E455D"/>
    <w:rsid w:val="0A4031E6"/>
    <w:rsid w:val="0A414787"/>
    <w:rsid w:val="0A420FCD"/>
    <w:rsid w:val="0A448EF1"/>
    <w:rsid w:val="0A46313B"/>
    <w:rsid w:val="0A468A14"/>
    <w:rsid w:val="0A4AC74D"/>
    <w:rsid w:val="0A5589E9"/>
    <w:rsid w:val="0A563052"/>
    <w:rsid w:val="0A585265"/>
    <w:rsid w:val="0A5A351A"/>
    <w:rsid w:val="0A5B5453"/>
    <w:rsid w:val="0A603FE5"/>
    <w:rsid w:val="0A61A54B"/>
    <w:rsid w:val="0A66B720"/>
    <w:rsid w:val="0A6B806E"/>
    <w:rsid w:val="0A6B9086"/>
    <w:rsid w:val="0A72FD2D"/>
    <w:rsid w:val="0A78C322"/>
    <w:rsid w:val="0A7C25CB"/>
    <w:rsid w:val="0A7D42DE"/>
    <w:rsid w:val="0A876D31"/>
    <w:rsid w:val="0A890CB5"/>
    <w:rsid w:val="0A89C14F"/>
    <w:rsid w:val="0A8AC668"/>
    <w:rsid w:val="0A925F31"/>
    <w:rsid w:val="0A9BE632"/>
    <w:rsid w:val="0A9BE83F"/>
    <w:rsid w:val="0A9CBAE5"/>
    <w:rsid w:val="0AA621C3"/>
    <w:rsid w:val="0AA64AA3"/>
    <w:rsid w:val="0AA76BE6"/>
    <w:rsid w:val="0AAA0566"/>
    <w:rsid w:val="0AAD994B"/>
    <w:rsid w:val="0AB066DD"/>
    <w:rsid w:val="0AB2DDB0"/>
    <w:rsid w:val="0AB33B36"/>
    <w:rsid w:val="0AB85B08"/>
    <w:rsid w:val="0ABA3A4A"/>
    <w:rsid w:val="0ABF29AB"/>
    <w:rsid w:val="0AC01C5B"/>
    <w:rsid w:val="0ACF3B7F"/>
    <w:rsid w:val="0AD0E44D"/>
    <w:rsid w:val="0AD1B7E5"/>
    <w:rsid w:val="0ADA2EDE"/>
    <w:rsid w:val="0ADF1AC7"/>
    <w:rsid w:val="0AE5B218"/>
    <w:rsid w:val="0AE692B1"/>
    <w:rsid w:val="0AE6C518"/>
    <w:rsid w:val="0AE8E514"/>
    <w:rsid w:val="0AEDBDFE"/>
    <w:rsid w:val="0AEE4E29"/>
    <w:rsid w:val="0AEEEC7F"/>
    <w:rsid w:val="0AF25D16"/>
    <w:rsid w:val="0AF58613"/>
    <w:rsid w:val="0AFDAA28"/>
    <w:rsid w:val="0AFE6D76"/>
    <w:rsid w:val="0B011F98"/>
    <w:rsid w:val="0B047FB2"/>
    <w:rsid w:val="0B04B83D"/>
    <w:rsid w:val="0B080E5B"/>
    <w:rsid w:val="0B08FE0E"/>
    <w:rsid w:val="0B0CE334"/>
    <w:rsid w:val="0B12BFC7"/>
    <w:rsid w:val="0B13A050"/>
    <w:rsid w:val="0B19E1AB"/>
    <w:rsid w:val="0B1D5794"/>
    <w:rsid w:val="0B1F17D6"/>
    <w:rsid w:val="0B22B035"/>
    <w:rsid w:val="0B267BEF"/>
    <w:rsid w:val="0B28E7F7"/>
    <w:rsid w:val="0B2B48C4"/>
    <w:rsid w:val="0B2CD817"/>
    <w:rsid w:val="0B32D057"/>
    <w:rsid w:val="0B35A081"/>
    <w:rsid w:val="0B364C3C"/>
    <w:rsid w:val="0B391A57"/>
    <w:rsid w:val="0B3D2AB4"/>
    <w:rsid w:val="0B3F8B3B"/>
    <w:rsid w:val="0B497E71"/>
    <w:rsid w:val="0B4FAE9B"/>
    <w:rsid w:val="0B518B48"/>
    <w:rsid w:val="0B51B452"/>
    <w:rsid w:val="0B5AFADE"/>
    <w:rsid w:val="0B628049"/>
    <w:rsid w:val="0B656F52"/>
    <w:rsid w:val="0B6CE067"/>
    <w:rsid w:val="0B6E49BD"/>
    <w:rsid w:val="0B71E9CB"/>
    <w:rsid w:val="0B75CDB5"/>
    <w:rsid w:val="0B7697D5"/>
    <w:rsid w:val="0B785A9F"/>
    <w:rsid w:val="0B786AA3"/>
    <w:rsid w:val="0B79ADC5"/>
    <w:rsid w:val="0B7E5618"/>
    <w:rsid w:val="0B7FF2F4"/>
    <w:rsid w:val="0B81060C"/>
    <w:rsid w:val="0B870DBC"/>
    <w:rsid w:val="0B87CC72"/>
    <w:rsid w:val="0B8B8995"/>
    <w:rsid w:val="0B976535"/>
    <w:rsid w:val="0B9E18D6"/>
    <w:rsid w:val="0B9E69B9"/>
    <w:rsid w:val="0BA04421"/>
    <w:rsid w:val="0BAC430B"/>
    <w:rsid w:val="0BADC5BC"/>
    <w:rsid w:val="0BAE64FA"/>
    <w:rsid w:val="0BB05A57"/>
    <w:rsid w:val="0BB3209F"/>
    <w:rsid w:val="0BB39141"/>
    <w:rsid w:val="0BBCFA75"/>
    <w:rsid w:val="0BBE9D03"/>
    <w:rsid w:val="0BBECF3B"/>
    <w:rsid w:val="0BBFD992"/>
    <w:rsid w:val="0BBFDA2D"/>
    <w:rsid w:val="0BC74DE7"/>
    <w:rsid w:val="0BCC1B30"/>
    <w:rsid w:val="0BCE0080"/>
    <w:rsid w:val="0BCF93B9"/>
    <w:rsid w:val="0BD275B6"/>
    <w:rsid w:val="0BD58B53"/>
    <w:rsid w:val="0BD96D8C"/>
    <w:rsid w:val="0BDD7F8A"/>
    <w:rsid w:val="0BE28D08"/>
    <w:rsid w:val="0BE2EB16"/>
    <w:rsid w:val="0BE3EAB5"/>
    <w:rsid w:val="0BE881B8"/>
    <w:rsid w:val="0BF2C1D5"/>
    <w:rsid w:val="0BF5EFEE"/>
    <w:rsid w:val="0BF8F0FD"/>
    <w:rsid w:val="0BF98103"/>
    <w:rsid w:val="0BFD59AB"/>
    <w:rsid w:val="0BFF8527"/>
    <w:rsid w:val="0C00426C"/>
    <w:rsid w:val="0C020EC7"/>
    <w:rsid w:val="0C02A8F5"/>
    <w:rsid w:val="0C02BBEE"/>
    <w:rsid w:val="0C04BB83"/>
    <w:rsid w:val="0C058F1D"/>
    <w:rsid w:val="0C077C3C"/>
    <w:rsid w:val="0C1361EC"/>
    <w:rsid w:val="0C15F412"/>
    <w:rsid w:val="0C17FFBA"/>
    <w:rsid w:val="0C1F6486"/>
    <w:rsid w:val="0C21C14A"/>
    <w:rsid w:val="0C21C1BE"/>
    <w:rsid w:val="0C22273A"/>
    <w:rsid w:val="0C26A1A6"/>
    <w:rsid w:val="0C27E4D1"/>
    <w:rsid w:val="0C27F75B"/>
    <w:rsid w:val="0C2EA47D"/>
    <w:rsid w:val="0C32AD1B"/>
    <w:rsid w:val="0C36ACE6"/>
    <w:rsid w:val="0C4260D0"/>
    <w:rsid w:val="0C4470B3"/>
    <w:rsid w:val="0C4526E7"/>
    <w:rsid w:val="0C4687D3"/>
    <w:rsid w:val="0C469031"/>
    <w:rsid w:val="0C4D8551"/>
    <w:rsid w:val="0C4F260F"/>
    <w:rsid w:val="0C51816D"/>
    <w:rsid w:val="0C520EBD"/>
    <w:rsid w:val="0C54B1AF"/>
    <w:rsid w:val="0C553C62"/>
    <w:rsid w:val="0C558F7B"/>
    <w:rsid w:val="0C5B7223"/>
    <w:rsid w:val="0C62F448"/>
    <w:rsid w:val="0C64C8D4"/>
    <w:rsid w:val="0C67B843"/>
    <w:rsid w:val="0C6A19C1"/>
    <w:rsid w:val="0C6C260F"/>
    <w:rsid w:val="0C6CA5EB"/>
    <w:rsid w:val="0C703B4A"/>
    <w:rsid w:val="0C71C679"/>
    <w:rsid w:val="0C75A29A"/>
    <w:rsid w:val="0C765F4E"/>
    <w:rsid w:val="0C775EF9"/>
    <w:rsid w:val="0C79A051"/>
    <w:rsid w:val="0C7B4226"/>
    <w:rsid w:val="0C7D772B"/>
    <w:rsid w:val="0C8082FD"/>
    <w:rsid w:val="0C826312"/>
    <w:rsid w:val="0C842441"/>
    <w:rsid w:val="0C858E87"/>
    <w:rsid w:val="0C92ECCC"/>
    <w:rsid w:val="0C930879"/>
    <w:rsid w:val="0C947298"/>
    <w:rsid w:val="0C966A66"/>
    <w:rsid w:val="0C98BD28"/>
    <w:rsid w:val="0C99119D"/>
    <w:rsid w:val="0C99D8C0"/>
    <w:rsid w:val="0C9B85BB"/>
    <w:rsid w:val="0CA3F1D3"/>
    <w:rsid w:val="0CA9FCD1"/>
    <w:rsid w:val="0CAEAF57"/>
    <w:rsid w:val="0CBF9F4C"/>
    <w:rsid w:val="0CC152F4"/>
    <w:rsid w:val="0CC322A4"/>
    <w:rsid w:val="0CC49439"/>
    <w:rsid w:val="0CC6661C"/>
    <w:rsid w:val="0CCE733B"/>
    <w:rsid w:val="0CD09663"/>
    <w:rsid w:val="0CD11517"/>
    <w:rsid w:val="0CD27463"/>
    <w:rsid w:val="0CD27E13"/>
    <w:rsid w:val="0CDE2A86"/>
    <w:rsid w:val="0CDFC834"/>
    <w:rsid w:val="0CE10E3F"/>
    <w:rsid w:val="0CE2FC3A"/>
    <w:rsid w:val="0CE641D8"/>
    <w:rsid w:val="0CEA1D0B"/>
    <w:rsid w:val="0CEC32A8"/>
    <w:rsid w:val="0CEF70E7"/>
    <w:rsid w:val="0CF2EEB7"/>
    <w:rsid w:val="0CF6681B"/>
    <w:rsid w:val="0CF6E3EE"/>
    <w:rsid w:val="0CFE02FD"/>
    <w:rsid w:val="0D0918B0"/>
    <w:rsid w:val="0D138174"/>
    <w:rsid w:val="0D150AF9"/>
    <w:rsid w:val="0D190FE7"/>
    <w:rsid w:val="0D1EC05F"/>
    <w:rsid w:val="0D1FBBCF"/>
    <w:rsid w:val="0D212CC7"/>
    <w:rsid w:val="0D21AE3F"/>
    <w:rsid w:val="0D227510"/>
    <w:rsid w:val="0D26BC63"/>
    <w:rsid w:val="0D271C33"/>
    <w:rsid w:val="0D2882AA"/>
    <w:rsid w:val="0D29DC45"/>
    <w:rsid w:val="0D2A98B9"/>
    <w:rsid w:val="0D2AABC8"/>
    <w:rsid w:val="0D2C7CF8"/>
    <w:rsid w:val="0D2D535D"/>
    <w:rsid w:val="0D3569AD"/>
    <w:rsid w:val="0D3BD525"/>
    <w:rsid w:val="0D3DB463"/>
    <w:rsid w:val="0D404991"/>
    <w:rsid w:val="0D4697CB"/>
    <w:rsid w:val="0D491181"/>
    <w:rsid w:val="0D4A0926"/>
    <w:rsid w:val="0D4C092C"/>
    <w:rsid w:val="0D4CBEAD"/>
    <w:rsid w:val="0D4D98EF"/>
    <w:rsid w:val="0D4F0D01"/>
    <w:rsid w:val="0D510F15"/>
    <w:rsid w:val="0D562B77"/>
    <w:rsid w:val="0D5FF5E9"/>
    <w:rsid w:val="0D60DED4"/>
    <w:rsid w:val="0D62A0F1"/>
    <w:rsid w:val="0D64A592"/>
    <w:rsid w:val="0D6EF04D"/>
    <w:rsid w:val="0D716CD5"/>
    <w:rsid w:val="0D7FBB16"/>
    <w:rsid w:val="0D842F96"/>
    <w:rsid w:val="0D877709"/>
    <w:rsid w:val="0D87AA61"/>
    <w:rsid w:val="0D8880E0"/>
    <w:rsid w:val="0D8B2B2B"/>
    <w:rsid w:val="0D92836C"/>
    <w:rsid w:val="0D94060C"/>
    <w:rsid w:val="0DA4F627"/>
    <w:rsid w:val="0DA92B49"/>
    <w:rsid w:val="0DADD193"/>
    <w:rsid w:val="0DAFCF83"/>
    <w:rsid w:val="0DB4E013"/>
    <w:rsid w:val="0DBAB102"/>
    <w:rsid w:val="0DBC74FA"/>
    <w:rsid w:val="0DBDC999"/>
    <w:rsid w:val="0DC03E38"/>
    <w:rsid w:val="0DC72AF5"/>
    <w:rsid w:val="0DC8883E"/>
    <w:rsid w:val="0DC8E9AC"/>
    <w:rsid w:val="0DC9E5BD"/>
    <w:rsid w:val="0DCD1581"/>
    <w:rsid w:val="0DD29AC6"/>
    <w:rsid w:val="0DD59DD8"/>
    <w:rsid w:val="0DE0EF1F"/>
    <w:rsid w:val="0DE1B63B"/>
    <w:rsid w:val="0DE77705"/>
    <w:rsid w:val="0DE94B7B"/>
    <w:rsid w:val="0DEABDE0"/>
    <w:rsid w:val="0DEDB541"/>
    <w:rsid w:val="0DF4F4BD"/>
    <w:rsid w:val="0DFA161E"/>
    <w:rsid w:val="0DFE9456"/>
    <w:rsid w:val="0DFF2BBF"/>
    <w:rsid w:val="0E0123F6"/>
    <w:rsid w:val="0E048721"/>
    <w:rsid w:val="0E05EA22"/>
    <w:rsid w:val="0E070075"/>
    <w:rsid w:val="0E07E385"/>
    <w:rsid w:val="0E08F9D3"/>
    <w:rsid w:val="0E0A7CDA"/>
    <w:rsid w:val="0E0B3B46"/>
    <w:rsid w:val="0E0CDDD7"/>
    <w:rsid w:val="0E12504B"/>
    <w:rsid w:val="0E13284D"/>
    <w:rsid w:val="0E15CED1"/>
    <w:rsid w:val="0E190D70"/>
    <w:rsid w:val="0E1AC0E1"/>
    <w:rsid w:val="0E20E607"/>
    <w:rsid w:val="0E214CEF"/>
    <w:rsid w:val="0E24CD64"/>
    <w:rsid w:val="0E2AD1FE"/>
    <w:rsid w:val="0E2F4294"/>
    <w:rsid w:val="0E311AF6"/>
    <w:rsid w:val="0E32F8E6"/>
    <w:rsid w:val="0E38D1DC"/>
    <w:rsid w:val="0E3CB99B"/>
    <w:rsid w:val="0E3E791B"/>
    <w:rsid w:val="0E3ED98D"/>
    <w:rsid w:val="0E45CD32"/>
    <w:rsid w:val="0E4609D1"/>
    <w:rsid w:val="0E46C764"/>
    <w:rsid w:val="0E494137"/>
    <w:rsid w:val="0E49B7FB"/>
    <w:rsid w:val="0E49D18E"/>
    <w:rsid w:val="0E4D010B"/>
    <w:rsid w:val="0E5510BF"/>
    <w:rsid w:val="0E5FF0C3"/>
    <w:rsid w:val="0E63AE8B"/>
    <w:rsid w:val="0E65B74D"/>
    <w:rsid w:val="0E6763CE"/>
    <w:rsid w:val="0E681974"/>
    <w:rsid w:val="0E6987CF"/>
    <w:rsid w:val="0E69D10D"/>
    <w:rsid w:val="0E6DACF8"/>
    <w:rsid w:val="0E71200A"/>
    <w:rsid w:val="0E729FAC"/>
    <w:rsid w:val="0E781197"/>
    <w:rsid w:val="0E79F604"/>
    <w:rsid w:val="0E8382AF"/>
    <w:rsid w:val="0E88DB9B"/>
    <w:rsid w:val="0E8C5748"/>
    <w:rsid w:val="0E8E329A"/>
    <w:rsid w:val="0E922259"/>
    <w:rsid w:val="0E9A00F3"/>
    <w:rsid w:val="0E9EC129"/>
    <w:rsid w:val="0EA13AC1"/>
    <w:rsid w:val="0EA30509"/>
    <w:rsid w:val="0EA553BA"/>
    <w:rsid w:val="0EA6BDCC"/>
    <w:rsid w:val="0EA7517C"/>
    <w:rsid w:val="0EA9B56B"/>
    <w:rsid w:val="0EB1D07F"/>
    <w:rsid w:val="0EB4B0FC"/>
    <w:rsid w:val="0EB52D19"/>
    <w:rsid w:val="0EBA1A42"/>
    <w:rsid w:val="0EBB7F42"/>
    <w:rsid w:val="0EBFFA83"/>
    <w:rsid w:val="0EC0350C"/>
    <w:rsid w:val="0EC131F5"/>
    <w:rsid w:val="0EC26232"/>
    <w:rsid w:val="0EC2BA73"/>
    <w:rsid w:val="0EC4F2F0"/>
    <w:rsid w:val="0EC64F70"/>
    <w:rsid w:val="0EC83CBB"/>
    <w:rsid w:val="0ED1576D"/>
    <w:rsid w:val="0ED1CB87"/>
    <w:rsid w:val="0ED2A1C5"/>
    <w:rsid w:val="0ED35974"/>
    <w:rsid w:val="0ED4CFAD"/>
    <w:rsid w:val="0EDE69E5"/>
    <w:rsid w:val="0EE13D5C"/>
    <w:rsid w:val="0EE2650A"/>
    <w:rsid w:val="0EE5546F"/>
    <w:rsid w:val="0EE98CAF"/>
    <w:rsid w:val="0EED8177"/>
    <w:rsid w:val="0EF1107B"/>
    <w:rsid w:val="0EF44231"/>
    <w:rsid w:val="0EF51D42"/>
    <w:rsid w:val="0EFD9CFA"/>
    <w:rsid w:val="0EFEEEA9"/>
    <w:rsid w:val="0F00A936"/>
    <w:rsid w:val="0F0249F5"/>
    <w:rsid w:val="0F03946D"/>
    <w:rsid w:val="0F047470"/>
    <w:rsid w:val="0F0B71FF"/>
    <w:rsid w:val="0F0BC7E7"/>
    <w:rsid w:val="0F133C88"/>
    <w:rsid w:val="0F1D61D6"/>
    <w:rsid w:val="0F1D83B5"/>
    <w:rsid w:val="0F1E3870"/>
    <w:rsid w:val="0F20D5D4"/>
    <w:rsid w:val="0F241AAD"/>
    <w:rsid w:val="0F291AF1"/>
    <w:rsid w:val="0F2F438D"/>
    <w:rsid w:val="0F36C375"/>
    <w:rsid w:val="0F388400"/>
    <w:rsid w:val="0F3B397D"/>
    <w:rsid w:val="0F3F1CFE"/>
    <w:rsid w:val="0F45D745"/>
    <w:rsid w:val="0F477208"/>
    <w:rsid w:val="0F47906E"/>
    <w:rsid w:val="0F491695"/>
    <w:rsid w:val="0F497661"/>
    <w:rsid w:val="0F4C3EC5"/>
    <w:rsid w:val="0F4DF723"/>
    <w:rsid w:val="0F4EE7B3"/>
    <w:rsid w:val="0F5E08F3"/>
    <w:rsid w:val="0F5F66FF"/>
    <w:rsid w:val="0F5F6E83"/>
    <w:rsid w:val="0F609C90"/>
    <w:rsid w:val="0F6281F9"/>
    <w:rsid w:val="0F6DEB71"/>
    <w:rsid w:val="0F70D24A"/>
    <w:rsid w:val="0F771BDE"/>
    <w:rsid w:val="0F7C2706"/>
    <w:rsid w:val="0F7D5EB9"/>
    <w:rsid w:val="0F7F0295"/>
    <w:rsid w:val="0F820A8A"/>
    <w:rsid w:val="0F8C1D73"/>
    <w:rsid w:val="0F9686AE"/>
    <w:rsid w:val="0F9CF068"/>
    <w:rsid w:val="0F9CF457"/>
    <w:rsid w:val="0F9F5261"/>
    <w:rsid w:val="0FA0B349"/>
    <w:rsid w:val="0FA1D13F"/>
    <w:rsid w:val="0FAE9851"/>
    <w:rsid w:val="0FB119A3"/>
    <w:rsid w:val="0FB222C0"/>
    <w:rsid w:val="0FBA03D4"/>
    <w:rsid w:val="0FBA2666"/>
    <w:rsid w:val="0FBE8725"/>
    <w:rsid w:val="0FC27894"/>
    <w:rsid w:val="0FC693E6"/>
    <w:rsid w:val="0FCA9B38"/>
    <w:rsid w:val="0FCCE1C6"/>
    <w:rsid w:val="0FCF1597"/>
    <w:rsid w:val="0FD3121A"/>
    <w:rsid w:val="0FD58626"/>
    <w:rsid w:val="0FD60787"/>
    <w:rsid w:val="0FDEFD4B"/>
    <w:rsid w:val="0FE58162"/>
    <w:rsid w:val="0FE765BA"/>
    <w:rsid w:val="0FE7F6F3"/>
    <w:rsid w:val="0FE9FEBE"/>
    <w:rsid w:val="0FF0A073"/>
    <w:rsid w:val="0FF1FEC6"/>
    <w:rsid w:val="0FF35704"/>
    <w:rsid w:val="0FF65D4A"/>
    <w:rsid w:val="0FF91230"/>
    <w:rsid w:val="0FFE06DE"/>
    <w:rsid w:val="100317D9"/>
    <w:rsid w:val="10062AB3"/>
    <w:rsid w:val="1006773E"/>
    <w:rsid w:val="100820D6"/>
    <w:rsid w:val="10084A19"/>
    <w:rsid w:val="100BD72A"/>
    <w:rsid w:val="100DA7AB"/>
    <w:rsid w:val="100EB4E9"/>
    <w:rsid w:val="101110A8"/>
    <w:rsid w:val="1011F98B"/>
    <w:rsid w:val="1012A44B"/>
    <w:rsid w:val="1015E903"/>
    <w:rsid w:val="1017D439"/>
    <w:rsid w:val="10185CDE"/>
    <w:rsid w:val="101B680C"/>
    <w:rsid w:val="10214147"/>
    <w:rsid w:val="1021CA2A"/>
    <w:rsid w:val="1025697E"/>
    <w:rsid w:val="1027DC19"/>
    <w:rsid w:val="102AF26B"/>
    <w:rsid w:val="102B11A5"/>
    <w:rsid w:val="1031253F"/>
    <w:rsid w:val="1038B926"/>
    <w:rsid w:val="103ACC4F"/>
    <w:rsid w:val="103CAEB6"/>
    <w:rsid w:val="103E7E84"/>
    <w:rsid w:val="103F6ADE"/>
    <w:rsid w:val="103FA4ED"/>
    <w:rsid w:val="1045D0FA"/>
    <w:rsid w:val="10472037"/>
    <w:rsid w:val="10495F40"/>
    <w:rsid w:val="104EADD3"/>
    <w:rsid w:val="104F505B"/>
    <w:rsid w:val="10500AB8"/>
    <w:rsid w:val="1053B77D"/>
    <w:rsid w:val="1053DE0F"/>
    <w:rsid w:val="10553957"/>
    <w:rsid w:val="1057B488"/>
    <w:rsid w:val="105FED0A"/>
    <w:rsid w:val="1060D7BA"/>
    <w:rsid w:val="106656A2"/>
    <w:rsid w:val="106A8CE7"/>
    <w:rsid w:val="106BA547"/>
    <w:rsid w:val="106D27CE"/>
    <w:rsid w:val="106D5385"/>
    <w:rsid w:val="106D5CCD"/>
    <w:rsid w:val="106F7214"/>
    <w:rsid w:val="10761054"/>
    <w:rsid w:val="107ABAE5"/>
    <w:rsid w:val="107CC4EF"/>
    <w:rsid w:val="107E6150"/>
    <w:rsid w:val="107FCE85"/>
    <w:rsid w:val="108861C8"/>
    <w:rsid w:val="108D2B49"/>
    <w:rsid w:val="108FA814"/>
    <w:rsid w:val="1094970C"/>
    <w:rsid w:val="10968121"/>
    <w:rsid w:val="10981B04"/>
    <w:rsid w:val="109ABF0A"/>
    <w:rsid w:val="109F1D9C"/>
    <w:rsid w:val="10A0D7EE"/>
    <w:rsid w:val="10A408D1"/>
    <w:rsid w:val="10A75E2C"/>
    <w:rsid w:val="10ADFFB4"/>
    <w:rsid w:val="10B1A4C8"/>
    <w:rsid w:val="10B4335E"/>
    <w:rsid w:val="10B44274"/>
    <w:rsid w:val="10B4CDB7"/>
    <w:rsid w:val="10BA08D1"/>
    <w:rsid w:val="10BF65A2"/>
    <w:rsid w:val="10C9BD63"/>
    <w:rsid w:val="10CF1118"/>
    <w:rsid w:val="10D052F9"/>
    <w:rsid w:val="10D21A91"/>
    <w:rsid w:val="10D3F5E9"/>
    <w:rsid w:val="10D41361"/>
    <w:rsid w:val="10D6AA4E"/>
    <w:rsid w:val="10D9C290"/>
    <w:rsid w:val="10D9F532"/>
    <w:rsid w:val="10DAAA9F"/>
    <w:rsid w:val="10DAED5F"/>
    <w:rsid w:val="10DB2F03"/>
    <w:rsid w:val="10DCD540"/>
    <w:rsid w:val="10DDCE64"/>
    <w:rsid w:val="10E02DBB"/>
    <w:rsid w:val="10E61743"/>
    <w:rsid w:val="10EC127A"/>
    <w:rsid w:val="10EE2ABF"/>
    <w:rsid w:val="10F37A6D"/>
    <w:rsid w:val="10FE4D0A"/>
    <w:rsid w:val="10FF44DF"/>
    <w:rsid w:val="1101A0B5"/>
    <w:rsid w:val="1104B657"/>
    <w:rsid w:val="11056D20"/>
    <w:rsid w:val="11057C31"/>
    <w:rsid w:val="1106923C"/>
    <w:rsid w:val="110CA2AB"/>
    <w:rsid w:val="110D28A4"/>
    <w:rsid w:val="11109BCB"/>
    <w:rsid w:val="1117CC23"/>
    <w:rsid w:val="11181EFE"/>
    <w:rsid w:val="111830DA"/>
    <w:rsid w:val="11198194"/>
    <w:rsid w:val="111CEB58"/>
    <w:rsid w:val="112778C8"/>
    <w:rsid w:val="112A46AB"/>
    <w:rsid w:val="112CDCDB"/>
    <w:rsid w:val="112EBABC"/>
    <w:rsid w:val="1130CB4E"/>
    <w:rsid w:val="1134905D"/>
    <w:rsid w:val="11393E28"/>
    <w:rsid w:val="113A9F2B"/>
    <w:rsid w:val="113AB6A6"/>
    <w:rsid w:val="113F6EEB"/>
    <w:rsid w:val="11401993"/>
    <w:rsid w:val="1141C39F"/>
    <w:rsid w:val="11421D9C"/>
    <w:rsid w:val="1142BBD4"/>
    <w:rsid w:val="1146CD84"/>
    <w:rsid w:val="114735C7"/>
    <w:rsid w:val="1152F506"/>
    <w:rsid w:val="115780AE"/>
    <w:rsid w:val="11585FD2"/>
    <w:rsid w:val="115A0201"/>
    <w:rsid w:val="115CFF82"/>
    <w:rsid w:val="115D2334"/>
    <w:rsid w:val="115E5B17"/>
    <w:rsid w:val="116CA3B6"/>
    <w:rsid w:val="116DFE5E"/>
    <w:rsid w:val="11733186"/>
    <w:rsid w:val="117597AE"/>
    <w:rsid w:val="117BFD3F"/>
    <w:rsid w:val="117D560F"/>
    <w:rsid w:val="117D6DF4"/>
    <w:rsid w:val="1183361B"/>
    <w:rsid w:val="118A609C"/>
    <w:rsid w:val="118E81FD"/>
    <w:rsid w:val="118F090D"/>
    <w:rsid w:val="11951BFF"/>
    <w:rsid w:val="11966FBF"/>
    <w:rsid w:val="1198E001"/>
    <w:rsid w:val="119D3E78"/>
    <w:rsid w:val="119DCF78"/>
    <w:rsid w:val="11A5CE3A"/>
    <w:rsid w:val="11A69D39"/>
    <w:rsid w:val="11B01A0D"/>
    <w:rsid w:val="11B302EF"/>
    <w:rsid w:val="11B3801C"/>
    <w:rsid w:val="11B476A2"/>
    <w:rsid w:val="11B521D2"/>
    <w:rsid w:val="11B855D3"/>
    <w:rsid w:val="11BC2E7A"/>
    <w:rsid w:val="11BFC28E"/>
    <w:rsid w:val="11C07A48"/>
    <w:rsid w:val="11CAAC31"/>
    <w:rsid w:val="11CBBBA9"/>
    <w:rsid w:val="11D2A881"/>
    <w:rsid w:val="11DB9F7F"/>
    <w:rsid w:val="11DF390B"/>
    <w:rsid w:val="11E0ED40"/>
    <w:rsid w:val="11E27544"/>
    <w:rsid w:val="11E2DB69"/>
    <w:rsid w:val="11E85E86"/>
    <w:rsid w:val="11E9615E"/>
    <w:rsid w:val="11E9A920"/>
    <w:rsid w:val="11F20119"/>
    <w:rsid w:val="11F6696C"/>
    <w:rsid w:val="11F785B4"/>
    <w:rsid w:val="11FC21EE"/>
    <w:rsid w:val="1200268D"/>
    <w:rsid w:val="120450BB"/>
    <w:rsid w:val="1208F82F"/>
    <w:rsid w:val="12096B02"/>
    <w:rsid w:val="120F3F6E"/>
    <w:rsid w:val="12106F57"/>
    <w:rsid w:val="1211BC08"/>
    <w:rsid w:val="1212574B"/>
    <w:rsid w:val="1213DCEA"/>
    <w:rsid w:val="12145330"/>
    <w:rsid w:val="12194363"/>
    <w:rsid w:val="121EFDE5"/>
    <w:rsid w:val="12202FD0"/>
    <w:rsid w:val="1220A9A9"/>
    <w:rsid w:val="12220A05"/>
    <w:rsid w:val="122503D4"/>
    <w:rsid w:val="12256F6B"/>
    <w:rsid w:val="12279171"/>
    <w:rsid w:val="122A4DDC"/>
    <w:rsid w:val="122B0802"/>
    <w:rsid w:val="122B5D29"/>
    <w:rsid w:val="122FD7E2"/>
    <w:rsid w:val="1231FBE1"/>
    <w:rsid w:val="12329752"/>
    <w:rsid w:val="12426170"/>
    <w:rsid w:val="1246EC62"/>
    <w:rsid w:val="124A1C94"/>
    <w:rsid w:val="124B905A"/>
    <w:rsid w:val="124EE081"/>
    <w:rsid w:val="124FECEA"/>
    <w:rsid w:val="12555994"/>
    <w:rsid w:val="12565070"/>
    <w:rsid w:val="125DCBBD"/>
    <w:rsid w:val="125ECBAF"/>
    <w:rsid w:val="12620F42"/>
    <w:rsid w:val="126544D2"/>
    <w:rsid w:val="1267AACA"/>
    <w:rsid w:val="126A62D7"/>
    <w:rsid w:val="126E18E1"/>
    <w:rsid w:val="126F69F9"/>
    <w:rsid w:val="127153C0"/>
    <w:rsid w:val="1276268F"/>
    <w:rsid w:val="1276BDC0"/>
    <w:rsid w:val="12790A40"/>
    <w:rsid w:val="12799EC5"/>
    <w:rsid w:val="127C7323"/>
    <w:rsid w:val="127CBC18"/>
    <w:rsid w:val="127D7807"/>
    <w:rsid w:val="12811CAC"/>
    <w:rsid w:val="1282DB6D"/>
    <w:rsid w:val="1286C4C5"/>
    <w:rsid w:val="128B6D05"/>
    <w:rsid w:val="12924374"/>
    <w:rsid w:val="129A1A1A"/>
    <w:rsid w:val="129DE6CD"/>
    <w:rsid w:val="12A21AB2"/>
    <w:rsid w:val="12A86033"/>
    <w:rsid w:val="12A8730C"/>
    <w:rsid w:val="12AA4A61"/>
    <w:rsid w:val="12AAB816"/>
    <w:rsid w:val="12ADD299"/>
    <w:rsid w:val="12AE86F1"/>
    <w:rsid w:val="12B16590"/>
    <w:rsid w:val="12B4CA7B"/>
    <w:rsid w:val="12CCF025"/>
    <w:rsid w:val="12CE5968"/>
    <w:rsid w:val="12D2C7AC"/>
    <w:rsid w:val="12D37E51"/>
    <w:rsid w:val="12D49519"/>
    <w:rsid w:val="12D55B7E"/>
    <w:rsid w:val="12D75235"/>
    <w:rsid w:val="12DC4C7A"/>
    <w:rsid w:val="12DE7BE1"/>
    <w:rsid w:val="12E0C47F"/>
    <w:rsid w:val="12EAC0DD"/>
    <w:rsid w:val="12ED55AA"/>
    <w:rsid w:val="12F5124B"/>
    <w:rsid w:val="12F5DE2D"/>
    <w:rsid w:val="12F6B707"/>
    <w:rsid w:val="12F735DB"/>
    <w:rsid w:val="12F8CFE3"/>
    <w:rsid w:val="12FCC3D4"/>
    <w:rsid w:val="12FCD322"/>
    <w:rsid w:val="12FD9C9E"/>
    <w:rsid w:val="12FF89B3"/>
    <w:rsid w:val="13030406"/>
    <w:rsid w:val="13052223"/>
    <w:rsid w:val="1306B659"/>
    <w:rsid w:val="13156184"/>
    <w:rsid w:val="131922FA"/>
    <w:rsid w:val="131BFE61"/>
    <w:rsid w:val="13218F1B"/>
    <w:rsid w:val="13264A28"/>
    <w:rsid w:val="132C145C"/>
    <w:rsid w:val="132F0D95"/>
    <w:rsid w:val="132F6926"/>
    <w:rsid w:val="132F8610"/>
    <w:rsid w:val="1333AAD2"/>
    <w:rsid w:val="133D4E68"/>
    <w:rsid w:val="1341BE42"/>
    <w:rsid w:val="1342ECC6"/>
    <w:rsid w:val="13498954"/>
    <w:rsid w:val="134C3BDA"/>
    <w:rsid w:val="1352274A"/>
    <w:rsid w:val="1355FBDA"/>
    <w:rsid w:val="1359D8CE"/>
    <w:rsid w:val="135A1693"/>
    <w:rsid w:val="135A74A5"/>
    <w:rsid w:val="135B21B4"/>
    <w:rsid w:val="135E959A"/>
    <w:rsid w:val="135F9F81"/>
    <w:rsid w:val="136092FD"/>
    <w:rsid w:val="1369492D"/>
    <w:rsid w:val="13698B52"/>
    <w:rsid w:val="136E16FB"/>
    <w:rsid w:val="1372ABC2"/>
    <w:rsid w:val="137A4DCD"/>
    <w:rsid w:val="137B0A59"/>
    <w:rsid w:val="13864E95"/>
    <w:rsid w:val="1389FBAE"/>
    <w:rsid w:val="138A4798"/>
    <w:rsid w:val="138BEF89"/>
    <w:rsid w:val="138D2A32"/>
    <w:rsid w:val="138DD17A"/>
    <w:rsid w:val="139239CD"/>
    <w:rsid w:val="1397D59C"/>
    <w:rsid w:val="139C9937"/>
    <w:rsid w:val="139CA464"/>
    <w:rsid w:val="13A2474C"/>
    <w:rsid w:val="13A5215C"/>
    <w:rsid w:val="13A66AA7"/>
    <w:rsid w:val="13A73990"/>
    <w:rsid w:val="13ABE119"/>
    <w:rsid w:val="13AEFB58"/>
    <w:rsid w:val="13B28070"/>
    <w:rsid w:val="13B5FF62"/>
    <w:rsid w:val="13C38F3A"/>
    <w:rsid w:val="13C45F7B"/>
    <w:rsid w:val="13C4756D"/>
    <w:rsid w:val="13C74DFF"/>
    <w:rsid w:val="13C79527"/>
    <w:rsid w:val="13C8A4F4"/>
    <w:rsid w:val="13CAB82B"/>
    <w:rsid w:val="13CC46A4"/>
    <w:rsid w:val="13CF3BDC"/>
    <w:rsid w:val="13CFBBC6"/>
    <w:rsid w:val="13D5589D"/>
    <w:rsid w:val="13D61E4D"/>
    <w:rsid w:val="13DA4CBC"/>
    <w:rsid w:val="13DB09D4"/>
    <w:rsid w:val="13DC4AD8"/>
    <w:rsid w:val="13DCE341"/>
    <w:rsid w:val="13DE31D1"/>
    <w:rsid w:val="13E06116"/>
    <w:rsid w:val="13E230A8"/>
    <w:rsid w:val="13EBEB65"/>
    <w:rsid w:val="13EDADAE"/>
    <w:rsid w:val="13EDBAD6"/>
    <w:rsid w:val="13F01416"/>
    <w:rsid w:val="13FB3053"/>
    <w:rsid w:val="14049796"/>
    <w:rsid w:val="1407CD78"/>
    <w:rsid w:val="140BB9FF"/>
    <w:rsid w:val="14148282"/>
    <w:rsid w:val="141A8F97"/>
    <w:rsid w:val="141F5DE2"/>
    <w:rsid w:val="14212D7F"/>
    <w:rsid w:val="14226652"/>
    <w:rsid w:val="1423B33C"/>
    <w:rsid w:val="14246E68"/>
    <w:rsid w:val="142AF1C0"/>
    <w:rsid w:val="142D260C"/>
    <w:rsid w:val="142F80E4"/>
    <w:rsid w:val="1431F1A8"/>
    <w:rsid w:val="143277BD"/>
    <w:rsid w:val="143B73ED"/>
    <w:rsid w:val="1445A31C"/>
    <w:rsid w:val="1445CFEB"/>
    <w:rsid w:val="1447E5B0"/>
    <w:rsid w:val="144B2257"/>
    <w:rsid w:val="1450F46F"/>
    <w:rsid w:val="1454C8D4"/>
    <w:rsid w:val="145784B9"/>
    <w:rsid w:val="1457A34C"/>
    <w:rsid w:val="145849C0"/>
    <w:rsid w:val="145E3D8C"/>
    <w:rsid w:val="145F1530"/>
    <w:rsid w:val="1463E2AB"/>
    <w:rsid w:val="14645265"/>
    <w:rsid w:val="1464666D"/>
    <w:rsid w:val="146B888C"/>
    <w:rsid w:val="1473E323"/>
    <w:rsid w:val="147F3012"/>
    <w:rsid w:val="148185DB"/>
    <w:rsid w:val="14846789"/>
    <w:rsid w:val="148B198E"/>
    <w:rsid w:val="148D0341"/>
    <w:rsid w:val="14969D25"/>
    <w:rsid w:val="14973D90"/>
    <w:rsid w:val="14978DB0"/>
    <w:rsid w:val="14A6D997"/>
    <w:rsid w:val="14AD2A66"/>
    <w:rsid w:val="14B2A473"/>
    <w:rsid w:val="14B8ADC4"/>
    <w:rsid w:val="14BD6BEE"/>
    <w:rsid w:val="14BDF829"/>
    <w:rsid w:val="14C03E1E"/>
    <w:rsid w:val="14C19EDD"/>
    <w:rsid w:val="14C2C786"/>
    <w:rsid w:val="14C37389"/>
    <w:rsid w:val="14C38AAE"/>
    <w:rsid w:val="14C564A6"/>
    <w:rsid w:val="14C9D1DD"/>
    <w:rsid w:val="14CAAAD1"/>
    <w:rsid w:val="14CD31F4"/>
    <w:rsid w:val="14CDC3DA"/>
    <w:rsid w:val="14D4409A"/>
    <w:rsid w:val="14D4525A"/>
    <w:rsid w:val="14D4D30A"/>
    <w:rsid w:val="14D9C676"/>
    <w:rsid w:val="14DF2737"/>
    <w:rsid w:val="14E6FAD9"/>
    <w:rsid w:val="14EFBD71"/>
    <w:rsid w:val="14F1FAFE"/>
    <w:rsid w:val="14F31F5A"/>
    <w:rsid w:val="14F4BF9C"/>
    <w:rsid w:val="14F6D844"/>
    <w:rsid w:val="14FA4C41"/>
    <w:rsid w:val="14FFD781"/>
    <w:rsid w:val="1503D705"/>
    <w:rsid w:val="150439D1"/>
    <w:rsid w:val="15055BB3"/>
    <w:rsid w:val="15056DB2"/>
    <w:rsid w:val="151144BA"/>
    <w:rsid w:val="151312BF"/>
    <w:rsid w:val="15169B89"/>
    <w:rsid w:val="15172079"/>
    <w:rsid w:val="15197664"/>
    <w:rsid w:val="15198E67"/>
    <w:rsid w:val="151BA36B"/>
    <w:rsid w:val="151CDAD2"/>
    <w:rsid w:val="151F03D7"/>
    <w:rsid w:val="151F6196"/>
    <w:rsid w:val="1520B020"/>
    <w:rsid w:val="1521495B"/>
    <w:rsid w:val="1523304A"/>
    <w:rsid w:val="1524A93C"/>
    <w:rsid w:val="15273390"/>
    <w:rsid w:val="1527FC32"/>
    <w:rsid w:val="152B95EE"/>
    <w:rsid w:val="152C03D8"/>
    <w:rsid w:val="152F84EC"/>
    <w:rsid w:val="152FE044"/>
    <w:rsid w:val="153009FD"/>
    <w:rsid w:val="153318AE"/>
    <w:rsid w:val="153D8B20"/>
    <w:rsid w:val="153DF2B4"/>
    <w:rsid w:val="153EE43E"/>
    <w:rsid w:val="1540066E"/>
    <w:rsid w:val="15453221"/>
    <w:rsid w:val="15459358"/>
    <w:rsid w:val="1545B9EE"/>
    <w:rsid w:val="15467A6A"/>
    <w:rsid w:val="1547AF71"/>
    <w:rsid w:val="154C176F"/>
    <w:rsid w:val="154FB372"/>
    <w:rsid w:val="1552A28E"/>
    <w:rsid w:val="15531E20"/>
    <w:rsid w:val="1553D6E7"/>
    <w:rsid w:val="155567DB"/>
    <w:rsid w:val="1555A51F"/>
    <w:rsid w:val="155B0BA6"/>
    <w:rsid w:val="155E9C17"/>
    <w:rsid w:val="15654C7E"/>
    <w:rsid w:val="15689A27"/>
    <w:rsid w:val="156B8986"/>
    <w:rsid w:val="156B8C27"/>
    <w:rsid w:val="156BE432"/>
    <w:rsid w:val="156E14AC"/>
    <w:rsid w:val="156EAADE"/>
    <w:rsid w:val="156F583A"/>
    <w:rsid w:val="15744917"/>
    <w:rsid w:val="15749C44"/>
    <w:rsid w:val="15771CD0"/>
    <w:rsid w:val="1579F92E"/>
    <w:rsid w:val="157D2150"/>
    <w:rsid w:val="157F639E"/>
    <w:rsid w:val="1583CA73"/>
    <w:rsid w:val="1584AC1A"/>
    <w:rsid w:val="158D5CB1"/>
    <w:rsid w:val="158D9196"/>
    <w:rsid w:val="158F63AF"/>
    <w:rsid w:val="15901CF1"/>
    <w:rsid w:val="159367AC"/>
    <w:rsid w:val="15A00B15"/>
    <w:rsid w:val="15A0AB6E"/>
    <w:rsid w:val="15ADB9DC"/>
    <w:rsid w:val="15B13FE1"/>
    <w:rsid w:val="15BE1144"/>
    <w:rsid w:val="15C0F99F"/>
    <w:rsid w:val="15C54F38"/>
    <w:rsid w:val="15C5D432"/>
    <w:rsid w:val="15CED6A8"/>
    <w:rsid w:val="15D56B67"/>
    <w:rsid w:val="15D88150"/>
    <w:rsid w:val="15D96C4A"/>
    <w:rsid w:val="15DAB596"/>
    <w:rsid w:val="15E06360"/>
    <w:rsid w:val="15E7EC07"/>
    <w:rsid w:val="15EB61E4"/>
    <w:rsid w:val="15ECB567"/>
    <w:rsid w:val="15F27AE5"/>
    <w:rsid w:val="15F7F124"/>
    <w:rsid w:val="15FC6FBF"/>
    <w:rsid w:val="15FC7390"/>
    <w:rsid w:val="15FD2CAE"/>
    <w:rsid w:val="16096776"/>
    <w:rsid w:val="160A7261"/>
    <w:rsid w:val="160F2C10"/>
    <w:rsid w:val="16113452"/>
    <w:rsid w:val="1614584A"/>
    <w:rsid w:val="16146A2A"/>
    <w:rsid w:val="1614E15A"/>
    <w:rsid w:val="1618B924"/>
    <w:rsid w:val="1619D5F6"/>
    <w:rsid w:val="161DD9D5"/>
    <w:rsid w:val="16208CF2"/>
    <w:rsid w:val="162473DD"/>
    <w:rsid w:val="162B028F"/>
    <w:rsid w:val="162B63BA"/>
    <w:rsid w:val="162E2AAC"/>
    <w:rsid w:val="163ED10F"/>
    <w:rsid w:val="1645C2F4"/>
    <w:rsid w:val="1645EC64"/>
    <w:rsid w:val="16473BDD"/>
    <w:rsid w:val="16494428"/>
    <w:rsid w:val="164C996A"/>
    <w:rsid w:val="16524860"/>
    <w:rsid w:val="16532EC7"/>
    <w:rsid w:val="16575F73"/>
    <w:rsid w:val="165B527D"/>
    <w:rsid w:val="16619779"/>
    <w:rsid w:val="16654F96"/>
    <w:rsid w:val="16656791"/>
    <w:rsid w:val="166D9B65"/>
    <w:rsid w:val="166DDFDA"/>
    <w:rsid w:val="167164E8"/>
    <w:rsid w:val="167252DA"/>
    <w:rsid w:val="16738352"/>
    <w:rsid w:val="1674E508"/>
    <w:rsid w:val="1675F8C8"/>
    <w:rsid w:val="1677C9D4"/>
    <w:rsid w:val="16846042"/>
    <w:rsid w:val="168466D7"/>
    <w:rsid w:val="1686E91A"/>
    <w:rsid w:val="1687219D"/>
    <w:rsid w:val="1689EC1B"/>
    <w:rsid w:val="168BB6A6"/>
    <w:rsid w:val="168E0418"/>
    <w:rsid w:val="1693072F"/>
    <w:rsid w:val="1697DF32"/>
    <w:rsid w:val="16997B12"/>
    <w:rsid w:val="16A3D77B"/>
    <w:rsid w:val="16A499ED"/>
    <w:rsid w:val="16A6E11D"/>
    <w:rsid w:val="16A9EF72"/>
    <w:rsid w:val="16AB157C"/>
    <w:rsid w:val="16AE0903"/>
    <w:rsid w:val="16AEE320"/>
    <w:rsid w:val="16B58971"/>
    <w:rsid w:val="16B8C97B"/>
    <w:rsid w:val="16BC9140"/>
    <w:rsid w:val="16C616CC"/>
    <w:rsid w:val="16C98F0E"/>
    <w:rsid w:val="16C9CED5"/>
    <w:rsid w:val="16CAB2A6"/>
    <w:rsid w:val="16CEF1BA"/>
    <w:rsid w:val="16D0C534"/>
    <w:rsid w:val="16DA040D"/>
    <w:rsid w:val="16DB0CA8"/>
    <w:rsid w:val="16DD4E2D"/>
    <w:rsid w:val="16E086D6"/>
    <w:rsid w:val="16EAF6D5"/>
    <w:rsid w:val="16F6E218"/>
    <w:rsid w:val="16FEC60E"/>
    <w:rsid w:val="170782C3"/>
    <w:rsid w:val="17081386"/>
    <w:rsid w:val="1709FD24"/>
    <w:rsid w:val="171245F8"/>
    <w:rsid w:val="1716E4D1"/>
    <w:rsid w:val="1718F1B1"/>
    <w:rsid w:val="171A5DC7"/>
    <w:rsid w:val="171D4DCA"/>
    <w:rsid w:val="171F7F38"/>
    <w:rsid w:val="1723C49A"/>
    <w:rsid w:val="17263904"/>
    <w:rsid w:val="17287585"/>
    <w:rsid w:val="1728A642"/>
    <w:rsid w:val="172AF0DD"/>
    <w:rsid w:val="172DC99B"/>
    <w:rsid w:val="17313656"/>
    <w:rsid w:val="1733A5B0"/>
    <w:rsid w:val="173C2414"/>
    <w:rsid w:val="17415226"/>
    <w:rsid w:val="17432902"/>
    <w:rsid w:val="17469B09"/>
    <w:rsid w:val="1747983B"/>
    <w:rsid w:val="174B6245"/>
    <w:rsid w:val="175269D5"/>
    <w:rsid w:val="1752C911"/>
    <w:rsid w:val="1754FE32"/>
    <w:rsid w:val="1756FD5A"/>
    <w:rsid w:val="175989A7"/>
    <w:rsid w:val="175C1D95"/>
    <w:rsid w:val="175DBE95"/>
    <w:rsid w:val="175DE348"/>
    <w:rsid w:val="1760CC99"/>
    <w:rsid w:val="17684D96"/>
    <w:rsid w:val="176BBEE2"/>
    <w:rsid w:val="176CCB77"/>
    <w:rsid w:val="176CEDCD"/>
    <w:rsid w:val="176CFDB6"/>
    <w:rsid w:val="176DE1B4"/>
    <w:rsid w:val="1777C133"/>
    <w:rsid w:val="17815184"/>
    <w:rsid w:val="1782C526"/>
    <w:rsid w:val="1788AFF5"/>
    <w:rsid w:val="17893404"/>
    <w:rsid w:val="17893D7A"/>
    <w:rsid w:val="178BE775"/>
    <w:rsid w:val="178D723B"/>
    <w:rsid w:val="17962915"/>
    <w:rsid w:val="1797A94C"/>
    <w:rsid w:val="1797B731"/>
    <w:rsid w:val="179853CF"/>
    <w:rsid w:val="179B226C"/>
    <w:rsid w:val="17A2A356"/>
    <w:rsid w:val="17A2E7C9"/>
    <w:rsid w:val="17AB9E73"/>
    <w:rsid w:val="17B08555"/>
    <w:rsid w:val="17B3CB55"/>
    <w:rsid w:val="17B5A657"/>
    <w:rsid w:val="17BAB6AC"/>
    <w:rsid w:val="17C389CD"/>
    <w:rsid w:val="17C4F65C"/>
    <w:rsid w:val="17C89F1A"/>
    <w:rsid w:val="17D4B2A4"/>
    <w:rsid w:val="17D54E47"/>
    <w:rsid w:val="17DA65AB"/>
    <w:rsid w:val="17DBC8CE"/>
    <w:rsid w:val="17DE9902"/>
    <w:rsid w:val="17E10B76"/>
    <w:rsid w:val="17E3F12A"/>
    <w:rsid w:val="17E9188A"/>
    <w:rsid w:val="17ED3C0F"/>
    <w:rsid w:val="17EDAA42"/>
    <w:rsid w:val="17EDF398"/>
    <w:rsid w:val="17F161FE"/>
    <w:rsid w:val="17F342AC"/>
    <w:rsid w:val="17F360F5"/>
    <w:rsid w:val="17F61391"/>
    <w:rsid w:val="17F895B8"/>
    <w:rsid w:val="17FAF1E8"/>
    <w:rsid w:val="17FD91E5"/>
    <w:rsid w:val="17FEDA80"/>
    <w:rsid w:val="17FF4C23"/>
    <w:rsid w:val="180251F3"/>
    <w:rsid w:val="1804F1C7"/>
    <w:rsid w:val="1805C1A1"/>
    <w:rsid w:val="180912C5"/>
    <w:rsid w:val="180972C5"/>
    <w:rsid w:val="180BCAD1"/>
    <w:rsid w:val="180F2723"/>
    <w:rsid w:val="18132288"/>
    <w:rsid w:val="18156B08"/>
    <w:rsid w:val="181A04E6"/>
    <w:rsid w:val="181A0BF1"/>
    <w:rsid w:val="181BE5B5"/>
    <w:rsid w:val="181BE953"/>
    <w:rsid w:val="181F5B05"/>
    <w:rsid w:val="1820904F"/>
    <w:rsid w:val="1822D898"/>
    <w:rsid w:val="18237A65"/>
    <w:rsid w:val="1824E6BC"/>
    <w:rsid w:val="1825BC7C"/>
    <w:rsid w:val="182AE282"/>
    <w:rsid w:val="182F36A6"/>
    <w:rsid w:val="182F7D69"/>
    <w:rsid w:val="1834813E"/>
    <w:rsid w:val="1835993B"/>
    <w:rsid w:val="18389577"/>
    <w:rsid w:val="18389D72"/>
    <w:rsid w:val="183AB438"/>
    <w:rsid w:val="183AFD65"/>
    <w:rsid w:val="184A7CC3"/>
    <w:rsid w:val="184BF774"/>
    <w:rsid w:val="184D8F8F"/>
    <w:rsid w:val="18507D71"/>
    <w:rsid w:val="18523DD1"/>
    <w:rsid w:val="18538DC6"/>
    <w:rsid w:val="18593268"/>
    <w:rsid w:val="185A1477"/>
    <w:rsid w:val="185C0E12"/>
    <w:rsid w:val="185CD511"/>
    <w:rsid w:val="185E57E3"/>
    <w:rsid w:val="185F2C2A"/>
    <w:rsid w:val="18643ADC"/>
    <w:rsid w:val="18652FF1"/>
    <w:rsid w:val="1865AAF0"/>
    <w:rsid w:val="18690129"/>
    <w:rsid w:val="186B2FA0"/>
    <w:rsid w:val="186DA609"/>
    <w:rsid w:val="18704311"/>
    <w:rsid w:val="1874A8B4"/>
    <w:rsid w:val="18782981"/>
    <w:rsid w:val="187C51B8"/>
    <w:rsid w:val="187D1F19"/>
    <w:rsid w:val="187F95AE"/>
    <w:rsid w:val="188074A6"/>
    <w:rsid w:val="1885D5FC"/>
    <w:rsid w:val="18878D9F"/>
    <w:rsid w:val="188ABEE2"/>
    <w:rsid w:val="188C92AF"/>
    <w:rsid w:val="188EECAF"/>
    <w:rsid w:val="18908443"/>
    <w:rsid w:val="1891B195"/>
    <w:rsid w:val="1893B6C5"/>
    <w:rsid w:val="189A4FD8"/>
    <w:rsid w:val="189B484B"/>
    <w:rsid w:val="189DEA8F"/>
    <w:rsid w:val="18A338EB"/>
    <w:rsid w:val="18A4A3E3"/>
    <w:rsid w:val="18A61CA9"/>
    <w:rsid w:val="18A641A2"/>
    <w:rsid w:val="18ACDD72"/>
    <w:rsid w:val="18AD18E5"/>
    <w:rsid w:val="18B0FB38"/>
    <w:rsid w:val="18B16237"/>
    <w:rsid w:val="18B62E28"/>
    <w:rsid w:val="18B89193"/>
    <w:rsid w:val="18BC07FD"/>
    <w:rsid w:val="18C06509"/>
    <w:rsid w:val="18C26258"/>
    <w:rsid w:val="18C26991"/>
    <w:rsid w:val="18C7A354"/>
    <w:rsid w:val="18C89B90"/>
    <w:rsid w:val="18C94CF5"/>
    <w:rsid w:val="18CEB9EC"/>
    <w:rsid w:val="18D2419A"/>
    <w:rsid w:val="18D49C64"/>
    <w:rsid w:val="18DBE1BC"/>
    <w:rsid w:val="18DC41FD"/>
    <w:rsid w:val="18DD45C7"/>
    <w:rsid w:val="18E02627"/>
    <w:rsid w:val="18E6278B"/>
    <w:rsid w:val="18F3F069"/>
    <w:rsid w:val="18F64A38"/>
    <w:rsid w:val="18F88101"/>
    <w:rsid w:val="18FBD900"/>
    <w:rsid w:val="190044C6"/>
    <w:rsid w:val="19021EB0"/>
    <w:rsid w:val="1904AC89"/>
    <w:rsid w:val="1904F08A"/>
    <w:rsid w:val="1906B6B2"/>
    <w:rsid w:val="190DD481"/>
    <w:rsid w:val="190F7563"/>
    <w:rsid w:val="19102212"/>
    <w:rsid w:val="19117038"/>
    <w:rsid w:val="1915FE9F"/>
    <w:rsid w:val="1916D4C1"/>
    <w:rsid w:val="19227C85"/>
    <w:rsid w:val="19240BFF"/>
    <w:rsid w:val="19248056"/>
    <w:rsid w:val="1924A0C9"/>
    <w:rsid w:val="192C0BB4"/>
    <w:rsid w:val="19309005"/>
    <w:rsid w:val="1938238C"/>
    <w:rsid w:val="193EBF71"/>
    <w:rsid w:val="1943641E"/>
    <w:rsid w:val="194AE6C3"/>
    <w:rsid w:val="194B0497"/>
    <w:rsid w:val="19510A07"/>
    <w:rsid w:val="195267BA"/>
    <w:rsid w:val="19528686"/>
    <w:rsid w:val="195391A9"/>
    <w:rsid w:val="1965C88F"/>
    <w:rsid w:val="196A0E48"/>
    <w:rsid w:val="196A858A"/>
    <w:rsid w:val="196C99FC"/>
    <w:rsid w:val="197463A7"/>
    <w:rsid w:val="1976B8DC"/>
    <w:rsid w:val="1979D989"/>
    <w:rsid w:val="197A00C6"/>
    <w:rsid w:val="19806B85"/>
    <w:rsid w:val="198507D2"/>
    <w:rsid w:val="19868E46"/>
    <w:rsid w:val="19887D4F"/>
    <w:rsid w:val="198E4AF8"/>
    <w:rsid w:val="1990F233"/>
    <w:rsid w:val="1993AC2F"/>
    <w:rsid w:val="19953AC7"/>
    <w:rsid w:val="1997AB29"/>
    <w:rsid w:val="199B4C9C"/>
    <w:rsid w:val="19A0D66B"/>
    <w:rsid w:val="19A1C0A2"/>
    <w:rsid w:val="19A29FF7"/>
    <w:rsid w:val="19A49996"/>
    <w:rsid w:val="19A65ABC"/>
    <w:rsid w:val="19A85F99"/>
    <w:rsid w:val="19AF6987"/>
    <w:rsid w:val="19AFE9FD"/>
    <w:rsid w:val="19B01CDA"/>
    <w:rsid w:val="19B497BE"/>
    <w:rsid w:val="19B5F113"/>
    <w:rsid w:val="19B94E33"/>
    <w:rsid w:val="19B9C85E"/>
    <w:rsid w:val="19BA6758"/>
    <w:rsid w:val="19BBD6FD"/>
    <w:rsid w:val="19BBEADD"/>
    <w:rsid w:val="19BEA1EE"/>
    <w:rsid w:val="19C18CDD"/>
    <w:rsid w:val="19C196E0"/>
    <w:rsid w:val="19C19C8B"/>
    <w:rsid w:val="19C3575F"/>
    <w:rsid w:val="19C7FC78"/>
    <w:rsid w:val="19CE995C"/>
    <w:rsid w:val="19D0F145"/>
    <w:rsid w:val="19D38AE3"/>
    <w:rsid w:val="19E275ED"/>
    <w:rsid w:val="19E34252"/>
    <w:rsid w:val="19E41BB5"/>
    <w:rsid w:val="19E56E71"/>
    <w:rsid w:val="19E76AEF"/>
    <w:rsid w:val="19EB9324"/>
    <w:rsid w:val="19EF2DDE"/>
    <w:rsid w:val="19EF9826"/>
    <w:rsid w:val="19F8A3B9"/>
    <w:rsid w:val="19FDB3BC"/>
    <w:rsid w:val="19FE69C4"/>
    <w:rsid w:val="1A08480F"/>
    <w:rsid w:val="1A0AC2B0"/>
    <w:rsid w:val="1A0ACBC2"/>
    <w:rsid w:val="1A0D9BAB"/>
    <w:rsid w:val="1A13F38D"/>
    <w:rsid w:val="1A15546C"/>
    <w:rsid w:val="1A17D9F5"/>
    <w:rsid w:val="1A1A98D5"/>
    <w:rsid w:val="1A1BB5CE"/>
    <w:rsid w:val="1A28B863"/>
    <w:rsid w:val="1A29D9DC"/>
    <w:rsid w:val="1A2F76B7"/>
    <w:rsid w:val="1A2F9889"/>
    <w:rsid w:val="1A35B225"/>
    <w:rsid w:val="1A373384"/>
    <w:rsid w:val="1A39DBEC"/>
    <w:rsid w:val="1A409072"/>
    <w:rsid w:val="1A411C27"/>
    <w:rsid w:val="1A42719C"/>
    <w:rsid w:val="1A4496E9"/>
    <w:rsid w:val="1A4A4B58"/>
    <w:rsid w:val="1A4C626B"/>
    <w:rsid w:val="1A502D29"/>
    <w:rsid w:val="1A560D5B"/>
    <w:rsid w:val="1A58ACC9"/>
    <w:rsid w:val="1A59A76C"/>
    <w:rsid w:val="1A5D8FC4"/>
    <w:rsid w:val="1A5EAD72"/>
    <w:rsid w:val="1A60EB17"/>
    <w:rsid w:val="1A6169AE"/>
    <w:rsid w:val="1A645643"/>
    <w:rsid w:val="1A71B46D"/>
    <w:rsid w:val="1A7281AA"/>
    <w:rsid w:val="1A7435FD"/>
    <w:rsid w:val="1A76E764"/>
    <w:rsid w:val="1A7F3452"/>
    <w:rsid w:val="1A83B3F9"/>
    <w:rsid w:val="1A86784E"/>
    <w:rsid w:val="1A86B531"/>
    <w:rsid w:val="1A873472"/>
    <w:rsid w:val="1A87A78F"/>
    <w:rsid w:val="1A8A89A7"/>
    <w:rsid w:val="1A8B0C99"/>
    <w:rsid w:val="1A8B4646"/>
    <w:rsid w:val="1A8F6F86"/>
    <w:rsid w:val="1A962FF6"/>
    <w:rsid w:val="1A96A4BE"/>
    <w:rsid w:val="1A97B1A8"/>
    <w:rsid w:val="1A9FEE58"/>
    <w:rsid w:val="1AA09306"/>
    <w:rsid w:val="1AA5316C"/>
    <w:rsid w:val="1AA5BA05"/>
    <w:rsid w:val="1AAAEC2E"/>
    <w:rsid w:val="1AAE0D32"/>
    <w:rsid w:val="1AB388FE"/>
    <w:rsid w:val="1AB49508"/>
    <w:rsid w:val="1ABCEEC0"/>
    <w:rsid w:val="1AC30EF9"/>
    <w:rsid w:val="1AC39AD4"/>
    <w:rsid w:val="1AC65200"/>
    <w:rsid w:val="1AC75E4F"/>
    <w:rsid w:val="1ACE8495"/>
    <w:rsid w:val="1AD616C6"/>
    <w:rsid w:val="1ADC490B"/>
    <w:rsid w:val="1AE40479"/>
    <w:rsid w:val="1AE6CAE6"/>
    <w:rsid w:val="1AE75740"/>
    <w:rsid w:val="1AED4719"/>
    <w:rsid w:val="1AEE4ECB"/>
    <w:rsid w:val="1AF1CDF0"/>
    <w:rsid w:val="1AF41F60"/>
    <w:rsid w:val="1AF560C9"/>
    <w:rsid w:val="1AF5BA4D"/>
    <w:rsid w:val="1AF87563"/>
    <w:rsid w:val="1AF8BC94"/>
    <w:rsid w:val="1AF95816"/>
    <w:rsid w:val="1AFF2A9A"/>
    <w:rsid w:val="1B02E4E3"/>
    <w:rsid w:val="1B060A33"/>
    <w:rsid w:val="1B07F773"/>
    <w:rsid w:val="1B0A305B"/>
    <w:rsid w:val="1B1C2100"/>
    <w:rsid w:val="1B202F4B"/>
    <w:rsid w:val="1B226AB0"/>
    <w:rsid w:val="1B261AC8"/>
    <w:rsid w:val="1B26B378"/>
    <w:rsid w:val="1B2B8600"/>
    <w:rsid w:val="1B2F8467"/>
    <w:rsid w:val="1B341425"/>
    <w:rsid w:val="1B3A8514"/>
    <w:rsid w:val="1B3DB493"/>
    <w:rsid w:val="1B3E0BEA"/>
    <w:rsid w:val="1B422B1D"/>
    <w:rsid w:val="1B43310E"/>
    <w:rsid w:val="1B44BCDD"/>
    <w:rsid w:val="1B47B0C0"/>
    <w:rsid w:val="1B5477FB"/>
    <w:rsid w:val="1B54AE0A"/>
    <w:rsid w:val="1B5DAF13"/>
    <w:rsid w:val="1B5E6A5F"/>
    <w:rsid w:val="1B5E869F"/>
    <w:rsid w:val="1B62641D"/>
    <w:rsid w:val="1B634D14"/>
    <w:rsid w:val="1B65C133"/>
    <w:rsid w:val="1B66F2B0"/>
    <w:rsid w:val="1B67827E"/>
    <w:rsid w:val="1B699B87"/>
    <w:rsid w:val="1B699FC2"/>
    <w:rsid w:val="1B6CBD03"/>
    <w:rsid w:val="1B71B438"/>
    <w:rsid w:val="1B720AEE"/>
    <w:rsid w:val="1B7B976D"/>
    <w:rsid w:val="1B7C26DE"/>
    <w:rsid w:val="1B7DEB57"/>
    <w:rsid w:val="1B825443"/>
    <w:rsid w:val="1B84385E"/>
    <w:rsid w:val="1B84F360"/>
    <w:rsid w:val="1B88941A"/>
    <w:rsid w:val="1B88EAE6"/>
    <w:rsid w:val="1B8C11E7"/>
    <w:rsid w:val="1B95188A"/>
    <w:rsid w:val="1B95647B"/>
    <w:rsid w:val="1B9A48FA"/>
    <w:rsid w:val="1B9D420D"/>
    <w:rsid w:val="1B9FB897"/>
    <w:rsid w:val="1BA0D4B3"/>
    <w:rsid w:val="1BA3FB1C"/>
    <w:rsid w:val="1BA46436"/>
    <w:rsid w:val="1BA8BC77"/>
    <w:rsid w:val="1BA94EC6"/>
    <w:rsid w:val="1BAB37AD"/>
    <w:rsid w:val="1BACC167"/>
    <w:rsid w:val="1BAEE040"/>
    <w:rsid w:val="1BAFB46C"/>
    <w:rsid w:val="1BB0D142"/>
    <w:rsid w:val="1BB395EE"/>
    <w:rsid w:val="1BB4B1AE"/>
    <w:rsid w:val="1BB98D96"/>
    <w:rsid w:val="1BBAA10A"/>
    <w:rsid w:val="1BBAB04A"/>
    <w:rsid w:val="1BBC5694"/>
    <w:rsid w:val="1BBD116F"/>
    <w:rsid w:val="1BBEA0DA"/>
    <w:rsid w:val="1BBF148F"/>
    <w:rsid w:val="1BC69A95"/>
    <w:rsid w:val="1BC87E4E"/>
    <w:rsid w:val="1BCA6B66"/>
    <w:rsid w:val="1BCC6AE6"/>
    <w:rsid w:val="1BCD71DA"/>
    <w:rsid w:val="1BCD9B95"/>
    <w:rsid w:val="1BD78ABC"/>
    <w:rsid w:val="1BD8F49B"/>
    <w:rsid w:val="1BDACDAB"/>
    <w:rsid w:val="1BDDC8D2"/>
    <w:rsid w:val="1BDDF2AA"/>
    <w:rsid w:val="1BE0FD15"/>
    <w:rsid w:val="1BE3A77D"/>
    <w:rsid w:val="1BE4CFB9"/>
    <w:rsid w:val="1BE7BD43"/>
    <w:rsid w:val="1BEA5CD8"/>
    <w:rsid w:val="1BEADA9B"/>
    <w:rsid w:val="1BEE8377"/>
    <w:rsid w:val="1BEFA738"/>
    <w:rsid w:val="1BF87CD0"/>
    <w:rsid w:val="1BFA54EE"/>
    <w:rsid w:val="1BFF4416"/>
    <w:rsid w:val="1C0071F7"/>
    <w:rsid w:val="1C00CC9B"/>
    <w:rsid w:val="1C044C4F"/>
    <w:rsid w:val="1C08BD9C"/>
    <w:rsid w:val="1C0C300A"/>
    <w:rsid w:val="1C0DBFD7"/>
    <w:rsid w:val="1C1463D0"/>
    <w:rsid w:val="1C1623BA"/>
    <w:rsid w:val="1C166E40"/>
    <w:rsid w:val="1C1EBD2B"/>
    <w:rsid w:val="1C1FC442"/>
    <w:rsid w:val="1C20D381"/>
    <w:rsid w:val="1C218950"/>
    <w:rsid w:val="1C223B0F"/>
    <w:rsid w:val="1C243265"/>
    <w:rsid w:val="1C37F1C1"/>
    <w:rsid w:val="1C37FE19"/>
    <w:rsid w:val="1C398B98"/>
    <w:rsid w:val="1C3B02C2"/>
    <w:rsid w:val="1C3DBFD5"/>
    <w:rsid w:val="1C40AD69"/>
    <w:rsid w:val="1C419C0C"/>
    <w:rsid w:val="1C435DA4"/>
    <w:rsid w:val="1C4F7D62"/>
    <w:rsid w:val="1C582D89"/>
    <w:rsid w:val="1C5C2118"/>
    <w:rsid w:val="1C5D70F4"/>
    <w:rsid w:val="1C6E18A3"/>
    <w:rsid w:val="1C723CB9"/>
    <w:rsid w:val="1C782270"/>
    <w:rsid w:val="1C786596"/>
    <w:rsid w:val="1C7A4D96"/>
    <w:rsid w:val="1C7A4F6B"/>
    <w:rsid w:val="1C7B6987"/>
    <w:rsid w:val="1C898A5F"/>
    <w:rsid w:val="1C8C1DE5"/>
    <w:rsid w:val="1C8CEE45"/>
    <w:rsid w:val="1C91C009"/>
    <w:rsid w:val="1C92135D"/>
    <w:rsid w:val="1C92C6DA"/>
    <w:rsid w:val="1C940506"/>
    <w:rsid w:val="1C94110B"/>
    <w:rsid w:val="1C9470B4"/>
    <w:rsid w:val="1C959115"/>
    <w:rsid w:val="1C96BB27"/>
    <w:rsid w:val="1C9AC4F4"/>
    <w:rsid w:val="1C9CE1A4"/>
    <w:rsid w:val="1C9F0B0E"/>
    <w:rsid w:val="1CA8574A"/>
    <w:rsid w:val="1CAB6D30"/>
    <w:rsid w:val="1CB298DD"/>
    <w:rsid w:val="1CB30CB8"/>
    <w:rsid w:val="1CB7FF7D"/>
    <w:rsid w:val="1CB8A1C0"/>
    <w:rsid w:val="1CBC608F"/>
    <w:rsid w:val="1CBFD5C4"/>
    <w:rsid w:val="1CC0DBD1"/>
    <w:rsid w:val="1CC33B5F"/>
    <w:rsid w:val="1CCB4CF1"/>
    <w:rsid w:val="1CCBB456"/>
    <w:rsid w:val="1CCD682F"/>
    <w:rsid w:val="1CD73095"/>
    <w:rsid w:val="1CD83269"/>
    <w:rsid w:val="1CDAB241"/>
    <w:rsid w:val="1CDB6E21"/>
    <w:rsid w:val="1CE12A65"/>
    <w:rsid w:val="1CE167F5"/>
    <w:rsid w:val="1CE3AA0E"/>
    <w:rsid w:val="1CE4CD51"/>
    <w:rsid w:val="1CE6E16B"/>
    <w:rsid w:val="1CEF8401"/>
    <w:rsid w:val="1CF045C4"/>
    <w:rsid w:val="1CF0E7BF"/>
    <w:rsid w:val="1CF41AB3"/>
    <w:rsid w:val="1CF46DEE"/>
    <w:rsid w:val="1CFA9A44"/>
    <w:rsid w:val="1CFBC440"/>
    <w:rsid w:val="1D04F81C"/>
    <w:rsid w:val="1D18953A"/>
    <w:rsid w:val="1D1CC241"/>
    <w:rsid w:val="1D1D0F33"/>
    <w:rsid w:val="1D20B131"/>
    <w:rsid w:val="1D25D865"/>
    <w:rsid w:val="1D26CCB2"/>
    <w:rsid w:val="1D2BED69"/>
    <w:rsid w:val="1D2DE877"/>
    <w:rsid w:val="1D34A3CA"/>
    <w:rsid w:val="1D376274"/>
    <w:rsid w:val="1D3B68E9"/>
    <w:rsid w:val="1D3EE614"/>
    <w:rsid w:val="1D490499"/>
    <w:rsid w:val="1D4CF52E"/>
    <w:rsid w:val="1D503D1F"/>
    <w:rsid w:val="1D53D10D"/>
    <w:rsid w:val="1D5474FE"/>
    <w:rsid w:val="1D5A676D"/>
    <w:rsid w:val="1D5B2E36"/>
    <w:rsid w:val="1D639C96"/>
    <w:rsid w:val="1D655129"/>
    <w:rsid w:val="1D66B6C3"/>
    <w:rsid w:val="1D6C4521"/>
    <w:rsid w:val="1D6D4788"/>
    <w:rsid w:val="1D6F64E7"/>
    <w:rsid w:val="1D71B697"/>
    <w:rsid w:val="1D72C0C0"/>
    <w:rsid w:val="1D72C6AE"/>
    <w:rsid w:val="1D76FD19"/>
    <w:rsid w:val="1D771170"/>
    <w:rsid w:val="1D7803A6"/>
    <w:rsid w:val="1D789C38"/>
    <w:rsid w:val="1D78C22C"/>
    <w:rsid w:val="1D7B96CF"/>
    <w:rsid w:val="1D7BFA21"/>
    <w:rsid w:val="1D7CBABB"/>
    <w:rsid w:val="1D7CEDFD"/>
    <w:rsid w:val="1D861889"/>
    <w:rsid w:val="1D899F4B"/>
    <w:rsid w:val="1D8A0151"/>
    <w:rsid w:val="1D8B3B94"/>
    <w:rsid w:val="1D8B83F1"/>
    <w:rsid w:val="1D8BF0A4"/>
    <w:rsid w:val="1D8F0BE9"/>
    <w:rsid w:val="1D938BE8"/>
    <w:rsid w:val="1D9392C6"/>
    <w:rsid w:val="1D9A63DE"/>
    <w:rsid w:val="1DA0795F"/>
    <w:rsid w:val="1DA7115B"/>
    <w:rsid w:val="1DAD13A4"/>
    <w:rsid w:val="1DB0CB88"/>
    <w:rsid w:val="1DB0E21E"/>
    <w:rsid w:val="1DB0F6D3"/>
    <w:rsid w:val="1DB34B45"/>
    <w:rsid w:val="1DB7F538"/>
    <w:rsid w:val="1DB80882"/>
    <w:rsid w:val="1DB91A80"/>
    <w:rsid w:val="1DBD8005"/>
    <w:rsid w:val="1DBF6536"/>
    <w:rsid w:val="1DC7FCDE"/>
    <w:rsid w:val="1DCE7A8B"/>
    <w:rsid w:val="1DD0740D"/>
    <w:rsid w:val="1DD148CE"/>
    <w:rsid w:val="1DD19791"/>
    <w:rsid w:val="1DD51F9A"/>
    <w:rsid w:val="1DD9AC34"/>
    <w:rsid w:val="1DDE7E40"/>
    <w:rsid w:val="1DDEBEC7"/>
    <w:rsid w:val="1DE5FC33"/>
    <w:rsid w:val="1DE64E86"/>
    <w:rsid w:val="1DE81143"/>
    <w:rsid w:val="1DEAD66B"/>
    <w:rsid w:val="1DEC4E82"/>
    <w:rsid w:val="1DEDAA01"/>
    <w:rsid w:val="1DF0E926"/>
    <w:rsid w:val="1DF114A4"/>
    <w:rsid w:val="1E004B51"/>
    <w:rsid w:val="1E039986"/>
    <w:rsid w:val="1E03E277"/>
    <w:rsid w:val="1E04674D"/>
    <w:rsid w:val="1E067FA2"/>
    <w:rsid w:val="1E0A77A0"/>
    <w:rsid w:val="1E0F1227"/>
    <w:rsid w:val="1E1121E9"/>
    <w:rsid w:val="1E147BAD"/>
    <w:rsid w:val="1E152349"/>
    <w:rsid w:val="1E165DAA"/>
    <w:rsid w:val="1E16B2B4"/>
    <w:rsid w:val="1E1739E8"/>
    <w:rsid w:val="1E18F5AF"/>
    <w:rsid w:val="1E1E11BD"/>
    <w:rsid w:val="1E20EF52"/>
    <w:rsid w:val="1E2270E3"/>
    <w:rsid w:val="1E25EF8D"/>
    <w:rsid w:val="1E26CD34"/>
    <w:rsid w:val="1E2B1D1E"/>
    <w:rsid w:val="1E2C0E5A"/>
    <w:rsid w:val="1E3040FF"/>
    <w:rsid w:val="1E354475"/>
    <w:rsid w:val="1E3E5B36"/>
    <w:rsid w:val="1E3EEB06"/>
    <w:rsid w:val="1E3F8C5D"/>
    <w:rsid w:val="1E44256E"/>
    <w:rsid w:val="1E46095E"/>
    <w:rsid w:val="1E46BFAF"/>
    <w:rsid w:val="1E4BC5E5"/>
    <w:rsid w:val="1E4C3331"/>
    <w:rsid w:val="1E4CB4B2"/>
    <w:rsid w:val="1E52DDC5"/>
    <w:rsid w:val="1E5E012E"/>
    <w:rsid w:val="1E6171F0"/>
    <w:rsid w:val="1E61D856"/>
    <w:rsid w:val="1E638433"/>
    <w:rsid w:val="1E64400D"/>
    <w:rsid w:val="1E65B1E3"/>
    <w:rsid w:val="1E671D52"/>
    <w:rsid w:val="1E6EE936"/>
    <w:rsid w:val="1E70DBB0"/>
    <w:rsid w:val="1E718C8D"/>
    <w:rsid w:val="1E74E8BD"/>
    <w:rsid w:val="1E755677"/>
    <w:rsid w:val="1E7A1EC6"/>
    <w:rsid w:val="1E7AD1D0"/>
    <w:rsid w:val="1E7DD8DA"/>
    <w:rsid w:val="1E7DF13E"/>
    <w:rsid w:val="1E80A478"/>
    <w:rsid w:val="1E80D187"/>
    <w:rsid w:val="1E84E50A"/>
    <w:rsid w:val="1E84E674"/>
    <w:rsid w:val="1E84FC06"/>
    <w:rsid w:val="1E86B0D2"/>
    <w:rsid w:val="1E891328"/>
    <w:rsid w:val="1E8DBCA1"/>
    <w:rsid w:val="1E8DDF48"/>
    <w:rsid w:val="1E8FCDDB"/>
    <w:rsid w:val="1E92EA31"/>
    <w:rsid w:val="1E94FE66"/>
    <w:rsid w:val="1E9927B1"/>
    <w:rsid w:val="1E9B2BBC"/>
    <w:rsid w:val="1EA3A247"/>
    <w:rsid w:val="1EABDB94"/>
    <w:rsid w:val="1EAC70B2"/>
    <w:rsid w:val="1EAECEBF"/>
    <w:rsid w:val="1EBC93B2"/>
    <w:rsid w:val="1EC11B3B"/>
    <w:rsid w:val="1ECB14A4"/>
    <w:rsid w:val="1ED0E349"/>
    <w:rsid w:val="1ED43974"/>
    <w:rsid w:val="1ED7BEED"/>
    <w:rsid w:val="1ED7DE8F"/>
    <w:rsid w:val="1EDBC396"/>
    <w:rsid w:val="1EE0D4C3"/>
    <w:rsid w:val="1EE1E4FB"/>
    <w:rsid w:val="1EE436B0"/>
    <w:rsid w:val="1EE764B0"/>
    <w:rsid w:val="1EE79A7C"/>
    <w:rsid w:val="1EEAE83F"/>
    <w:rsid w:val="1EEC96FD"/>
    <w:rsid w:val="1EEE1301"/>
    <w:rsid w:val="1EEEA19D"/>
    <w:rsid w:val="1EFD6CDD"/>
    <w:rsid w:val="1F01EDEC"/>
    <w:rsid w:val="1F057B2D"/>
    <w:rsid w:val="1F0BB773"/>
    <w:rsid w:val="1F0D86F8"/>
    <w:rsid w:val="1F0E5A32"/>
    <w:rsid w:val="1F0E8489"/>
    <w:rsid w:val="1F0F04EF"/>
    <w:rsid w:val="1F1759E8"/>
    <w:rsid w:val="1F188908"/>
    <w:rsid w:val="1F1995F1"/>
    <w:rsid w:val="1F1CAEAD"/>
    <w:rsid w:val="1F1DBC7B"/>
    <w:rsid w:val="1F2078E6"/>
    <w:rsid w:val="1F25D1B2"/>
    <w:rsid w:val="1F2621B8"/>
    <w:rsid w:val="1F286B55"/>
    <w:rsid w:val="1F299DCD"/>
    <w:rsid w:val="1F2A7328"/>
    <w:rsid w:val="1F2BDD2F"/>
    <w:rsid w:val="1F32F395"/>
    <w:rsid w:val="1F34B871"/>
    <w:rsid w:val="1F3FB0D6"/>
    <w:rsid w:val="1F3FBFFC"/>
    <w:rsid w:val="1F40CF4C"/>
    <w:rsid w:val="1F42EF51"/>
    <w:rsid w:val="1F47BB08"/>
    <w:rsid w:val="1F4995DA"/>
    <w:rsid w:val="1F4AC045"/>
    <w:rsid w:val="1F4B18D6"/>
    <w:rsid w:val="1F59082E"/>
    <w:rsid w:val="1F5AFACF"/>
    <w:rsid w:val="1F5E69D9"/>
    <w:rsid w:val="1F5EEDBE"/>
    <w:rsid w:val="1F647797"/>
    <w:rsid w:val="1F699B31"/>
    <w:rsid w:val="1F6B1A84"/>
    <w:rsid w:val="1F6C6058"/>
    <w:rsid w:val="1F6E0A8D"/>
    <w:rsid w:val="1F71DD93"/>
    <w:rsid w:val="1F785427"/>
    <w:rsid w:val="1F787248"/>
    <w:rsid w:val="1F7FC15D"/>
    <w:rsid w:val="1F816F79"/>
    <w:rsid w:val="1F822D89"/>
    <w:rsid w:val="1F82784F"/>
    <w:rsid w:val="1F8373F8"/>
    <w:rsid w:val="1F84FDFE"/>
    <w:rsid w:val="1F8554D2"/>
    <w:rsid w:val="1F887771"/>
    <w:rsid w:val="1F9AD2BC"/>
    <w:rsid w:val="1F9B5E50"/>
    <w:rsid w:val="1F9BD4A3"/>
    <w:rsid w:val="1F9C130C"/>
    <w:rsid w:val="1FA1F49D"/>
    <w:rsid w:val="1FA4600D"/>
    <w:rsid w:val="1FA5773D"/>
    <w:rsid w:val="1FA697A9"/>
    <w:rsid w:val="1FA6E574"/>
    <w:rsid w:val="1FA8BE83"/>
    <w:rsid w:val="1FAA50E9"/>
    <w:rsid w:val="1FAA95E0"/>
    <w:rsid w:val="1FAF195D"/>
    <w:rsid w:val="1FB2827A"/>
    <w:rsid w:val="1FB62AC7"/>
    <w:rsid w:val="1FBDC798"/>
    <w:rsid w:val="1FBEFB62"/>
    <w:rsid w:val="1FC0B09E"/>
    <w:rsid w:val="1FC29D95"/>
    <w:rsid w:val="1FC591C7"/>
    <w:rsid w:val="1FCA687C"/>
    <w:rsid w:val="1FCE80BD"/>
    <w:rsid w:val="1FD3B358"/>
    <w:rsid w:val="1FD94065"/>
    <w:rsid w:val="1FDA836F"/>
    <w:rsid w:val="1FDD9353"/>
    <w:rsid w:val="1FDE267E"/>
    <w:rsid w:val="1FE0C186"/>
    <w:rsid w:val="1FE141BA"/>
    <w:rsid w:val="1FE35F4B"/>
    <w:rsid w:val="1FE4F395"/>
    <w:rsid w:val="1FE53961"/>
    <w:rsid w:val="1FE83945"/>
    <w:rsid w:val="1FEA6751"/>
    <w:rsid w:val="1FEC4725"/>
    <w:rsid w:val="1FEEAEA8"/>
    <w:rsid w:val="1FEEB5AE"/>
    <w:rsid w:val="1FF21E53"/>
    <w:rsid w:val="1FF5B3C5"/>
    <w:rsid w:val="1FF92AA6"/>
    <w:rsid w:val="1FFC77B1"/>
    <w:rsid w:val="2001CADF"/>
    <w:rsid w:val="20113362"/>
    <w:rsid w:val="20114584"/>
    <w:rsid w:val="2012131D"/>
    <w:rsid w:val="20125303"/>
    <w:rsid w:val="2016C3B0"/>
    <w:rsid w:val="201CC097"/>
    <w:rsid w:val="201DE0D0"/>
    <w:rsid w:val="202D21CC"/>
    <w:rsid w:val="202FF9B7"/>
    <w:rsid w:val="203198D4"/>
    <w:rsid w:val="203378F6"/>
    <w:rsid w:val="203871B6"/>
    <w:rsid w:val="20399191"/>
    <w:rsid w:val="2039EB26"/>
    <w:rsid w:val="203BF38A"/>
    <w:rsid w:val="2046130C"/>
    <w:rsid w:val="204A5312"/>
    <w:rsid w:val="204A9DC5"/>
    <w:rsid w:val="2054877A"/>
    <w:rsid w:val="20554A78"/>
    <w:rsid w:val="206633B5"/>
    <w:rsid w:val="2067F2E9"/>
    <w:rsid w:val="2069ACF0"/>
    <w:rsid w:val="206D6D04"/>
    <w:rsid w:val="2071D3C8"/>
    <w:rsid w:val="207D5536"/>
    <w:rsid w:val="207F57B2"/>
    <w:rsid w:val="2080B028"/>
    <w:rsid w:val="2087DDE1"/>
    <w:rsid w:val="208877EB"/>
    <w:rsid w:val="2088F23D"/>
    <w:rsid w:val="208AA55B"/>
    <w:rsid w:val="208E9FBB"/>
    <w:rsid w:val="208FF16C"/>
    <w:rsid w:val="20901A48"/>
    <w:rsid w:val="20907040"/>
    <w:rsid w:val="20916FB5"/>
    <w:rsid w:val="20959E8C"/>
    <w:rsid w:val="2095ED40"/>
    <w:rsid w:val="2097F9E7"/>
    <w:rsid w:val="2098F9AC"/>
    <w:rsid w:val="209D78EB"/>
    <w:rsid w:val="209DDB18"/>
    <w:rsid w:val="209E181C"/>
    <w:rsid w:val="20A16DA0"/>
    <w:rsid w:val="20A9B9A8"/>
    <w:rsid w:val="20AC65BE"/>
    <w:rsid w:val="20ADCBC3"/>
    <w:rsid w:val="20B099DF"/>
    <w:rsid w:val="20B2543C"/>
    <w:rsid w:val="20B6ECEA"/>
    <w:rsid w:val="20B73CC2"/>
    <w:rsid w:val="20B98CDC"/>
    <w:rsid w:val="20BB14B1"/>
    <w:rsid w:val="20BC9F56"/>
    <w:rsid w:val="20C13FF6"/>
    <w:rsid w:val="20C1F5C8"/>
    <w:rsid w:val="20C378DB"/>
    <w:rsid w:val="20C6647D"/>
    <w:rsid w:val="20C92034"/>
    <w:rsid w:val="20CC9347"/>
    <w:rsid w:val="20CFFEBD"/>
    <w:rsid w:val="20D81A21"/>
    <w:rsid w:val="20DB7710"/>
    <w:rsid w:val="20DBDE6C"/>
    <w:rsid w:val="20E147B0"/>
    <w:rsid w:val="20E4BA41"/>
    <w:rsid w:val="20E63570"/>
    <w:rsid w:val="20ED0A66"/>
    <w:rsid w:val="20F05D95"/>
    <w:rsid w:val="20F2A92E"/>
    <w:rsid w:val="20F53925"/>
    <w:rsid w:val="20F53E31"/>
    <w:rsid w:val="20F6F9BC"/>
    <w:rsid w:val="20F820A6"/>
    <w:rsid w:val="20F88A58"/>
    <w:rsid w:val="20FC99FA"/>
    <w:rsid w:val="21017498"/>
    <w:rsid w:val="2104CEF2"/>
    <w:rsid w:val="2108E990"/>
    <w:rsid w:val="210CE80F"/>
    <w:rsid w:val="210DC7AF"/>
    <w:rsid w:val="210E85B4"/>
    <w:rsid w:val="21105F50"/>
    <w:rsid w:val="2111871A"/>
    <w:rsid w:val="21191C1D"/>
    <w:rsid w:val="211B0258"/>
    <w:rsid w:val="211DC01C"/>
    <w:rsid w:val="2122CF40"/>
    <w:rsid w:val="2126346D"/>
    <w:rsid w:val="2139478F"/>
    <w:rsid w:val="213A5C53"/>
    <w:rsid w:val="2143F7AC"/>
    <w:rsid w:val="2145ADDC"/>
    <w:rsid w:val="21461128"/>
    <w:rsid w:val="2146A705"/>
    <w:rsid w:val="21499AC8"/>
    <w:rsid w:val="214C38E5"/>
    <w:rsid w:val="214D3435"/>
    <w:rsid w:val="214F3F26"/>
    <w:rsid w:val="215BED37"/>
    <w:rsid w:val="215C8329"/>
    <w:rsid w:val="2164703E"/>
    <w:rsid w:val="2165BA5F"/>
    <w:rsid w:val="21669CB2"/>
    <w:rsid w:val="2168CB74"/>
    <w:rsid w:val="216C97EA"/>
    <w:rsid w:val="216D63F6"/>
    <w:rsid w:val="216E37DD"/>
    <w:rsid w:val="21704F0C"/>
    <w:rsid w:val="21762CD2"/>
    <w:rsid w:val="2179996C"/>
    <w:rsid w:val="217EA427"/>
    <w:rsid w:val="2180B727"/>
    <w:rsid w:val="218727CB"/>
    <w:rsid w:val="21876F0F"/>
    <w:rsid w:val="21896D9E"/>
    <w:rsid w:val="21899CDA"/>
    <w:rsid w:val="2189E10A"/>
    <w:rsid w:val="218AA734"/>
    <w:rsid w:val="218B7122"/>
    <w:rsid w:val="218B908A"/>
    <w:rsid w:val="218F0D48"/>
    <w:rsid w:val="2194FB07"/>
    <w:rsid w:val="21983B2B"/>
    <w:rsid w:val="2198FA3A"/>
    <w:rsid w:val="219903C7"/>
    <w:rsid w:val="21991A9E"/>
    <w:rsid w:val="219B1E48"/>
    <w:rsid w:val="21A0ADAE"/>
    <w:rsid w:val="21A689F8"/>
    <w:rsid w:val="21A883F8"/>
    <w:rsid w:val="21AA2E56"/>
    <w:rsid w:val="21AE3609"/>
    <w:rsid w:val="21B329D3"/>
    <w:rsid w:val="21B6A17E"/>
    <w:rsid w:val="21B9D8C0"/>
    <w:rsid w:val="21B9F8B6"/>
    <w:rsid w:val="21BDA4AA"/>
    <w:rsid w:val="21BE684D"/>
    <w:rsid w:val="21BFE745"/>
    <w:rsid w:val="21C61B8A"/>
    <w:rsid w:val="21CBE175"/>
    <w:rsid w:val="21CC608D"/>
    <w:rsid w:val="21D388A4"/>
    <w:rsid w:val="21D3AEDB"/>
    <w:rsid w:val="21D4FE8F"/>
    <w:rsid w:val="21D589D2"/>
    <w:rsid w:val="21D63F66"/>
    <w:rsid w:val="21D8EB82"/>
    <w:rsid w:val="21DF1B3C"/>
    <w:rsid w:val="21E0248E"/>
    <w:rsid w:val="21E83EFE"/>
    <w:rsid w:val="21EBFDEB"/>
    <w:rsid w:val="21EC490E"/>
    <w:rsid w:val="21ECB550"/>
    <w:rsid w:val="21F0F1C9"/>
    <w:rsid w:val="21F5E53E"/>
    <w:rsid w:val="21FA6BCF"/>
    <w:rsid w:val="21FB0920"/>
    <w:rsid w:val="21FC28DA"/>
    <w:rsid w:val="2201862F"/>
    <w:rsid w:val="22035713"/>
    <w:rsid w:val="2203E81A"/>
    <w:rsid w:val="22086324"/>
    <w:rsid w:val="22089C2A"/>
    <w:rsid w:val="22093D65"/>
    <w:rsid w:val="22097242"/>
    <w:rsid w:val="2209D6A5"/>
    <w:rsid w:val="220A95A1"/>
    <w:rsid w:val="220CEE04"/>
    <w:rsid w:val="220DDD8C"/>
    <w:rsid w:val="2214DC69"/>
    <w:rsid w:val="22150E5F"/>
    <w:rsid w:val="221972D4"/>
    <w:rsid w:val="221F0572"/>
    <w:rsid w:val="22206ECB"/>
    <w:rsid w:val="2223A5A9"/>
    <w:rsid w:val="2223AE42"/>
    <w:rsid w:val="22248845"/>
    <w:rsid w:val="22268EDB"/>
    <w:rsid w:val="22398EAE"/>
    <w:rsid w:val="223C9BA9"/>
    <w:rsid w:val="2241598B"/>
    <w:rsid w:val="22460117"/>
    <w:rsid w:val="22476BCA"/>
    <w:rsid w:val="224A2AC2"/>
    <w:rsid w:val="224DBDE2"/>
    <w:rsid w:val="2253C075"/>
    <w:rsid w:val="225446AA"/>
    <w:rsid w:val="22555D3D"/>
    <w:rsid w:val="22558116"/>
    <w:rsid w:val="225645DE"/>
    <w:rsid w:val="225A1C1F"/>
    <w:rsid w:val="225EE6D7"/>
    <w:rsid w:val="22611F83"/>
    <w:rsid w:val="226C9378"/>
    <w:rsid w:val="226D6851"/>
    <w:rsid w:val="2275B5C3"/>
    <w:rsid w:val="227834C6"/>
    <w:rsid w:val="227EA283"/>
    <w:rsid w:val="228365A8"/>
    <w:rsid w:val="228424EE"/>
    <w:rsid w:val="22883AFF"/>
    <w:rsid w:val="228893B0"/>
    <w:rsid w:val="22935882"/>
    <w:rsid w:val="22969F80"/>
    <w:rsid w:val="22A58FC6"/>
    <w:rsid w:val="22B168D6"/>
    <w:rsid w:val="22B1AE6D"/>
    <w:rsid w:val="22B22FEA"/>
    <w:rsid w:val="22B7B0A9"/>
    <w:rsid w:val="22BB6834"/>
    <w:rsid w:val="22BB8266"/>
    <w:rsid w:val="22BDFF81"/>
    <w:rsid w:val="22BE02F1"/>
    <w:rsid w:val="22BE3C6E"/>
    <w:rsid w:val="22BF9E1E"/>
    <w:rsid w:val="22C52B9A"/>
    <w:rsid w:val="22C5D8AC"/>
    <w:rsid w:val="22CDE334"/>
    <w:rsid w:val="22CEF4BA"/>
    <w:rsid w:val="22D1ED60"/>
    <w:rsid w:val="22D57FF2"/>
    <w:rsid w:val="22D5BD2B"/>
    <w:rsid w:val="22D66BFE"/>
    <w:rsid w:val="22D7DBFE"/>
    <w:rsid w:val="22D87FF7"/>
    <w:rsid w:val="22E105F0"/>
    <w:rsid w:val="22E44349"/>
    <w:rsid w:val="22E49FA8"/>
    <w:rsid w:val="22E51B03"/>
    <w:rsid w:val="22F182E0"/>
    <w:rsid w:val="22F2A2C1"/>
    <w:rsid w:val="22F4B802"/>
    <w:rsid w:val="22F630B8"/>
    <w:rsid w:val="22F82F5A"/>
    <w:rsid w:val="22F84C15"/>
    <w:rsid w:val="22FCF38C"/>
    <w:rsid w:val="22FE6EDD"/>
    <w:rsid w:val="230159AD"/>
    <w:rsid w:val="2304707C"/>
    <w:rsid w:val="23095749"/>
    <w:rsid w:val="230B508D"/>
    <w:rsid w:val="230C42B1"/>
    <w:rsid w:val="230E64DE"/>
    <w:rsid w:val="230F69AC"/>
    <w:rsid w:val="2315962A"/>
    <w:rsid w:val="23176759"/>
    <w:rsid w:val="2317ED65"/>
    <w:rsid w:val="23180777"/>
    <w:rsid w:val="2318385B"/>
    <w:rsid w:val="2319F598"/>
    <w:rsid w:val="231EBDCB"/>
    <w:rsid w:val="2320BDEE"/>
    <w:rsid w:val="23241134"/>
    <w:rsid w:val="23263BEE"/>
    <w:rsid w:val="2327FFD0"/>
    <w:rsid w:val="232AE6A6"/>
    <w:rsid w:val="232ECEB4"/>
    <w:rsid w:val="233B21E0"/>
    <w:rsid w:val="233DDF42"/>
    <w:rsid w:val="234BF940"/>
    <w:rsid w:val="234C37BE"/>
    <w:rsid w:val="234E13D9"/>
    <w:rsid w:val="234E1F70"/>
    <w:rsid w:val="2352B63A"/>
    <w:rsid w:val="23575A28"/>
    <w:rsid w:val="235B2C00"/>
    <w:rsid w:val="235B4405"/>
    <w:rsid w:val="235B9386"/>
    <w:rsid w:val="235C4A3B"/>
    <w:rsid w:val="235D1BD2"/>
    <w:rsid w:val="235EB5A5"/>
    <w:rsid w:val="235EF478"/>
    <w:rsid w:val="2360E322"/>
    <w:rsid w:val="23648B66"/>
    <w:rsid w:val="2366DC59"/>
    <w:rsid w:val="23686F23"/>
    <w:rsid w:val="237027AD"/>
    <w:rsid w:val="237DE97A"/>
    <w:rsid w:val="2381D6EB"/>
    <w:rsid w:val="23846DBB"/>
    <w:rsid w:val="23956DE6"/>
    <w:rsid w:val="23964390"/>
    <w:rsid w:val="2398EE35"/>
    <w:rsid w:val="23994076"/>
    <w:rsid w:val="239AA5C0"/>
    <w:rsid w:val="239ACCEA"/>
    <w:rsid w:val="239AE118"/>
    <w:rsid w:val="23A260B4"/>
    <w:rsid w:val="23A569E5"/>
    <w:rsid w:val="23A6F848"/>
    <w:rsid w:val="23AA282C"/>
    <w:rsid w:val="23AC3B87"/>
    <w:rsid w:val="23ADA4DF"/>
    <w:rsid w:val="23AE31CB"/>
    <w:rsid w:val="23AE89F9"/>
    <w:rsid w:val="23BA78A5"/>
    <w:rsid w:val="23BAD5D3"/>
    <w:rsid w:val="23BF7EA3"/>
    <w:rsid w:val="23C0552F"/>
    <w:rsid w:val="23C06653"/>
    <w:rsid w:val="23C15026"/>
    <w:rsid w:val="23C732F0"/>
    <w:rsid w:val="23C85982"/>
    <w:rsid w:val="23CEDBA4"/>
    <w:rsid w:val="23D13842"/>
    <w:rsid w:val="23D4197C"/>
    <w:rsid w:val="23D56313"/>
    <w:rsid w:val="23D76DFE"/>
    <w:rsid w:val="23D874FA"/>
    <w:rsid w:val="23DC38E2"/>
    <w:rsid w:val="23E8F93E"/>
    <w:rsid w:val="23ECF352"/>
    <w:rsid w:val="23EDCCA6"/>
    <w:rsid w:val="23F4303F"/>
    <w:rsid w:val="23F4F44C"/>
    <w:rsid w:val="23F774B9"/>
    <w:rsid w:val="23F92D8D"/>
    <w:rsid w:val="23FA75BA"/>
    <w:rsid w:val="23FB12E0"/>
    <w:rsid w:val="240267AF"/>
    <w:rsid w:val="24028F4C"/>
    <w:rsid w:val="24043423"/>
    <w:rsid w:val="24086F44"/>
    <w:rsid w:val="240B5872"/>
    <w:rsid w:val="2412F67E"/>
    <w:rsid w:val="241581AF"/>
    <w:rsid w:val="24198FE9"/>
    <w:rsid w:val="241B0B03"/>
    <w:rsid w:val="24208FE3"/>
    <w:rsid w:val="2426BD74"/>
    <w:rsid w:val="24288FB4"/>
    <w:rsid w:val="242BDD36"/>
    <w:rsid w:val="242BE948"/>
    <w:rsid w:val="242C48F7"/>
    <w:rsid w:val="242E89D5"/>
    <w:rsid w:val="2430FD97"/>
    <w:rsid w:val="2433F447"/>
    <w:rsid w:val="24378EFF"/>
    <w:rsid w:val="24384DEF"/>
    <w:rsid w:val="243952F2"/>
    <w:rsid w:val="2440F6BD"/>
    <w:rsid w:val="24437490"/>
    <w:rsid w:val="2443B40D"/>
    <w:rsid w:val="2447E8FA"/>
    <w:rsid w:val="244AB838"/>
    <w:rsid w:val="244B63A5"/>
    <w:rsid w:val="244E0071"/>
    <w:rsid w:val="24521D8A"/>
    <w:rsid w:val="24568B09"/>
    <w:rsid w:val="245752C7"/>
    <w:rsid w:val="245836C3"/>
    <w:rsid w:val="245B129B"/>
    <w:rsid w:val="2461C91C"/>
    <w:rsid w:val="2465C4A8"/>
    <w:rsid w:val="246AFBB1"/>
    <w:rsid w:val="246DB8E0"/>
    <w:rsid w:val="246FBBE0"/>
    <w:rsid w:val="24721B9D"/>
    <w:rsid w:val="2472C2C9"/>
    <w:rsid w:val="24738E7F"/>
    <w:rsid w:val="2474087B"/>
    <w:rsid w:val="247E0610"/>
    <w:rsid w:val="24872F20"/>
    <w:rsid w:val="248A9024"/>
    <w:rsid w:val="248DE661"/>
    <w:rsid w:val="24910785"/>
    <w:rsid w:val="24933CF6"/>
    <w:rsid w:val="24A1184A"/>
    <w:rsid w:val="24A36398"/>
    <w:rsid w:val="24A75BC8"/>
    <w:rsid w:val="24ACE1CA"/>
    <w:rsid w:val="24AF24C4"/>
    <w:rsid w:val="24B1D292"/>
    <w:rsid w:val="24BB9249"/>
    <w:rsid w:val="24BCE51C"/>
    <w:rsid w:val="24C6AE0A"/>
    <w:rsid w:val="24C96071"/>
    <w:rsid w:val="24CEDA00"/>
    <w:rsid w:val="24CF4125"/>
    <w:rsid w:val="24D06AC1"/>
    <w:rsid w:val="24D1EBD3"/>
    <w:rsid w:val="24D39407"/>
    <w:rsid w:val="24D6DA3B"/>
    <w:rsid w:val="24DC68E5"/>
    <w:rsid w:val="24E1A2F8"/>
    <w:rsid w:val="24E33B6E"/>
    <w:rsid w:val="24E9A2DB"/>
    <w:rsid w:val="24EA68C0"/>
    <w:rsid w:val="24EBB53B"/>
    <w:rsid w:val="24F58A70"/>
    <w:rsid w:val="24F8BCAD"/>
    <w:rsid w:val="24FB6794"/>
    <w:rsid w:val="24FE6CC7"/>
    <w:rsid w:val="24FF753F"/>
    <w:rsid w:val="2507ECC8"/>
    <w:rsid w:val="2508A955"/>
    <w:rsid w:val="2509634B"/>
    <w:rsid w:val="250E7665"/>
    <w:rsid w:val="251247E9"/>
    <w:rsid w:val="25151FE7"/>
    <w:rsid w:val="2519B79A"/>
    <w:rsid w:val="251B7DD1"/>
    <w:rsid w:val="251BC09F"/>
    <w:rsid w:val="251C5C2F"/>
    <w:rsid w:val="251D0CA3"/>
    <w:rsid w:val="251F0167"/>
    <w:rsid w:val="252021BD"/>
    <w:rsid w:val="2521AA4A"/>
    <w:rsid w:val="2525166A"/>
    <w:rsid w:val="252611CA"/>
    <w:rsid w:val="25269BB3"/>
    <w:rsid w:val="2526A40F"/>
    <w:rsid w:val="252F45C7"/>
    <w:rsid w:val="2534420C"/>
    <w:rsid w:val="2537A23F"/>
    <w:rsid w:val="25383722"/>
    <w:rsid w:val="2538A803"/>
    <w:rsid w:val="2538FA5C"/>
    <w:rsid w:val="253C4F3B"/>
    <w:rsid w:val="253E5551"/>
    <w:rsid w:val="253E709C"/>
    <w:rsid w:val="253FBFD9"/>
    <w:rsid w:val="254184D1"/>
    <w:rsid w:val="25426797"/>
    <w:rsid w:val="254AE8A5"/>
    <w:rsid w:val="254F5423"/>
    <w:rsid w:val="25527279"/>
    <w:rsid w:val="2554BBEB"/>
    <w:rsid w:val="2558BA61"/>
    <w:rsid w:val="25597EE6"/>
    <w:rsid w:val="2559EEC4"/>
    <w:rsid w:val="255FF499"/>
    <w:rsid w:val="256123DA"/>
    <w:rsid w:val="2564A9FA"/>
    <w:rsid w:val="25659CAF"/>
    <w:rsid w:val="256A0BEA"/>
    <w:rsid w:val="256B6B0A"/>
    <w:rsid w:val="256DF4BE"/>
    <w:rsid w:val="2570DCC2"/>
    <w:rsid w:val="25713374"/>
    <w:rsid w:val="2573C423"/>
    <w:rsid w:val="25752FD3"/>
    <w:rsid w:val="25778541"/>
    <w:rsid w:val="257BD7EE"/>
    <w:rsid w:val="257C8669"/>
    <w:rsid w:val="258380DF"/>
    <w:rsid w:val="25937765"/>
    <w:rsid w:val="259D5804"/>
    <w:rsid w:val="259E477B"/>
    <w:rsid w:val="25A53C43"/>
    <w:rsid w:val="25A65660"/>
    <w:rsid w:val="25A6F7BD"/>
    <w:rsid w:val="25AB5FBB"/>
    <w:rsid w:val="25AC6403"/>
    <w:rsid w:val="25B1F39C"/>
    <w:rsid w:val="25B25698"/>
    <w:rsid w:val="25B3A7B2"/>
    <w:rsid w:val="25B492A8"/>
    <w:rsid w:val="25B7131C"/>
    <w:rsid w:val="25B7EA34"/>
    <w:rsid w:val="25B876D2"/>
    <w:rsid w:val="25C3CAF3"/>
    <w:rsid w:val="25C6B026"/>
    <w:rsid w:val="25C8F38E"/>
    <w:rsid w:val="25CA9E73"/>
    <w:rsid w:val="25D0A9B3"/>
    <w:rsid w:val="25D32A19"/>
    <w:rsid w:val="25D88D7F"/>
    <w:rsid w:val="25D9333A"/>
    <w:rsid w:val="25D98E78"/>
    <w:rsid w:val="25D99346"/>
    <w:rsid w:val="25E73FF8"/>
    <w:rsid w:val="25EA9F64"/>
    <w:rsid w:val="25EC65E5"/>
    <w:rsid w:val="25EECA60"/>
    <w:rsid w:val="25EF6060"/>
    <w:rsid w:val="25F33CCD"/>
    <w:rsid w:val="25F464EE"/>
    <w:rsid w:val="25F65AE6"/>
    <w:rsid w:val="25F73235"/>
    <w:rsid w:val="25FC11DE"/>
    <w:rsid w:val="25FC9E6A"/>
    <w:rsid w:val="25FEC32B"/>
    <w:rsid w:val="2600C117"/>
    <w:rsid w:val="26019BCA"/>
    <w:rsid w:val="26027FB9"/>
    <w:rsid w:val="26050EF6"/>
    <w:rsid w:val="26089377"/>
    <w:rsid w:val="260FAEEA"/>
    <w:rsid w:val="260FD890"/>
    <w:rsid w:val="26135B88"/>
    <w:rsid w:val="2617497F"/>
    <w:rsid w:val="26263A5D"/>
    <w:rsid w:val="26291937"/>
    <w:rsid w:val="262997A5"/>
    <w:rsid w:val="262E9671"/>
    <w:rsid w:val="26314BEB"/>
    <w:rsid w:val="26315751"/>
    <w:rsid w:val="2641F89D"/>
    <w:rsid w:val="26463D3E"/>
    <w:rsid w:val="264BC279"/>
    <w:rsid w:val="2651533A"/>
    <w:rsid w:val="265327C2"/>
    <w:rsid w:val="26549D94"/>
    <w:rsid w:val="265834EA"/>
    <w:rsid w:val="26592119"/>
    <w:rsid w:val="265AD435"/>
    <w:rsid w:val="265DB95A"/>
    <w:rsid w:val="265E6325"/>
    <w:rsid w:val="265EEE8D"/>
    <w:rsid w:val="2661CE05"/>
    <w:rsid w:val="26627124"/>
    <w:rsid w:val="26656E1C"/>
    <w:rsid w:val="266772BE"/>
    <w:rsid w:val="2667F73F"/>
    <w:rsid w:val="266BD520"/>
    <w:rsid w:val="267190CC"/>
    <w:rsid w:val="26779103"/>
    <w:rsid w:val="26793293"/>
    <w:rsid w:val="2679FB1B"/>
    <w:rsid w:val="267B1235"/>
    <w:rsid w:val="267EBBE3"/>
    <w:rsid w:val="267F21D1"/>
    <w:rsid w:val="2680418F"/>
    <w:rsid w:val="26821E24"/>
    <w:rsid w:val="2684BA4E"/>
    <w:rsid w:val="26873ADB"/>
    <w:rsid w:val="268902C2"/>
    <w:rsid w:val="268A5907"/>
    <w:rsid w:val="268E580C"/>
    <w:rsid w:val="268F7780"/>
    <w:rsid w:val="26910049"/>
    <w:rsid w:val="26915C58"/>
    <w:rsid w:val="2691FC55"/>
    <w:rsid w:val="269F2BA5"/>
    <w:rsid w:val="269F8111"/>
    <w:rsid w:val="269F94E4"/>
    <w:rsid w:val="26A0F234"/>
    <w:rsid w:val="26A202D4"/>
    <w:rsid w:val="26A223E9"/>
    <w:rsid w:val="26A6917F"/>
    <w:rsid w:val="26AF6FB0"/>
    <w:rsid w:val="26AFA9DB"/>
    <w:rsid w:val="26B06D69"/>
    <w:rsid w:val="26B5186C"/>
    <w:rsid w:val="26B58D93"/>
    <w:rsid w:val="26B6F9F7"/>
    <w:rsid w:val="26B7C97D"/>
    <w:rsid w:val="26B8AD92"/>
    <w:rsid w:val="26B90295"/>
    <w:rsid w:val="26B9A088"/>
    <w:rsid w:val="26BA6F55"/>
    <w:rsid w:val="26C0EF5C"/>
    <w:rsid w:val="26C440B0"/>
    <w:rsid w:val="26C57BB3"/>
    <w:rsid w:val="26C95133"/>
    <w:rsid w:val="26CC5D62"/>
    <w:rsid w:val="26D016C9"/>
    <w:rsid w:val="26D5520A"/>
    <w:rsid w:val="26D5E494"/>
    <w:rsid w:val="26D6957D"/>
    <w:rsid w:val="26DE0028"/>
    <w:rsid w:val="26DF8C15"/>
    <w:rsid w:val="26E3CB2B"/>
    <w:rsid w:val="26EB5C51"/>
    <w:rsid w:val="26EEB1C4"/>
    <w:rsid w:val="26F312C9"/>
    <w:rsid w:val="26FBC4FA"/>
    <w:rsid w:val="26FDD3E9"/>
    <w:rsid w:val="26FE66FC"/>
    <w:rsid w:val="27074312"/>
    <w:rsid w:val="270A17EC"/>
    <w:rsid w:val="270EB5BA"/>
    <w:rsid w:val="271B6908"/>
    <w:rsid w:val="271CD34E"/>
    <w:rsid w:val="271E9A3F"/>
    <w:rsid w:val="27213D43"/>
    <w:rsid w:val="27214D92"/>
    <w:rsid w:val="27225F75"/>
    <w:rsid w:val="27265D34"/>
    <w:rsid w:val="27293467"/>
    <w:rsid w:val="27300836"/>
    <w:rsid w:val="2736D13E"/>
    <w:rsid w:val="2738188A"/>
    <w:rsid w:val="27394247"/>
    <w:rsid w:val="273A1B31"/>
    <w:rsid w:val="273C8346"/>
    <w:rsid w:val="273E36CB"/>
    <w:rsid w:val="27458146"/>
    <w:rsid w:val="2745B837"/>
    <w:rsid w:val="274C82C3"/>
    <w:rsid w:val="274C9442"/>
    <w:rsid w:val="274E0D75"/>
    <w:rsid w:val="2751702C"/>
    <w:rsid w:val="275288DD"/>
    <w:rsid w:val="2756178E"/>
    <w:rsid w:val="275837EC"/>
    <w:rsid w:val="27586568"/>
    <w:rsid w:val="275D7A89"/>
    <w:rsid w:val="275D93DE"/>
    <w:rsid w:val="2762CD2F"/>
    <w:rsid w:val="2769EE7A"/>
    <w:rsid w:val="276C79F1"/>
    <w:rsid w:val="276FB92C"/>
    <w:rsid w:val="277019E4"/>
    <w:rsid w:val="2771BAB9"/>
    <w:rsid w:val="27736A17"/>
    <w:rsid w:val="2774475A"/>
    <w:rsid w:val="2774B3F8"/>
    <w:rsid w:val="277924FE"/>
    <w:rsid w:val="277A440C"/>
    <w:rsid w:val="277FAAE8"/>
    <w:rsid w:val="278B17AE"/>
    <w:rsid w:val="278B2464"/>
    <w:rsid w:val="279C8589"/>
    <w:rsid w:val="27A1112D"/>
    <w:rsid w:val="27A34A5D"/>
    <w:rsid w:val="27A45364"/>
    <w:rsid w:val="27A5E157"/>
    <w:rsid w:val="27A6C84D"/>
    <w:rsid w:val="27AC030D"/>
    <w:rsid w:val="27AEA31F"/>
    <w:rsid w:val="27B0DD41"/>
    <w:rsid w:val="27B4A247"/>
    <w:rsid w:val="27B4EF60"/>
    <w:rsid w:val="27B8BAFC"/>
    <w:rsid w:val="27BA0E16"/>
    <w:rsid w:val="27BA42E8"/>
    <w:rsid w:val="27BA647B"/>
    <w:rsid w:val="27BADE28"/>
    <w:rsid w:val="27BBB3BE"/>
    <w:rsid w:val="27BF89E2"/>
    <w:rsid w:val="27C635E2"/>
    <w:rsid w:val="27C88A86"/>
    <w:rsid w:val="27C990E9"/>
    <w:rsid w:val="27CAD865"/>
    <w:rsid w:val="27CB1A9B"/>
    <w:rsid w:val="27CFF0F7"/>
    <w:rsid w:val="27D1564A"/>
    <w:rsid w:val="27D5FCBB"/>
    <w:rsid w:val="27DBC823"/>
    <w:rsid w:val="27DF0CDF"/>
    <w:rsid w:val="27E3A9D2"/>
    <w:rsid w:val="27E5266F"/>
    <w:rsid w:val="27E5E2A2"/>
    <w:rsid w:val="27E812A8"/>
    <w:rsid w:val="27EB693B"/>
    <w:rsid w:val="27EEDE4E"/>
    <w:rsid w:val="27F3884F"/>
    <w:rsid w:val="27FD25D6"/>
    <w:rsid w:val="27FE5693"/>
    <w:rsid w:val="2805979F"/>
    <w:rsid w:val="28062671"/>
    <w:rsid w:val="280690F3"/>
    <w:rsid w:val="2808C566"/>
    <w:rsid w:val="280DFF98"/>
    <w:rsid w:val="280F734E"/>
    <w:rsid w:val="28106EDA"/>
    <w:rsid w:val="28135EFB"/>
    <w:rsid w:val="2813BB03"/>
    <w:rsid w:val="28172C37"/>
    <w:rsid w:val="28184715"/>
    <w:rsid w:val="2818963E"/>
    <w:rsid w:val="281E19A7"/>
    <w:rsid w:val="281F84B3"/>
    <w:rsid w:val="281FB950"/>
    <w:rsid w:val="2822ECC5"/>
    <w:rsid w:val="2824EC58"/>
    <w:rsid w:val="2825E89D"/>
    <w:rsid w:val="2826CE9B"/>
    <w:rsid w:val="282ED4D3"/>
    <w:rsid w:val="2832E85B"/>
    <w:rsid w:val="28370EE3"/>
    <w:rsid w:val="2837728B"/>
    <w:rsid w:val="283B4710"/>
    <w:rsid w:val="283F972B"/>
    <w:rsid w:val="2842DAC9"/>
    <w:rsid w:val="28474B6B"/>
    <w:rsid w:val="284D3ECA"/>
    <w:rsid w:val="2850D7E3"/>
    <w:rsid w:val="28516C92"/>
    <w:rsid w:val="285532BD"/>
    <w:rsid w:val="28565091"/>
    <w:rsid w:val="285AA3EB"/>
    <w:rsid w:val="285ECDCE"/>
    <w:rsid w:val="285F0234"/>
    <w:rsid w:val="28688E13"/>
    <w:rsid w:val="286D5404"/>
    <w:rsid w:val="28759DD0"/>
    <w:rsid w:val="2876233F"/>
    <w:rsid w:val="287C7246"/>
    <w:rsid w:val="287D5854"/>
    <w:rsid w:val="2881B13F"/>
    <w:rsid w:val="288337AC"/>
    <w:rsid w:val="288E3092"/>
    <w:rsid w:val="288E46F6"/>
    <w:rsid w:val="289012E5"/>
    <w:rsid w:val="2890383A"/>
    <w:rsid w:val="28908B4A"/>
    <w:rsid w:val="2892761F"/>
    <w:rsid w:val="2897955B"/>
    <w:rsid w:val="289CDCF0"/>
    <w:rsid w:val="28A7AD50"/>
    <w:rsid w:val="28A851DB"/>
    <w:rsid w:val="28A991C2"/>
    <w:rsid w:val="28B2AF17"/>
    <w:rsid w:val="28B56263"/>
    <w:rsid w:val="28B6BEB8"/>
    <w:rsid w:val="28B87399"/>
    <w:rsid w:val="28BEE8B8"/>
    <w:rsid w:val="28C07C89"/>
    <w:rsid w:val="28C2B6DE"/>
    <w:rsid w:val="28C47BFE"/>
    <w:rsid w:val="28C55A19"/>
    <w:rsid w:val="28C95DA3"/>
    <w:rsid w:val="28CABB0E"/>
    <w:rsid w:val="28CBB7E5"/>
    <w:rsid w:val="28CD4ED4"/>
    <w:rsid w:val="28CF9E97"/>
    <w:rsid w:val="28D0CA54"/>
    <w:rsid w:val="28D0EC09"/>
    <w:rsid w:val="28DEF96D"/>
    <w:rsid w:val="28DF7CF0"/>
    <w:rsid w:val="28E10EBD"/>
    <w:rsid w:val="28E73749"/>
    <w:rsid w:val="28EB8257"/>
    <w:rsid w:val="28EC8CA8"/>
    <w:rsid w:val="28EE7A41"/>
    <w:rsid w:val="28F379FC"/>
    <w:rsid w:val="28F6BF6F"/>
    <w:rsid w:val="28F87CB2"/>
    <w:rsid w:val="28F976F5"/>
    <w:rsid w:val="28FC6FC4"/>
    <w:rsid w:val="28FF04E7"/>
    <w:rsid w:val="2903FB73"/>
    <w:rsid w:val="290685D0"/>
    <w:rsid w:val="290F70F5"/>
    <w:rsid w:val="29173D55"/>
    <w:rsid w:val="29174B1E"/>
    <w:rsid w:val="2918B13D"/>
    <w:rsid w:val="291ADA3E"/>
    <w:rsid w:val="291BD38A"/>
    <w:rsid w:val="291CF975"/>
    <w:rsid w:val="292A5F0F"/>
    <w:rsid w:val="292BC1FE"/>
    <w:rsid w:val="292BDE19"/>
    <w:rsid w:val="292F375E"/>
    <w:rsid w:val="29312D35"/>
    <w:rsid w:val="293155BB"/>
    <w:rsid w:val="29316DBB"/>
    <w:rsid w:val="2931C01D"/>
    <w:rsid w:val="29339FD8"/>
    <w:rsid w:val="293737DA"/>
    <w:rsid w:val="293EDCE0"/>
    <w:rsid w:val="29434971"/>
    <w:rsid w:val="2944E9F6"/>
    <w:rsid w:val="29450ABC"/>
    <w:rsid w:val="294AF404"/>
    <w:rsid w:val="294DD21E"/>
    <w:rsid w:val="29518AFD"/>
    <w:rsid w:val="295200FD"/>
    <w:rsid w:val="29564FE2"/>
    <w:rsid w:val="29566950"/>
    <w:rsid w:val="2958C06C"/>
    <w:rsid w:val="29594A9F"/>
    <w:rsid w:val="295D9079"/>
    <w:rsid w:val="295FC43D"/>
    <w:rsid w:val="29619D7C"/>
    <w:rsid w:val="2961E7ED"/>
    <w:rsid w:val="296211D3"/>
    <w:rsid w:val="296303C2"/>
    <w:rsid w:val="2965CB33"/>
    <w:rsid w:val="296651D6"/>
    <w:rsid w:val="29683946"/>
    <w:rsid w:val="2969AA00"/>
    <w:rsid w:val="296BFD0C"/>
    <w:rsid w:val="2972A8A1"/>
    <w:rsid w:val="2973D233"/>
    <w:rsid w:val="29783E9E"/>
    <w:rsid w:val="297A5B37"/>
    <w:rsid w:val="297DA662"/>
    <w:rsid w:val="2984F742"/>
    <w:rsid w:val="299060CC"/>
    <w:rsid w:val="2991048D"/>
    <w:rsid w:val="2991D980"/>
    <w:rsid w:val="29921DBD"/>
    <w:rsid w:val="29939724"/>
    <w:rsid w:val="29A668F8"/>
    <w:rsid w:val="29AFE32D"/>
    <w:rsid w:val="29B19BDD"/>
    <w:rsid w:val="29B8D548"/>
    <w:rsid w:val="29BC33A4"/>
    <w:rsid w:val="29C4D2C7"/>
    <w:rsid w:val="29C4E312"/>
    <w:rsid w:val="29C7E5FB"/>
    <w:rsid w:val="29C944D9"/>
    <w:rsid w:val="29CDFD17"/>
    <w:rsid w:val="29D19D35"/>
    <w:rsid w:val="29D490F6"/>
    <w:rsid w:val="29D577E6"/>
    <w:rsid w:val="29D9667F"/>
    <w:rsid w:val="29DA81E7"/>
    <w:rsid w:val="29DAE9F4"/>
    <w:rsid w:val="29DCD3AF"/>
    <w:rsid w:val="29DDE33D"/>
    <w:rsid w:val="29E4CC13"/>
    <w:rsid w:val="29E8A9E5"/>
    <w:rsid w:val="29EC4A7C"/>
    <w:rsid w:val="29EC9493"/>
    <w:rsid w:val="29F46D43"/>
    <w:rsid w:val="29F72938"/>
    <w:rsid w:val="29FBCDA7"/>
    <w:rsid w:val="2A036CCD"/>
    <w:rsid w:val="2A045E74"/>
    <w:rsid w:val="2A0982AC"/>
    <w:rsid w:val="2A0992B9"/>
    <w:rsid w:val="2A0B4900"/>
    <w:rsid w:val="2A0CEC50"/>
    <w:rsid w:val="2A0F728C"/>
    <w:rsid w:val="2A1087C6"/>
    <w:rsid w:val="2A116E58"/>
    <w:rsid w:val="2A12BCC1"/>
    <w:rsid w:val="2A145905"/>
    <w:rsid w:val="2A1511BD"/>
    <w:rsid w:val="2A15391A"/>
    <w:rsid w:val="2A161B4F"/>
    <w:rsid w:val="2A1BF7A2"/>
    <w:rsid w:val="2A1E9E6B"/>
    <w:rsid w:val="2A1EB87D"/>
    <w:rsid w:val="2A2A93B0"/>
    <w:rsid w:val="2A3365BC"/>
    <w:rsid w:val="2A352AEA"/>
    <w:rsid w:val="2A38F441"/>
    <w:rsid w:val="2A3E9D0D"/>
    <w:rsid w:val="2A453CD4"/>
    <w:rsid w:val="2A45E054"/>
    <w:rsid w:val="2A462A11"/>
    <w:rsid w:val="2A4AC0C1"/>
    <w:rsid w:val="2A4D8DE0"/>
    <w:rsid w:val="2A4FABB2"/>
    <w:rsid w:val="2A52E1A3"/>
    <w:rsid w:val="2A5A769F"/>
    <w:rsid w:val="2A5BAC23"/>
    <w:rsid w:val="2A5BFF1B"/>
    <w:rsid w:val="2A61240F"/>
    <w:rsid w:val="2A62CFC6"/>
    <w:rsid w:val="2A650380"/>
    <w:rsid w:val="2A66B63D"/>
    <w:rsid w:val="2A6C847E"/>
    <w:rsid w:val="2A6F05A8"/>
    <w:rsid w:val="2A752F99"/>
    <w:rsid w:val="2A7632E8"/>
    <w:rsid w:val="2A774CA6"/>
    <w:rsid w:val="2A80A7E1"/>
    <w:rsid w:val="2A8657E8"/>
    <w:rsid w:val="2A8A299F"/>
    <w:rsid w:val="2A8B8C59"/>
    <w:rsid w:val="2A97E6B1"/>
    <w:rsid w:val="2A981741"/>
    <w:rsid w:val="2A990CD3"/>
    <w:rsid w:val="2A9A5151"/>
    <w:rsid w:val="2AA18AFB"/>
    <w:rsid w:val="2AA77CD4"/>
    <w:rsid w:val="2AA892C7"/>
    <w:rsid w:val="2AAB7003"/>
    <w:rsid w:val="2AABD98D"/>
    <w:rsid w:val="2AB05C57"/>
    <w:rsid w:val="2AB09913"/>
    <w:rsid w:val="2AB31A9A"/>
    <w:rsid w:val="2AB47360"/>
    <w:rsid w:val="2AB4B763"/>
    <w:rsid w:val="2AC1F967"/>
    <w:rsid w:val="2AC6944B"/>
    <w:rsid w:val="2ACA0201"/>
    <w:rsid w:val="2ACC0CB7"/>
    <w:rsid w:val="2ACDFD0F"/>
    <w:rsid w:val="2ACEC266"/>
    <w:rsid w:val="2AD53C72"/>
    <w:rsid w:val="2AD99763"/>
    <w:rsid w:val="2ADB5AA5"/>
    <w:rsid w:val="2AE0FFE6"/>
    <w:rsid w:val="2AE64E79"/>
    <w:rsid w:val="2AE91EDA"/>
    <w:rsid w:val="2AEA9635"/>
    <w:rsid w:val="2AEF5700"/>
    <w:rsid w:val="2AF6BE6D"/>
    <w:rsid w:val="2AFDB84E"/>
    <w:rsid w:val="2AFFCA81"/>
    <w:rsid w:val="2B06BCC5"/>
    <w:rsid w:val="2B0791BA"/>
    <w:rsid w:val="2B09AE74"/>
    <w:rsid w:val="2B0A9193"/>
    <w:rsid w:val="2B0E21D2"/>
    <w:rsid w:val="2B0E8FCF"/>
    <w:rsid w:val="2B0FCF11"/>
    <w:rsid w:val="2B0FD619"/>
    <w:rsid w:val="2B0FDDB1"/>
    <w:rsid w:val="2B107EDC"/>
    <w:rsid w:val="2B11893D"/>
    <w:rsid w:val="2B13127A"/>
    <w:rsid w:val="2B179331"/>
    <w:rsid w:val="2B17A614"/>
    <w:rsid w:val="2B20D4DE"/>
    <w:rsid w:val="2B22DCAB"/>
    <w:rsid w:val="2B25E83A"/>
    <w:rsid w:val="2B283F04"/>
    <w:rsid w:val="2B2C73E6"/>
    <w:rsid w:val="2B2D3170"/>
    <w:rsid w:val="2B30BBEE"/>
    <w:rsid w:val="2B320F33"/>
    <w:rsid w:val="2B325FB0"/>
    <w:rsid w:val="2B3526EF"/>
    <w:rsid w:val="2B3AA246"/>
    <w:rsid w:val="2B3BD7FD"/>
    <w:rsid w:val="2B3DBD16"/>
    <w:rsid w:val="2B4588DA"/>
    <w:rsid w:val="2B4872D6"/>
    <w:rsid w:val="2B497399"/>
    <w:rsid w:val="2B4FB139"/>
    <w:rsid w:val="2B4FBC70"/>
    <w:rsid w:val="2B513C4A"/>
    <w:rsid w:val="2B5386E8"/>
    <w:rsid w:val="2B59AA44"/>
    <w:rsid w:val="2B66A56B"/>
    <w:rsid w:val="2B6BC6A3"/>
    <w:rsid w:val="2B6F070D"/>
    <w:rsid w:val="2B6FB12F"/>
    <w:rsid w:val="2B749386"/>
    <w:rsid w:val="2B7A7B8B"/>
    <w:rsid w:val="2B7C882B"/>
    <w:rsid w:val="2B81D638"/>
    <w:rsid w:val="2B828CE4"/>
    <w:rsid w:val="2B86F3B9"/>
    <w:rsid w:val="2B8D5F22"/>
    <w:rsid w:val="2B8E6FE4"/>
    <w:rsid w:val="2B8F652F"/>
    <w:rsid w:val="2B93190D"/>
    <w:rsid w:val="2B951AC7"/>
    <w:rsid w:val="2B99A275"/>
    <w:rsid w:val="2BA031A9"/>
    <w:rsid w:val="2BA23209"/>
    <w:rsid w:val="2BA25D43"/>
    <w:rsid w:val="2BA2B35D"/>
    <w:rsid w:val="2BA5631A"/>
    <w:rsid w:val="2BA59F64"/>
    <w:rsid w:val="2BAF7B8B"/>
    <w:rsid w:val="2BAF980D"/>
    <w:rsid w:val="2BB9DE38"/>
    <w:rsid w:val="2BBBDCE4"/>
    <w:rsid w:val="2BC04EF4"/>
    <w:rsid w:val="2BC68B42"/>
    <w:rsid w:val="2BCA1185"/>
    <w:rsid w:val="2BCBFB09"/>
    <w:rsid w:val="2BCDD53E"/>
    <w:rsid w:val="2BCEDB87"/>
    <w:rsid w:val="2BD08D63"/>
    <w:rsid w:val="2BD0DFF7"/>
    <w:rsid w:val="2BE070F4"/>
    <w:rsid w:val="2BE16666"/>
    <w:rsid w:val="2BE47A60"/>
    <w:rsid w:val="2BE5FEBD"/>
    <w:rsid w:val="2BE95E41"/>
    <w:rsid w:val="2BEDADF7"/>
    <w:rsid w:val="2BF18068"/>
    <w:rsid w:val="2BF3B454"/>
    <w:rsid w:val="2BF7DA42"/>
    <w:rsid w:val="2C030985"/>
    <w:rsid w:val="2C044B57"/>
    <w:rsid w:val="2C0A0415"/>
    <w:rsid w:val="2C0F235B"/>
    <w:rsid w:val="2C105B2A"/>
    <w:rsid w:val="2C106308"/>
    <w:rsid w:val="2C147F76"/>
    <w:rsid w:val="2C14BFBD"/>
    <w:rsid w:val="2C182B11"/>
    <w:rsid w:val="2C1DDC25"/>
    <w:rsid w:val="2C216FDD"/>
    <w:rsid w:val="2C271F49"/>
    <w:rsid w:val="2C283BFA"/>
    <w:rsid w:val="2C29A9C2"/>
    <w:rsid w:val="2C2A71AA"/>
    <w:rsid w:val="2C2BBE6F"/>
    <w:rsid w:val="2C2D102F"/>
    <w:rsid w:val="2C2F4ABA"/>
    <w:rsid w:val="2C2F9240"/>
    <w:rsid w:val="2C3037F1"/>
    <w:rsid w:val="2C32DDC3"/>
    <w:rsid w:val="2C34DD34"/>
    <w:rsid w:val="2C3BD99D"/>
    <w:rsid w:val="2C3DA586"/>
    <w:rsid w:val="2C3F6E02"/>
    <w:rsid w:val="2C50609B"/>
    <w:rsid w:val="2C506719"/>
    <w:rsid w:val="2C51DF40"/>
    <w:rsid w:val="2C552ED4"/>
    <w:rsid w:val="2C5940EF"/>
    <w:rsid w:val="2C59902F"/>
    <w:rsid w:val="2C5AFCC7"/>
    <w:rsid w:val="2C5DC9C8"/>
    <w:rsid w:val="2C5EDFC0"/>
    <w:rsid w:val="2C651662"/>
    <w:rsid w:val="2C675994"/>
    <w:rsid w:val="2C6798E4"/>
    <w:rsid w:val="2C68F67D"/>
    <w:rsid w:val="2C699F1D"/>
    <w:rsid w:val="2C69FA3C"/>
    <w:rsid w:val="2C76C2A8"/>
    <w:rsid w:val="2C781A9D"/>
    <w:rsid w:val="2C79527A"/>
    <w:rsid w:val="2C797648"/>
    <w:rsid w:val="2C798E4B"/>
    <w:rsid w:val="2C7BC36B"/>
    <w:rsid w:val="2C7CAB7E"/>
    <w:rsid w:val="2C83A971"/>
    <w:rsid w:val="2C84CDF0"/>
    <w:rsid w:val="2C85D098"/>
    <w:rsid w:val="2C8DCF56"/>
    <w:rsid w:val="2C8E8F22"/>
    <w:rsid w:val="2C8ED161"/>
    <w:rsid w:val="2C8EDB97"/>
    <w:rsid w:val="2C914890"/>
    <w:rsid w:val="2C919193"/>
    <w:rsid w:val="2C93ACBF"/>
    <w:rsid w:val="2C93C1A7"/>
    <w:rsid w:val="2C98A51A"/>
    <w:rsid w:val="2C9BD353"/>
    <w:rsid w:val="2C9D7B79"/>
    <w:rsid w:val="2C9DF298"/>
    <w:rsid w:val="2C9E4784"/>
    <w:rsid w:val="2C9E6C55"/>
    <w:rsid w:val="2C9F94E5"/>
    <w:rsid w:val="2CA48534"/>
    <w:rsid w:val="2CAB0BF1"/>
    <w:rsid w:val="2CAD599E"/>
    <w:rsid w:val="2CAD6940"/>
    <w:rsid w:val="2CADFA3D"/>
    <w:rsid w:val="2CAFF228"/>
    <w:rsid w:val="2CB00847"/>
    <w:rsid w:val="2CB2CD6E"/>
    <w:rsid w:val="2CB43CEF"/>
    <w:rsid w:val="2CB4566F"/>
    <w:rsid w:val="2CB889BF"/>
    <w:rsid w:val="2CBC84EF"/>
    <w:rsid w:val="2CC020E4"/>
    <w:rsid w:val="2CC09293"/>
    <w:rsid w:val="2CC26946"/>
    <w:rsid w:val="2CC912E6"/>
    <w:rsid w:val="2CCD1CDB"/>
    <w:rsid w:val="2CCE3011"/>
    <w:rsid w:val="2CCF0F21"/>
    <w:rsid w:val="2CD4DB2C"/>
    <w:rsid w:val="2CD509D2"/>
    <w:rsid w:val="2CDE17C2"/>
    <w:rsid w:val="2CDF9B34"/>
    <w:rsid w:val="2CE23470"/>
    <w:rsid w:val="2CE57157"/>
    <w:rsid w:val="2CE8C42B"/>
    <w:rsid w:val="2CEB8CD1"/>
    <w:rsid w:val="2CEBADFF"/>
    <w:rsid w:val="2CF0DB05"/>
    <w:rsid w:val="2CF490AF"/>
    <w:rsid w:val="2CF57DF4"/>
    <w:rsid w:val="2CF5F197"/>
    <w:rsid w:val="2CF6894F"/>
    <w:rsid w:val="2CFBAB32"/>
    <w:rsid w:val="2D000466"/>
    <w:rsid w:val="2D02C9C9"/>
    <w:rsid w:val="2D05D3BE"/>
    <w:rsid w:val="2D07C568"/>
    <w:rsid w:val="2D148BD9"/>
    <w:rsid w:val="2D15C121"/>
    <w:rsid w:val="2D15CC39"/>
    <w:rsid w:val="2D165578"/>
    <w:rsid w:val="2D1BAB94"/>
    <w:rsid w:val="2D1F693F"/>
    <w:rsid w:val="2D1F97E2"/>
    <w:rsid w:val="2D26FC52"/>
    <w:rsid w:val="2D3B9E26"/>
    <w:rsid w:val="2D3E31C9"/>
    <w:rsid w:val="2D41203F"/>
    <w:rsid w:val="2D43A7BA"/>
    <w:rsid w:val="2D475A84"/>
    <w:rsid w:val="2D48C149"/>
    <w:rsid w:val="2D4A3420"/>
    <w:rsid w:val="2D4AC1DB"/>
    <w:rsid w:val="2D501313"/>
    <w:rsid w:val="2D51FECE"/>
    <w:rsid w:val="2D52449C"/>
    <w:rsid w:val="2D539A03"/>
    <w:rsid w:val="2D53ED10"/>
    <w:rsid w:val="2D56DD81"/>
    <w:rsid w:val="2D58E9E1"/>
    <w:rsid w:val="2D6082AE"/>
    <w:rsid w:val="2D691A3C"/>
    <w:rsid w:val="2D6993ED"/>
    <w:rsid w:val="2D69A59F"/>
    <w:rsid w:val="2D6B067E"/>
    <w:rsid w:val="2D6B6F2C"/>
    <w:rsid w:val="2D6C90CE"/>
    <w:rsid w:val="2D704C61"/>
    <w:rsid w:val="2D7514DE"/>
    <w:rsid w:val="2D76334D"/>
    <w:rsid w:val="2D8DF784"/>
    <w:rsid w:val="2D8F05AE"/>
    <w:rsid w:val="2D931827"/>
    <w:rsid w:val="2D962EFD"/>
    <w:rsid w:val="2D96F66F"/>
    <w:rsid w:val="2D9BCCE1"/>
    <w:rsid w:val="2DA0FB41"/>
    <w:rsid w:val="2DA1EE1D"/>
    <w:rsid w:val="2DA21B57"/>
    <w:rsid w:val="2DA5D574"/>
    <w:rsid w:val="2DA69684"/>
    <w:rsid w:val="2DA8A8C1"/>
    <w:rsid w:val="2DA97A8A"/>
    <w:rsid w:val="2DAAA743"/>
    <w:rsid w:val="2DAB5442"/>
    <w:rsid w:val="2DAC83AD"/>
    <w:rsid w:val="2DB1E6DC"/>
    <w:rsid w:val="2DB83640"/>
    <w:rsid w:val="2DBB0EFD"/>
    <w:rsid w:val="2DBE9646"/>
    <w:rsid w:val="2DC06483"/>
    <w:rsid w:val="2DC98532"/>
    <w:rsid w:val="2DD1992C"/>
    <w:rsid w:val="2DD39947"/>
    <w:rsid w:val="2DD58210"/>
    <w:rsid w:val="2DDBEB22"/>
    <w:rsid w:val="2DDFA0E2"/>
    <w:rsid w:val="2DE69AFB"/>
    <w:rsid w:val="2DEC30FC"/>
    <w:rsid w:val="2DEFF930"/>
    <w:rsid w:val="2DF06FE6"/>
    <w:rsid w:val="2DF0CE72"/>
    <w:rsid w:val="2DF39859"/>
    <w:rsid w:val="2DF398B4"/>
    <w:rsid w:val="2DF46F95"/>
    <w:rsid w:val="2DF99079"/>
    <w:rsid w:val="2DF99A29"/>
    <w:rsid w:val="2DFB9385"/>
    <w:rsid w:val="2E0EBD0E"/>
    <w:rsid w:val="2E11F6A6"/>
    <w:rsid w:val="2E14CC67"/>
    <w:rsid w:val="2E187BDF"/>
    <w:rsid w:val="2E1A0BF6"/>
    <w:rsid w:val="2E1B5C49"/>
    <w:rsid w:val="2E1F4000"/>
    <w:rsid w:val="2E1FB4C8"/>
    <w:rsid w:val="2E2215A0"/>
    <w:rsid w:val="2E23609C"/>
    <w:rsid w:val="2E24FC20"/>
    <w:rsid w:val="2E26EE0D"/>
    <w:rsid w:val="2E298EF2"/>
    <w:rsid w:val="2E2A9C08"/>
    <w:rsid w:val="2E312ABD"/>
    <w:rsid w:val="2E33CF07"/>
    <w:rsid w:val="2E34C734"/>
    <w:rsid w:val="2E355910"/>
    <w:rsid w:val="2E360E47"/>
    <w:rsid w:val="2E4F523C"/>
    <w:rsid w:val="2E5123F5"/>
    <w:rsid w:val="2E515DB0"/>
    <w:rsid w:val="2E532417"/>
    <w:rsid w:val="2E57268C"/>
    <w:rsid w:val="2E5CEA93"/>
    <w:rsid w:val="2E5E1FD2"/>
    <w:rsid w:val="2E5E39A7"/>
    <w:rsid w:val="2E653A76"/>
    <w:rsid w:val="2E6BEBD6"/>
    <w:rsid w:val="2E704B7C"/>
    <w:rsid w:val="2E70B30B"/>
    <w:rsid w:val="2E75D277"/>
    <w:rsid w:val="2E7B6B95"/>
    <w:rsid w:val="2E80C716"/>
    <w:rsid w:val="2E83250D"/>
    <w:rsid w:val="2E847AFF"/>
    <w:rsid w:val="2E93A247"/>
    <w:rsid w:val="2E9B7D8B"/>
    <w:rsid w:val="2E9BD9FB"/>
    <w:rsid w:val="2E9EDC41"/>
    <w:rsid w:val="2EA395C9"/>
    <w:rsid w:val="2EA5BF5C"/>
    <w:rsid w:val="2EAD5FB1"/>
    <w:rsid w:val="2EAF778C"/>
    <w:rsid w:val="2EB3571D"/>
    <w:rsid w:val="2EB706FE"/>
    <w:rsid w:val="2EBCA496"/>
    <w:rsid w:val="2EBF2A14"/>
    <w:rsid w:val="2EC1919E"/>
    <w:rsid w:val="2EC84D7A"/>
    <w:rsid w:val="2EC89666"/>
    <w:rsid w:val="2ECA2C69"/>
    <w:rsid w:val="2ECC5225"/>
    <w:rsid w:val="2ECC917C"/>
    <w:rsid w:val="2ED1B916"/>
    <w:rsid w:val="2ED3EA68"/>
    <w:rsid w:val="2ED62EF0"/>
    <w:rsid w:val="2ED6C9EC"/>
    <w:rsid w:val="2ED822DD"/>
    <w:rsid w:val="2ED85A32"/>
    <w:rsid w:val="2EDA13F9"/>
    <w:rsid w:val="2EDB0DBB"/>
    <w:rsid w:val="2EE43DD4"/>
    <w:rsid w:val="2EE4FC51"/>
    <w:rsid w:val="2EE5CC5F"/>
    <w:rsid w:val="2EF4BA42"/>
    <w:rsid w:val="2EF9951D"/>
    <w:rsid w:val="2EFBB18B"/>
    <w:rsid w:val="2F049221"/>
    <w:rsid w:val="2F055F01"/>
    <w:rsid w:val="2F071D84"/>
    <w:rsid w:val="2F09A8FB"/>
    <w:rsid w:val="2F09E5C3"/>
    <w:rsid w:val="2F0F7ECB"/>
    <w:rsid w:val="2F0F80AF"/>
    <w:rsid w:val="2F127669"/>
    <w:rsid w:val="2F132A7A"/>
    <w:rsid w:val="2F13742C"/>
    <w:rsid w:val="2F16A8A8"/>
    <w:rsid w:val="2F18CBFE"/>
    <w:rsid w:val="2F190423"/>
    <w:rsid w:val="2F1CD65A"/>
    <w:rsid w:val="2F1DF4AD"/>
    <w:rsid w:val="2F1F2430"/>
    <w:rsid w:val="2F28FF11"/>
    <w:rsid w:val="2F298CD5"/>
    <w:rsid w:val="2F2E6772"/>
    <w:rsid w:val="2F37D83B"/>
    <w:rsid w:val="2F386304"/>
    <w:rsid w:val="2F3FFF06"/>
    <w:rsid w:val="2F43C9A9"/>
    <w:rsid w:val="2F4776DB"/>
    <w:rsid w:val="2F51A169"/>
    <w:rsid w:val="2F59D063"/>
    <w:rsid w:val="2F5B593C"/>
    <w:rsid w:val="2F5D6354"/>
    <w:rsid w:val="2F5FD809"/>
    <w:rsid w:val="2F6251D7"/>
    <w:rsid w:val="2F631D8D"/>
    <w:rsid w:val="2F686FF6"/>
    <w:rsid w:val="2F690CA9"/>
    <w:rsid w:val="2F6C8A34"/>
    <w:rsid w:val="2F729CE7"/>
    <w:rsid w:val="2F737A5F"/>
    <w:rsid w:val="2F772C50"/>
    <w:rsid w:val="2F77A4E9"/>
    <w:rsid w:val="2F7BE599"/>
    <w:rsid w:val="2F837A49"/>
    <w:rsid w:val="2F8442BD"/>
    <w:rsid w:val="2F91B0BD"/>
    <w:rsid w:val="2F956A8A"/>
    <w:rsid w:val="2F9E336E"/>
    <w:rsid w:val="2F9FB865"/>
    <w:rsid w:val="2FA0973F"/>
    <w:rsid w:val="2FA33E57"/>
    <w:rsid w:val="2FA7F4D8"/>
    <w:rsid w:val="2FA9DCC7"/>
    <w:rsid w:val="2FAA9516"/>
    <w:rsid w:val="2FAB85CC"/>
    <w:rsid w:val="2FACAAB9"/>
    <w:rsid w:val="2FB05D9C"/>
    <w:rsid w:val="2FB09BFD"/>
    <w:rsid w:val="2FB4228B"/>
    <w:rsid w:val="2FB44C40"/>
    <w:rsid w:val="2FB91E16"/>
    <w:rsid w:val="2FBC8BCD"/>
    <w:rsid w:val="2FC82644"/>
    <w:rsid w:val="2FCE10B4"/>
    <w:rsid w:val="2FD273D6"/>
    <w:rsid w:val="2FD42C55"/>
    <w:rsid w:val="2FD5935A"/>
    <w:rsid w:val="2FD6E113"/>
    <w:rsid w:val="2FD797AE"/>
    <w:rsid w:val="2FD7995F"/>
    <w:rsid w:val="2FD83997"/>
    <w:rsid w:val="2FD983EF"/>
    <w:rsid w:val="2FDBE100"/>
    <w:rsid w:val="2FDCF285"/>
    <w:rsid w:val="2FDCF482"/>
    <w:rsid w:val="2FE115DA"/>
    <w:rsid w:val="2FEC53E2"/>
    <w:rsid w:val="2FECC61F"/>
    <w:rsid w:val="2FEEB692"/>
    <w:rsid w:val="2FF20EC9"/>
    <w:rsid w:val="2FF8E9C5"/>
    <w:rsid w:val="2FFAF703"/>
    <w:rsid w:val="2FFB7DEA"/>
    <w:rsid w:val="2FFDACB9"/>
    <w:rsid w:val="2FFECDD9"/>
    <w:rsid w:val="3004501E"/>
    <w:rsid w:val="3004691F"/>
    <w:rsid w:val="30065DBB"/>
    <w:rsid w:val="3007BC7A"/>
    <w:rsid w:val="300BA18F"/>
    <w:rsid w:val="300CE03F"/>
    <w:rsid w:val="30113C0B"/>
    <w:rsid w:val="30118595"/>
    <w:rsid w:val="30124EE6"/>
    <w:rsid w:val="301267F4"/>
    <w:rsid w:val="3012EEBF"/>
    <w:rsid w:val="30173BF6"/>
    <w:rsid w:val="301FA4EB"/>
    <w:rsid w:val="3024C179"/>
    <w:rsid w:val="3026180B"/>
    <w:rsid w:val="30276ED4"/>
    <w:rsid w:val="30277711"/>
    <w:rsid w:val="30282747"/>
    <w:rsid w:val="302A4BBE"/>
    <w:rsid w:val="303494BD"/>
    <w:rsid w:val="303FAD45"/>
    <w:rsid w:val="3040BA7E"/>
    <w:rsid w:val="304295BE"/>
    <w:rsid w:val="304A943F"/>
    <w:rsid w:val="305195F2"/>
    <w:rsid w:val="3051FA99"/>
    <w:rsid w:val="30536F27"/>
    <w:rsid w:val="30570A01"/>
    <w:rsid w:val="305B0638"/>
    <w:rsid w:val="305B7FA5"/>
    <w:rsid w:val="305CCE79"/>
    <w:rsid w:val="305D9920"/>
    <w:rsid w:val="305FD6DF"/>
    <w:rsid w:val="30611883"/>
    <w:rsid w:val="3061B891"/>
    <w:rsid w:val="30635CD8"/>
    <w:rsid w:val="3065942E"/>
    <w:rsid w:val="3066CD5A"/>
    <w:rsid w:val="30683374"/>
    <w:rsid w:val="306ACD1A"/>
    <w:rsid w:val="306B7A28"/>
    <w:rsid w:val="306E4E8D"/>
    <w:rsid w:val="307134B7"/>
    <w:rsid w:val="307228D1"/>
    <w:rsid w:val="307256E5"/>
    <w:rsid w:val="307558B2"/>
    <w:rsid w:val="30769DEE"/>
    <w:rsid w:val="3077B22D"/>
    <w:rsid w:val="307A7A07"/>
    <w:rsid w:val="30804826"/>
    <w:rsid w:val="3088CD1D"/>
    <w:rsid w:val="30891410"/>
    <w:rsid w:val="308CEEB5"/>
    <w:rsid w:val="30908AA3"/>
    <w:rsid w:val="30927D57"/>
    <w:rsid w:val="30967F5C"/>
    <w:rsid w:val="3096A1E4"/>
    <w:rsid w:val="3096D7A2"/>
    <w:rsid w:val="30989A36"/>
    <w:rsid w:val="3098E73C"/>
    <w:rsid w:val="3099A99C"/>
    <w:rsid w:val="309CC1EF"/>
    <w:rsid w:val="30AE46CA"/>
    <w:rsid w:val="30B0C0B9"/>
    <w:rsid w:val="30B12A10"/>
    <w:rsid w:val="30B3E217"/>
    <w:rsid w:val="30B461B8"/>
    <w:rsid w:val="30B4DFAF"/>
    <w:rsid w:val="30B8F403"/>
    <w:rsid w:val="30BEF9E3"/>
    <w:rsid w:val="30C06FEC"/>
    <w:rsid w:val="30C0D5C5"/>
    <w:rsid w:val="30C16AC0"/>
    <w:rsid w:val="30C59846"/>
    <w:rsid w:val="30C77579"/>
    <w:rsid w:val="30C92024"/>
    <w:rsid w:val="30CA88DE"/>
    <w:rsid w:val="30CB91A7"/>
    <w:rsid w:val="30CE9DC7"/>
    <w:rsid w:val="30CEE5AA"/>
    <w:rsid w:val="30D1627D"/>
    <w:rsid w:val="30D5D01E"/>
    <w:rsid w:val="30DED635"/>
    <w:rsid w:val="30DF19D7"/>
    <w:rsid w:val="30E0132A"/>
    <w:rsid w:val="30E305F0"/>
    <w:rsid w:val="30E955D8"/>
    <w:rsid w:val="30EA185B"/>
    <w:rsid w:val="30EBFA6E"/>
    <w:rsid w:val="30ECECDE"/>
    <w:rsid w:val="30F3A516"/>
    <w:rsid w:val="30F3F716"/>
    <w:rsid w:val="30F7EF1D"/>
    <w:rsid w:val="30FCC38D"/>
    <w:rsid w:val="30FF8F02"/>
    <w:rsid w:val="310642C1"/>
    <w:rsid w:val="3106489C"/>
    <w:rsid w:val="3108F0B1"/>
    <w:rsid w:val="31099F3B"/>
    <w:rsid w:val="310E2385"/>
    <w:rsid w:val="310F89C0"/>
    <w:rsid w:val="31116B10"/>
    <w:rsid w:val="31140F3A"/>
    <w:rsid w:val="311D4B43"/>
    <w:rsid w:val="312293B6"/>
    <w:rsid w:val="31269D84"/>
    <w:rsid w:val="3127001A"/>
    <w:rsid w:val="312CAC8E"/>
    <w:rsid w:val="312F9F8A"/>
    <w:rsid w:val="3131AD27"/>
    <w:rsid w:val="31320915"/>
    <w:rsid w:val="313853A7"/>
    <w:rsid w:val="3138A432"/>
    <w:rsid w:val="313A1C28"/>
    <w:rsid w:val="313B88C6"/>
    <w:rsid w:val="313F3683"/>
    <w:rsid w:val="313F6C4C"/>
    <w:rsid w:val="31460572"/>
    <w:rsid w:val="314757B2"/>
    <w:rsid w:val="314AA540"/>
    <w:rsid w:val="314F6CB7"/>
    <w:rsid w:val="315312BF"/>
    <w:rsid w:val="31560FCC"/>
    <w:rsid w:val="3156740B"/>
    <w:rsid w:val="315726E8"/>
    <w:rsid w:val="3157F008"/>
    <w:rsid w:val="315C141D"/>
    <w:rsid w:val="316176C0"/>
    <w:rsid w:val="31686A4F"/>
    <w:rsid w:val="316980CB"/>
    <w:rsid w:val="316C24BC"/>
    <w:rsid w:val="316CDD87"/>
    <w:rsid w:val="3177C571"/>
    <w:rsid w:val="317F0D5E"/>
    <w:rsid w:val="3182AAAC"/>
    <w:rsid w:val="3184964B"/>
    <w:rsid w:val="318B4130"/>
    <w:rsid w:val="3190EDCE"/>
    <w:rsid w:val="3191F7FD"/>
    <w:rsid w:val="3195C094"/>
    <w:rsid w:val="3195DD58"/>
    <w:rsid w:val="319B2213"/>
    <w:rsid w:val="319EFAC5"/>
    <w:rsid w:val="319FE40F"/>
    <w:rsid w:val="31A24EB1"/>
    <w:rsid w:val="31A2E867"/>
    <w:rsid w:val="31A8FA02"/>
    <w:rsid w:val="31AA37E4"/>
    <w:rsid w:val="31ADD6E4"/>
    <w:rsid w:val="31B0B6B8"/>
    <w:rsid w:val="31B0DF40"/>
    <w:rsid w:val="31B114E4"/>
    <w:rsid w:val="31B283F9"/>
    <w:rsid w:val="31B31BE8"/>
    <w:rsid w:val="31B3DC25"/>
    <w:rsid w:val="31B5B12C"/>
    <w:rsid w:val="31B64C7B"/>
    <w:rsid w:val="31B68E88"/>
    <w:rsid w:val="31B9398E"/>
    <w:rsid w:val="31BD5321"/>
    <w:rsid w:val="31BD67FF"/>
    <w:rsid w:val="31BEC9A8"/>
    <w:rsid w:val="31BFC534"/>
    <w:rsid w:val="31CEAB68"/>
    <w:rsid w:val="31D083E2"/>
    <w:rsid w:val="31D094B2"/>
    <w:rsid w:val="31D3AA46"/>
    <w:rsid w:val="31DF9AE6"/>
    <w:rsid w:val="31E0AC2A"/>
    <w:rsid w:val="31E21DC4"/>
    <w:rsid w:val="31E2CE83"/>
    <w:rsid w:val="31E3EE05"/>
    <w:rsid w:val="31E79604"/>
    <w:rsid w:val="31E8CDAC"/>
    <w:rsid w:val="31EB3730"/>
    <w:rsid w:val="31EE60E9"/>
    <w:rsid w:val="31F3E4BB"/>
    <w:rsid w:val="31F5C4C1"/>
    <w:rsid w:val="32072AD5"/>
    <w:rsid w:val="320949C1"/>
    <w:rsid w:val="321234C5"/>
    <w:rsid w:val="32129AA2"/>
    <w:rsid w:val="321497AD"/>
    <w:rsid w:val="3214A0D7"/>
    <w:rsid w:val="3215CD52"/>
    <w:rsid w:val="321EEEB1"/>
    <w:rsid w:val="3221689A"/>
    <w:rsid w:val="32234C87"/>
    <w:rsid w:val="3228B6E2"/>
    <w:rsid w:val="322B1375"/>
    <w:rsid w:val="322E14C9"/>
    <w:rsid w:val="32370736"/>
    <w:rsid w:val="323A34A0"/>
    <w:rsid w:val="323AA898"/>
    <w:rsid w:val="32417700"/>
    <w:rsid w:val="32439DC7"/>
    <w:rsid w:val="324EDC83"/>
    <w:rsid w:val="325333BD"/>
    <w:rsid w:val="32534EE0"/>
    <w:rsid w:val="32554D72"/>
    <w:rsid w:val="325947C5"/>
    <w:rsid w:val="3267FC13"/>
    <w:rsid w:val="326C45FC"/>
    <w:rsid w:val="326DA070"/>
    <w:rsid w:val="32711C33"/>
    <w:rsid w:val="327219B1"/>
    <w:rsid w:val="32738353"/>
    <w:rsid w:val="3275A4BF"/>
    <w:rsid w:val="3276C800"/>
    <w:rsid w:val="3278C03A"/>
    <w:rsid w:val="3279634D"/>
    <w:rsid w:val="3279F6E3"/>
    <w:rsid w:val="327EC175"/>
    <w:rsid w:val="328463BF"/>
    <w:rsid w:val="3286AA52"/>
    <w:rsid w:val="32927924"/>
    <w:rsid w:val="3295373E"/>
    <w:rsid w:val="329A84C9"/>
    <w:rsid w:val="32A38898"/>
    <w:rsid w:val="32A8B21D"/>
    <w:rsid w:val="32AD0087"/>
    <w:rsid w:val="32B029DA"/>
    <w:rsid w:val="32B08185"/>
    <w:rsid w:val="32B2635A"/>
    <w:rsid w:val="32BB1B0B"/>
    <w:rsid w:val="32C0CC96"/>
    <w:rsid w:val="32C1A16D"/>
    <w:rsid w:val="32C34CF8"/>
    <w:rsid w:val="32C6D927"/>
    <w:rsid w:val="32C789C5"/>
    <w:rsid w:val="32CF1369"/>
    <w:rsid w:val="32CFBE4E"/>
    <w:rsid w:val="32D3B456"/>
    <w:rsid w:val="32DB06E4"/>
    <w:rsid w:val="32DD278D"/>
    <w:rsid w:val="32E689CC"/>
    <w:rsid w:val="32EC0DC9"/>
    <w:rsid w:val="32F19BA2"/>
    <w:rsid w:val="32F62962"/>
    <w:rsid w:val="32F86D43"/>
    <w:rsid w:val="32FD41F1"/>
    <w:rsid w:val="330750A2"/>
    <w:rsid w:val="330A6901"/>
    <w:rsid w:val="330C26FC"/>
    <w:rsid w:val="3315FFE6"/>
    <w:rsid w:val="331A8DAC"/>
    <w:rsid w:val="331D6180"/>
    <w:rsid w:val="3320C8BC"/>
    <w:rsid w:val="3321CA5C"/>
    <w:rsid w:val="3323CA60"/>
    <w:rsid w:val="33264613"/>
    <w:rsid w:val="3327A599"/>
    <w:rsid w:val="33304342"/>
    <w:rsid w:val="333190F5"/>
    <w:rsid w:val="33384A50"/>
    <w:rsid w:val="33398FAF"/>
    <w:rsid w:val="333A82C2"/>
    <w:rsid w:val="333DBD8C"/>
    <w:rsid w:val="3343DD27"/>
    <w:rsid w:val="33455F1B"/>
    <w:rsid w:val="33459017"/>
    <w:rsid w:val="3348C349"/>
    <w:rsid w:val="334EDCB8"/>
    <w:rsid w:val="334FFB85"/>
    <w:rsid w:val="335606FE"/>
    <w:rsid w:val="3359F75F"/>
    <w:rsid w:val="335C3DFF"/>
    <w:rsid w:val="335F0DD6"/>
    <w:rsid w:val="336A2598"/>
    <w:rsid w:val="336A7432"/>
    <w:rsid w:val="336CF61E"/>
    <w:rsid w:val="3372C9EA"/>
    <w:rsid w:val="33751A92"/>
    <w:rsid w:val="3375E3D2"/>
    <w:rsid w:val="3376674F"/>
    <w:rsid w:val="3377C382"/>
    <w:rsid w:val="33790F1E"/>
    <w:rsid w:val="337DBFAC"/>
    <w:rsid w:val="337EDC96"/>
    <w:rsid w:val="3383CACA"/>
    <w:rsid w:val="3385B82E"/>
    <w:rsid w:val="33868073"/>
    <w:rsid w:val="338994EE"/>
    <w:rsid w:val="338B1975"/>
    <w:rsid w:val="338F5B02"/>
    <w:rsid w:val="338F8B0C"/>
    <w:rsid w:val="339A1FDA"/>
    <w:rsid w:val="339E2837"/>
    <w:rsid w:val="33A6D803"/>
    <w:rsid w:val="33B1F5BF"/>
    <w:rsid w:val="33B3DEF9"/>
    <w:rsid w:val="33B63C85"/>
    <w:rsid w:val="33B8E171"/>
    <w:rsid w:val="33C66956"/>
    <w:rsid w:val="33C7CFF8"/>
    <w:rsid w:val="33CAA062"/>
    <w:rsid w:val="33CFC432"/>
    <w:rsid w:val="33D3ADB6"/>
    <w:rsid w:val="33D4D318"/>
    <w:rsid w:val="33D54BF0"/>
    <w:rsid w:val="33D6FAB1"/>
    <w:rsid w:val="33D72FB3"/>
    <w:rsid w:val="33D8EA73"/>
    <w:rsid w:val="33DAF2C1"/>
    <w:rsid w:val="33DB24CD"/>
    <w:rsid w:val="33DE5C75"/>
    <w:rsid w:val="33DFAA23"/>
    <w:rsid w:val="33E8F0A1"/>
    <w:rsid w:val="33EAA03E"/>
    <w:rsid w:val="33EB82D9"/>
    <w:rsid w:val="33EEDC60"/>
    <w:rsid w:val="33FBB611"/>
    <w:rsid w:val="33FCCEA3"/>
    <w:rsid w:val="33FD5881"/>
    <w:rsid w:val="33FE463D"/>
    <w:rsid w:val="33FF74A4"/>
    <w:rsid w:val="340074B2"/>
    <w:rsid w:val="3402ABC5"/>
    <w:rsid w:val="340B28F1"/>
    <w:rsid w:val="340D2CE8"/>
    <w:rsid w:val="340D74E5"/>
    <w:rsid w:val="34108751"/>
    <w:rsid w:val="341157E5"/>
    <w:rsid w:val="3413FDD0"/>
    <w:rsid w:val="341C7B52"/>
    <w:rsid w:val="341FA496"/>
    <w:rsid w:val="341FCFA4"/>
    <w:rsid w:val="3423E630"/>
    <w:rsid w:val="3426A582"/>
    <w:rsid w:val="342ACDEB"/>
    <w:rsid w:val="342E41D1"/>
    <w:rsid w:val="342F720C"/>
    <w:rsid w:val="343574C1"/>
    <w:rsid w:val="34360870"/>
    <w:rsid w:val="34361D8A"/>
    <w:rsid w:val="3439C652"/>
    <w:rsid w:val="34408351"/>
    <w:rsid w:val="34421C21"/>
    <w:rsid w:val="3443F7B3"/>
    <w:rsid w:val="34445591"/>
    <w:rsid w:val="344AFFAA"/>
    <w:rsid w:val="344ED635"/>
    <w:rsid w:val="3452698F"/>
    <w:rsid w:val="345315A9"/>
    <w:rsid w:val="3453F687"/>
    <w:rsid w:val="34542AD3"/>
    <w:rsid w:val="34569907"/>
    <w:rsid w:val="345A7DC0"/>
    <w:rsid w:val="345EA8B1"/>
    <w:rsid w:val="345EECE2"/>
    <w:rsid w:val="3461AAB8"/>
    <w:rsid w:val="34654CE2"/>
    <w:rsid w:val="346585D0"/>
    <w:rsid w:val="3468DCA2"/>
    <w:rsid w:val="3469C558"/>
    <w:rsid w:val="34706E41"/>
    <w:rsid w:val="3470CF47"/>
    <w:rsid w:val="34753E61"/>
    <w:rsid w:val="34782C79"/>
    <w:rsid w:val="347A6015"/>
    <w:rsid w:val="347BB499"/>
    <w:rsid w:val="347D6C3A"/>
    <w:rsid w:val="347D74F6"/>
    <w:rsid w:val="34832BFD"/>
    <w:rsid w:val="348750ED"/>
    <w:rsid w:val="348AFFB8"/>
    <w:rsid w:val="34943DA4"/>
    <w:rsid w:val="3498E783"/>
    <w:rsid w:val="34991BF7"/>
    <w:rsid w:val="3499E346"/>
    <w:rsid w:val="349BF209"/>
    <w:rsid w:val="349C2894"/>
    <w:rsid w:val="34A40A5B"/>
    <w:rsid w:val="34AA89C6"/>
    <w:rsid w:val="34AAF620"/>
    <w:rsid w:val="34AF3B32"/>
    <w:rsid w:val="34B2DA0B"/>
    <w:rsid w:val="34B674EE"/>
    <w:rsid w:val="34B7118C"/>
    <w:rsid w:val="34BA52AE"/>
    <w:rsid w:val="34BE44DB"/>
    <w:rsid w:val="34BEFE0A"/>
    <w:rsid w:val="34C05909"/>
    <w:rsid w:val="34C06F65"/>
    <w:rsid w:val="34C2FE87"/>
    <w:rsid w:val="34C33676"/>
    <w:rsid w:val="34C51456"/>
    <w:rsid w:val="34C5229C"/>
    <w:rsid w:val="34C7E6CB"/>
    <w:rsid w:val="34C8115C"/>
    <w:rsid w:val="34CBED1B"/>
    <w:rsid w:val="34CC9F60"/>
    <w:rsid w:val="34CF5D34"/>
    <w:rsid w:val="34D032FE"/>
    <w:rsid w:val="34DB9E46"/>
    <w:rsid w:val="34E12F7C"/>
    <w:rsid w:val="34E55E9B"/>
    <w:rsid w:val="34E80D4D"/>
    <w:rsid w:val="34E83319"/>
    <w:rsid w:val="34EA2E44"/>
    <w:rsid w:val="34EBEA77"/>
    <w:rsid w:val="34F21ADC"/>
    <w:rsid w:val="34F23112"/>
    <w:rsid w:val="34F69EB6"/>
    <w:rsid w:val="34FC0E65"/>
    <w:rsid w:val="350341E1"/>
    <w:rsid w:val="3506866C"/>
    <w:rsid w:val="35086F01"/>
    <w:rsid w:val="351025C9"/>
    <w:rsid w:val="3511FB77"/>
    <w:rsid w:val="35129C29"/>
    <w:rsid w:val="3520A256"/>
    <w:rsid w:val="352248A7"/>
    <w:rsid w:val="35246867"/>
    <w:rsid w:val="35253DE2"/>
    <w:rsid w:val="3529541D"/>
    <w:rsid w:val="352A4F03"/>
    <w:rsid w:val="352B728D"/>
    <w:rsid w:val="352DDB0D"/>
    <w:rsid w:val="35304812"/>
    <w:rsid w:val="3533117C"/>
    <w:rsid w:val="353488BA"/>
    <w:rsid w:val="3534F712"/>
    <w:rsid w:val="35365D58"/>
    <w:rsid w:val="35378EFE"/>
    <w:rsid w:val="353CFC00"/>
    <w:rsid w:val="35434C4D"/>
    <w:rsid w:val="35444870"/>
    <w:rsid w:val="35458517"/>
    <w:rsid w:val="3545AB89"/>
    <w:rsid w:val="354721AF"/>
    <w:rsid w:val="35480C98"/>
    <w:rsid w:val="35481127"/>
    <w:rsid w:val="354A08EE"/>
    <w:rsid w:val="354E4BA3"/>
    <w:rsid w:val="354EDA14"/>
    <w:rsid w:val="354EEE76"/>
    <w:rsid w:val="3556DE01"/>
    <w:rsid w:val="35597C1A"/>
    <w:rsid w:val="3561330D"/>
    <w:rsid w:val="35614390"/>
    <w:rsid w:val="35682808"/>
    <w:rsid w:val="35697DF3"/>
    <w:rsid w:val="3569F3EB"/>
    <w:rsid w:val="356BD789"/>
    <w:rsid w:val="356D2260"/>
    <w:rsid w:val="35702193"/>
    <w:rsid w:val="3573FE80"/>
    <w:rsid w:val="3574B784"/>
    <w:rsid w:val="35782597"/>
    <w:rsid w:val="35787016"/>
    <w:rsid w:val="357E11A1"/>
    <w:rsid w:val="35865EC9"/>
    <w:rsid w:val="3587533A"/>
    <w:rsid w:val="358753DD"/>
    <w:rsid w:val="3589CFFD"/>
    <w:rsid w:val="358A0A4D"/>
    <w:rsid w:val="358BFBFA"/>
    <w:rsid w:val="358C1D3A"/>
    <w:rsid w:val="358C437B"/>
    <w:rsid w:val="358F0EFB"/>
    <w:rsid w:val="35904F49"/>
    <w:rsid w:val="3593A838"/>
    <w:rsid w:val="359C71C0"/>
    <w:rsid w:val="35A03694"/>
    <w:rsid w:val="35A096C9"/>
    <w:rsid w:val="35A411AF"/>
    <w:rsid w:val="35B5C2EF"/>
    <w:rsid w:val="35BADD95"/>
    <w:rsid w:val="35BB80E5"/>
    <w:rsid w:val="35C436B1"/>
    <w:rsid w:val="35C4D1C1"/>
    <w:rsid w:val="35C4E25A"/>
    <w:rsid w:val="35D02586"/>
    <w:rsid w:val="35D516C4"/>
    <w:rsid w:val="35D74355"/>
    <w:rsid w:val="35D8ABCC"/>
    <w:rsid w:val="35DC53B2"/>
    <w:rsid w:val="35DD050C"/>
    <w:rsid w:val="35DDFA12"/>
    <w:rsid w:val="35E5990B"/>
    <w:rsid w:val="35F01AE6"/>
    <w:rsid w:val="35F5715C"/>
    <w:rsid w:val="35FDA086"/>
    <w:rsid w:val="3607F283"/>
    <w:rsid w:val="36090B91"/>
    <w:rsid w:val="3610595E"/>
    <w:rsid w:val="36124BC8"/>
    <w:rsid w:val="3612A7A6"/>
    <w:rsid w:val="36179FA9"/>
    <w:rsid w:val="361E3D32"/>
    <w:rsid w:val="361F492E"/>
    <w:rsid w:val="362B25DE"/>
    <w:rsid w:val="362B45B6"/>
    <w:rsid w:val="36306CA1"/>
    <w:rsid w:val="363259EE"/>
    <w:rsid w:val="3632853B"/>
    <w:rsid w:val="36389FAE"/>
    <w:rsid w:val="363EB009"/>
    <w:rsid w:val="36417B4C"/>
    <w:rsid w:val="3642CDA3"/>
    <w:rsid w:val="3642F69C"/>
    <w:rsid w:val="3643673B"/>
    <w:rsid w:val="364654AB"/>
    <w:rsid w:val="3646B2E1"/>
    <w:rsid w:val="3646E6D5"/>
    <w:rsid w:val="364A01FF"/>
    <w:rsid w:val="364AF705"/>
    <w:rsid w:val="364B3694"/>
    <w:rsid w:val="364FB657"/>
    <w:rsid w:val="3659E26B"/>
    <w:rsid w:val="365C296A"/>
    <w:rsid w:val="365E820C"/>
    <w:rsid w:val="3660AE1B"/>
    <w:rsid w:val="3660F2FD"/>
    <w:rsid w:val="36660ED5"/>
    <w:rsid w:val="3667C923"/>
    <w:rsid w:val="366B00E5"/>
    <w:rsid w:val="366B3A35"/>
    <w:rsid w:val="366C84FC"/>
    <w:rsid w:val="366E1CB9"/>
    <w:rsid w:val="3670C4D5"/>
    <w:rsid w:val="36719629"/>
    <w:rsid w:val="36726E51"/>
    <w:rsid w:val="367277C8"/>
    <w:rsid w:val="367431A5"/>
    <w:rsid w:val="36753652"/>
    <w:rsid w:val="367624E7"/>
    <w:rsid w:val="367C01DC"/>
    <w:rsid w:val="367CFFDD"/>
    <w:rsid w:val="367E0595"/>
    <w:rsid w:val="36821C10"/>
    <w:rsid w:val="36878FD5"/>
    <w:rsid w:val="368ACCA8"/>
    <w:rsid w:val="368DEB3D"/>
    <w:rsid w:val="368F0C15"/>
    <w:rsid w:val="369030C7"/>
    <w:rsid w:val="3697A017"/>
    <w:rsid w:val="3698763A"/>
    <w:rsid w:val="36994559"/>
    <w:rsid w:val="369D73A1"/>
    <w:rsid w:val="369F7963"/>
    <w:rsid w:val="36A196E6"/>
    <w:rsid w:val="36A5FEDB"/>
    <w:rsid w:val="36ADCD22"/>
    <w:rsid w:val="36AF65B3"/>
    <w:rsid w:val="36BCB9DB"/>
    <w:rsid w:val="36BD2E32"/>
    <w:rsid w:val="36BF3449"/>
    <w:rsid w:val="36C5E0C6"/>
    <w:rsid w:val="36C80B88"/>
    <w:rsid w:val="36D0866B"/>
    <w:rsid w:val="36D0A37E"/>
    <w:rsid w:val="36D1E1B0"/>
    <w:rsid w:val="36D3E548"/>
    <w:rsid w:val="36D7E10E"/>
    <w:rsid w:val="36DAFD02"/>
    <w:rsid w:val="36DD100E"/>
    <w:rsid w:val="36DD794D"/>
    <w:rsid w:val="36E0E511"/>
    <w:rsid w:val="36E16E97"/>
    <w:rsid w:val="36E323A5"/>
    <w:rsid w:val="36EC2A26"/>
    <w:rsid w:val="36F17DFA"/>
    <w:rsid w:val="36F4863C"/>
    <w:rsid w:val="36F4CDFA"/>
    <w:rsid w:val="36F817C8"/>
    <w:rsid w:val="3706DBF0"/>
    <w:rsid w:val="3706F646"/>
    <w:rsid w:val="370BE4B6"/>
    <w:rsid w:val="370C8FD2"/>
    <w:rsid w:val="370CBE61"/>
    <w:rsid w:val="371400CD"/>
    <w:rsid w:val="371B7613"/>
    <w:rsid w:val="371D49EA"/>
    <w:rsid w:val="371E8F27"/>
    <w:rsid w:val="371FCBCD"/>
    <w:rsid w:val="37262486"/>
    <w:rsid w:val="372CBC65"/>
    <w:rsid w:val="372D99E7"/>
    <w:rsid w:val="372DCC19"/>
    <w:rsid w:val="3735B99F"/>
    <w:rsid w:val="373A4C87"/>
    <w:rsid w:val="373C0F4B"/>
    <w:rsid w:val="373EA2E3"/>
    <w:rsid w:val="374502DA"/>
    <w:rsid w:val="37453945"/>
    <w:rsid w:val="37456975"/>
    <w:rsid w:val="3746D765"/>
    <w:rsid w:val="374B1E10"/>
    <w:rsid w:val="3750161C"/>
    <w:rsid w:val="3750BBC8"/>
    <w:rsid w:val="37532158"/>
    <w:rsid w:val="37538178"/>
    <w:rsid w:val="375990B2"/>
    <w:rsid w:val="375994B8"/>
    <w:rsid w:val="375BD9A0"/>
    <w:rsid w:val="375E82FF"/>
    <w:rsid w:val="375FDE88"/>
    <w:rsid w:val="376201F6"/>
    <w:rsid w:val="37646E9F"/>
    <w:rsid w:val="37661100"/>
    <w:rsid w:val="37670DC6"/>
    <w:rsid w:val="376FF892"/>
    <w:rsid w:val="37704801"/>
    <w:rsid w:val="377162C6"/>
    <w:rsid w:val="37749D32"/>
    <w:rsid w:val="37754FC8"/>
    <w:rsid w:val="3775B4FB"/>
    <w:rsid w:val="37782413"/>
    <w:rsid w:val="37798C18"/>
    <w:rsid w:val="377A8299"/>
    <w:rsid w:val="377DA1E6"/>
    <w:rsid w:val="37807737"/>
    <w:rsid w:val="378599CD"/>
    <w:rsid w:val="378D01B0"/>
    <w:rsid w:val="378D0506"/>
    <w:rsid w:val="37942B7B"/>
    <w:rsid w:val="37956B2B"/>
    <w:rsid w:val="37982E35"/>
    <w:rsid w:val="3798597C"/>
    <w:rsid w:val="379E9A2E"/>
    <w:rsid w:val="379FFAB4"/>
    <w:rsid w:val="379FFDD8"/>
    <w:rsid w:val="37AB4819"/>
    <w:rsid w:val="37AC9BA2"/>
    <w:rsid w:val="37ACCCDD"/>
    <w:rsid w:val="37AD37EC"/>
    <w:rsid w:val="37B11D43"/>
    <w:rsid w:val="37B1E428"/>
    <w:rsid w:val="37B34C9B"/>
    <w:rsid w:val="37B4230F"/>
    <w:rsid w:val="37B894A3"/>
    <w:rsid w:val="37BA79BE"/>
    <w:rsid w:val="37BBB983"/>
    <w:rsid w:val="37C1B8AC"/>
    <w:rsid w:val="37C31E35"/>
    <w:rsid w:val="37C3C1CF"/>
    <w:rsid w:val="37C53641"/>
    <w:rsid w:val="37C64C08"/>
    <w:rsid w:val="37C65052"/>
    <w:rsid w:val="37C6AE63"/>
    <w:rsid w:val="37C7BAA7"/>
    <w:rsid w:val="37CAAC8C"/>
    <w:rsid w:val="37CD6DC1"/>
    <w:rsid w:val="37D0BCB9"/>
    <w:rsid w:val="37D1EB18"/>
    <w:rsid w:val="37D5A2D4"/>
    <w:rsid w:val="37DC164F"/>
    <w:rsid w:val="37E199C7"/>
    <w:rsid w:val="37E3539A"/>
    <w:rsid w:val="37E61BBC"/>
    <w:rsid w:val="37E8F7FA"/>
    <w:rsid w:val="37EEB7C8"/>
    <w:rsid w:val="37F004FC"/>
    <w:rsid w:val="37F1910A"/>
    <w:rsid w:val="37F578A8"/>
    <w:rsid w:val="37F9E71D"/>
    <w:rsid w:val="37FF6B91"/>
    <w:rsid w:val="3801877E"/>
    <w:rsid w:val="3801FA2A"/>
    <w:rsid w:val="38021A0D"/>
    <w:rsid w:val="380270A3"/>
    <w:rsid w:val="38033BE1"/>
    <w:rsid w:val="38066AE2"/>
    <w:rsid w:val="3807DE83"/>
    <w:rsid w:val="3815E2C4"/>
    <w:rsid w:val="38167771"/>
    <w:rsid w:val="38188814"/>
    <w:rsid w:val="3818D03E"/>
    <w:rsid w:val="3820B935"/>
    <w:rsid w:val="38224DDB"/>
    <w:rsid w:val="3822996D"/>
    <w:rsid w:val="3828C038"/>
    <w:rsid w:val="382A0F1D"/>
    <w:rsid w:val="3833728F"/>
    <w:rsid w:val="383448FA"/>
    <w:rsid w:val="3834DAB2"/>
    <w:rsid w:val="383597FF"/>
    <w:rsid w:val="3835A782"/>
    <w:rsid w:val="383BCB1B"/>
    <w:rsid w:val="383C5035"/>
    <w:rsid w:val="383F6142"/>
    <w:rsid w:val="383FAABB"/>
    <w:rsid w:val="3842DE54"/>
    <w:rsid w:val="3844F08B"/>
    <w:rsid w:val="3845AAC5"/>
    <w:rsid w:val="38462075"/>
    <w:rsid w:val="384CBA94"/>
    <w:rsid w:val="384F66C2"/>
    <w:rsid w:val="3850FFC1"/>
    <w:rsid w:val="38553E15"/>
    <w:rsid w:val="38559BAA"/>
    <w:rsid w:val="38607BEB"/>
    <w:rsid w:val="38642877"/>
    <w:rsid w:val="386A2B17"/>
    <w:rsid w:val="386A86E3"/>
    <w:rsid w:val="386A9448"/>
    <w:rsid w:val="386D7706"/>
    <w:rsid w:val="38711734"/>
    <w:rsid w:val="3879CA42"/>
    <w:rsid w:val="387D9CD9"/>
    <w:rsid w:val="387E41CC"/>
    <w:rsid w:val="388211A2"/>
    <w:rsid w:val="3883D205"/>
    <w:rsid w:val="3885DB7E"/>
    <w:rsid w:val="38887949"/>
    <w:rsid w:val="388965E7"/>
    <w:rsid w:val="388B4C61"/>
    <w:rsid w:val="388BB538"/>
    <w:rsid w:val="388D11CC"/>
    <w:rsid w:val="388DEBD5"/>
    <w:rsid w:val="388E1B15"/>
    <w:rsid w:val="388E8514"/>
    <w:rsid w:val="388F921F"/>
    <w:rsid w:val="38931348"/>
    <w:rsid w:val="389EEFB5"/>
    <w:rsid w:val="389EFD02"/>
    <w:rsid w:val="38A0886B"/>
    <w:rsid w:val="38A30532"/>
    <w:rsid w:val="38A4FC7E"/>
    <w:rsid w:val="38A93BC9"/>
    <w:rsid w:val="38ADB925"/>
    <w:rsid w:val="38B0DBED"/>
    <w:rsid w:val="38B1FB63"/>
    <w:rsid w:val="38B54E5D"/>
    <w:rsid w:val="38BD09CD"/>
    <w:rsid w:val="38BFDDF8"/>
    <w:rsid w:val="38C0AF57"/>
    <w:rsid w:val="38C24D83"/>
    <w:rsid w:val="38C5F4EA"/>
    <w:rsid w:val="38C7E149"/>
    <w:rsid w:val="38CD3D18"/>
    <w:rsid w:val="38CFCECF"/>
    <w:rsid w:val="38D5A227"/>
    <w:rsid w:val="38DBEFB1"/>
    <w:rsid w:val="38DDF72E"/>
    <w:rsid w:val="38E76EF3"/>
    <w:rsid w:val="38E943F8"/>
    <w:rsid w:val="38E9907C"/>
    <w:rsid w:val="38EC4FFF"/>
    <w:rsid w:val="38EE02B2"/>
    <w:rsid w:val="38EE1612"/>
    <w:rsid w:val="38EF448A"/>
    <w:rsid w:val="38F03657"/>
    <w:rsid w:val="38F1F875"/>
    <w:rsid w:val="38F2F04B"/>
    <w:rsid w:val="38F7EDFE"/>
    <w:rsid w:val="38FA3E74"/>
    <w:rsid w:val="38FBD773"/>
    <w:rsid w:val="38FDDB19"/>
    <w:rsid w:val="38FFE297"/>
    <w:rsid w:val="390689DC"/>
    <w:rsid w:val="39081A1C"/>
    <w:rsid w:val="3909E7B2"/>
    <w:rsid w:val="390E0423"/>
    <w:rsid w:val="3913603C"/>
    <w:rsid w:val="39147CFA"/>
    <w:rsid w:val="39168E90"/>
    <w:rsid w:val="3917221D"/>
    <w:rsid w:val="391A9A54"/>
    <w:rsid w:val="391E696E"/>
    <w:rsid w:val="3920089E"/>
    <w:rsid w:val="3921A558"/>
    <w:rsid w:val="39245514"/>
    <w:rsid w:val="39269AB9"/>
    <w:rsid w:val="392F6000"/>
    <w:rsid w:val="39300B90"/>
    <w:rsid w:val="39305637"/>
    <w:rsid w:val="39319710"/>
    <w:rsid w:val="3932B3FA"/>
    <w:rsid w:val="3932DD0A"/>
    <w:rsid w:val="39340FCB"/>
    <w:rsid w:val="39348AA2"/>
    <w:rsid w:val="39363F4A"/>
    <w:rsid w:val="39377551"/>
    <w:rsid w:val="39399CCA"/>
    <w:rsid w:val="3939B0B6"/>
    <w:rsid w:val="39450C1D"/>
    <w:rsid w:val="394DE155"/>
    <w:rsid w:val="3950A31A"/>
    <w:rsid w:val="395287DA"/>
    <w:rsid w:val="3957C0A0"/>
    <w:rsid w:val="395ED582"/>
    <w:rsid w:val="39661EFA"/>
    <w:rsid w:val="39669037"/>
    <w:rsid w:val="3968CED4"/>
    <w:rsid w:val="396BB9DE"/>
    <w:rsid w:val="396C8D1A"/>
    <w:rsid w:val="396F6630"/>
    <w:rsid w:val="3974DC4D"/>
    <w:rsid w:val="39756ACD"/>
    <w:rsid w:val="3978D030"/>
    <w:rsid w:val="39792F07"/>
    <w:rsid w:val="397E4E12"/>
    <w:rsid w:val="3982D756"/>
    <w:rsid w:val="39975C46"/>
    <w:rsid w:val="39A298A2"/>
    <w:rsid w:val="39A340E9"/>
    <w:rsid w:val="39A9701F"/>
    <w:rsid w:val="39AE3F19"/>
    <w:rsid w:val="39B1CA21"/>
    <w:rsid w:val="39B27DF1"/>
    <w:rsid w:val="39B3D2AE"/>
    <w:rsid w:val="39B53FAA"/>
    <w:rsid w:val="39BA2DCD"/>
    <w:rsid w:val="39BCCF1C"/>
    <w:rsid w:val="39BD7258"/>
    <w:rsid w:val="39C648FF"/>
    <w:rsid w:val="39C88895"/>
    <w:rsid w:val="39C8ECA4"/>
    <w:rsid w:val="39CDEF12"/>
    <w:rsid w:val="39D2C2D3"/>
    <w:rsid w:val="39D7467D"/>
    <w:rsid w:val="39DA9DF0"/>
    <w:rsid w:val="39DCFDB3"/>
    <w:rsid w:val="39DD545E"/>
    <w:rsid w:val="39DEC6A3"/>
    <w:rsid w:val="39DF9D75"/>
    <w:rsid w:val="39E17EEC"/>
    <w:rsid w:val="39E22F41"/>
    <w:rsid w:val="39E49ABC"/>
    <w:rsid w:val="39E8E81C"/>
    <w:rsid w:val="39EC0BD7"/>
    <w:rsid w:val="39ED34D5"/>
    <w:rsid w:val="39F5C1F7"/>
    <w:rsid w:val="39F870A4"/>
    <w:rsid w:val="3A00BB3D"/>
    <w:rsid w:val="3A0111BD"/>
    <w:rsid w:val="3A07DF45"/>
    <w:rsid w:val="3A097E39"/>
    <w:rsid w:val="3A0BE1B5"/>
    <w:rsid w:val="3A0EA3D2"/>
    <w:rsid w:val="3A0FF7E3"/>
    <w:rsid w:val="3A16E558"/>
    <w:rsid w:val="3A195C12"/>
    <w:rsid w:val="3A196D3A"/>
    <w:rsid w:val="3A1A10F1"/>
    <w:rsid w:val="3A1A91F3"/>
    <w:rsid w:val="3A1AAE6A"/>
    <w:rsid w:val="3A1D6B10"/>
    <w:rsid w:val="3A1E1C9E"/>
    <w:rsid w:val="3A28E375"/>
    <w:rsid w:val="3A294E6E"/>
    <w:rsid w:val="3A2A102B"/>
    <w:rsid w:val="3A2AA489"/>
    <w:rsid w:val="3A2BEA98"/>
    <w:rsid w:val="3A2E665C"/>
    <w:rsid w:val="3A31D8FC"/>
    <w:rsid w:val="3A34A169"/>
    <w:rsid w:val="3A35EDE5"/>
    <w:rsid w:val="3A37D5F9"/>
    <w:rsid w:val="3A39778C"/>
    <w:rsid w:val="3A3A7F4E"/>
    <w:rsid w:val="3A43CAD7"/>
    <w:rsid w:val="3A47158E"/>
    <w:rsid w:val="3A4828A7"/>
    <w:rsid w:val="3A4B783F"/>
    <w:rsid w:val="3A4CD0C5"/>
    <w:rsid w:val="3A4CD177"/>
    <w:rsid w:val="3A4F2FAE"/>
    <w:rsid w:val="3A4FAB21"/>
    <w:rsid w:val="3A50C703"/>
    <w:rsid w:val="3A517914"/>
    <w:rsid w:val="3A5276DB"/>
    <w:rsid w:val="3A539757"/>
    <w:rsid w:val="3A55F0CD"/>
    <w:rsid w:val="3A59C96D"/>
    <w:rsid w:val="3A59EEC0"/>
    <w:rsid w:val="3A5F07EA"/>
    <w:rsid w:val="3A5FD938"/>
    <w:rsid w:val="3A61A3ED"/>
    <w:rsid w:val="3A637E7A"/>
    <w:rsid w:val="3A65A281"/>
    <w:rsid w:val="3A68EA72"/>
    <w:rsid w:val="3A6AA2E4"/>
    <w:rsid w:val="3A7088F8"/>
    <w:rsid w:val="3A73D08F"/>
    <w:rsid w:val="3A73DE52"/>
    <w:rsid w:val="3A76E117"/>
    <w:rsid w:val="3A7A63C7"/>
    <w:rsid w:val="3A7A7510"/>
    <w:rsid w:val="3A7C2875"/>
    <w:rsid w:val="3A89E673"/>
    <w:rsid w:val="3A927670"/>
    <w:rsid w:val="3A9415BC"/>
    <w:rsid w:val="3A94EABA"/>
    <w:rsid w:val="3A9BEF5C"/>
    <w:rsid w:val="3A9CEC12"/>
    <w:rsid w:val="3AA1C772"/>
    <w:rsid w:val="3AA205B3"/>
    <w:rsid w:val="3AA336F4"/>
    <w:rsid w:val="3AA72205"/>
    <w:rsid w:val="3AA78B7C"/>
    <w:rsid w:val="3AA7B6CC"/>
    <w:rsid w:val="3AA83AEF"/>
    <w:rsid w:val="3AAAEFEB"/>
    <w:rsid w:val="3AB21225"/>
    <w:rsid w:val="3AB7B4CA"/>
    <w:rsid w:val="3AB8146B"/>
    <w:rsid w:val="3AB99BCB"/>
    <w:rsid w:val="3ABB936A"/>
    <w:rsid w:val="3AC0CDC9"/>
    <w:rsid w:val="3AC0E220"/>
    <w:rsid w:val="3AC6C62E"/>
    <w:rsid w:val="3AC70C45"/>
    <w:rsid w:val="3AC943B2"/>
    <w:rsid w:val="3ACC9131"/>
    <w:rsid w:val="3ACC9A59"/>
    <w:rsid w:val="3ACCC4ED"/>
    <w:rsid w:val="3ADFAF5F"/>
    <w:rsid w:val="3AE3EE73"/>
    <w:rsid w:val="3AE85B5D"/>
    <w:rsid w:val="3AEB16AE"/>
    <w:rsid w:val="3AF2BA51"/>
    <w:rsid w:val="3AF4170D"/>
    <w:rsid w:val="3AF83529"/>
    <w:rsid w:val="3B023191"/>
    <w:rsid w:val="3B0319CC"/>
    <w:rsid w:val="3B031AD6"/>
    <w:rsid w:val="3B03A692"/>
    <w:rsid w:val="3B04ACE9"/>
    <w:rsid w:val="3B06D6B5"/>
    <w:rsid w:val="3B091A72"/>
    <w:rsid w:val="3B0A025A"/>
    <w:rsid w:val="3B104F60"/>
    <w:rsid w:val="3B131140"/>
    <w:rsid w:val="3B156719"/>
    <w:rsid w:val="3B15CBE0"/>
    <w:rsid w:val="3B1C2B39"/>
    <w:rsid w:val="3B1D302F"/>
    <w:rsid w:val="3B21BCE5"/>
    <w:rsid w:val="3B2231C1"/>
    <w:rsid w:val="3B242758"/>
    <w:rsid w:val="3B2D3754"/>
    <w:rsid w:val="3B2F9A8D"/>
    <w:rsid w:val="3B3748A3"/>
    <w:rsid w:val="3B3D5D40"/>
    <w:rsid w:val="3B47F308"/>
    <w:rsid w:val="3B4BBD5F"/>
    <w:rsid w:val="3B4CBC8F"/>
    <w:rsid w:val="3B579F02"/>
    <w:rsid w:val="3B5D5BC5"/>
    <w:rsid w:val="3B5DCC50"/>
    <w:rsid w:val="3B6187B0"/>
    <w:rsid w:val="3B62DA93"/>
    <w:rsid w:val="3B68F8F7"/>
    <w:rsid w:val="3B6B0296"/>
    <w:rsid w:val="3B6BC285"/>
    <w:rsid w:val="3B6D43CD"/>
    <w:rsid w:val="3B703701"/>
    <w:rsid w:val="3B768630"/>
    <w:rsid w:val="3B776628"/>
    <w:rsid w:val="3B78C9FB"/>
    <w:rsid w:val="3B7B7A4D"/>
    <w:rsid w:val="3B7B94E1"/>
    <w:rsid w:val="3B7F6F59"/>
    <w:rsid w:val="3B7FEFF2"/>
    <w:rsid w:val="3B805C4E"/>
    <w:rsid w:val="3B872A8E"/>
    <w:rsid w:val="3B88A840"/>
    <w:rsid w:val="3B8B8621"/>
    <w:rsid w:val="3B8C0830"/>
    <w:rsid w:val="3B8C396E"/>
    <w:rsid w:val="3B8CDED7"/>
    <w:rsid w:val="3B92FCF7"/>
    <w:rsid w:val="3B933A64"/>
    <w:rsid w:val="3B9928C1"/>
    <w:rsid w:val="3B9931F0"/>
    <w:rsid w:val="3B9BA483"/>
    <w:rsid w:val="3B9D55B6"/>
    <w:rsid w:val="3BA37456"/>
    <w:rsid w:val="3BA3FB80"/>
    <w:rsid w:val="3BA436C9"/>
    <w:rsid w:val="3BA8B12F"/>
    <w:rsid w:val="3BA9D7F0"/>
    <w:rsid w:val="3BAA3A7F"/>
    <w:rsid w:val="3BAF7446"/>
    <w:rsid w:val="3BB3404E"/>
    <w:rsid w:val="3BB4978B"/>
    <w:rsid w:val="3BB7B7A0"/>
    <w:rsid w:val="3BB83B89"/>
    <w:rsid w:val="3BBA643B"/>
    <w:rsid w:val="3BBF4EC0"/>
    <w:rsid w:val="3BBF69FD"/>
    <w:rsid w:val="3BC29777"/>
    <w:rsid w:val="3BC552B7"/>
    <w:rsid w:val="3BC87D35"/>
    <w:rsid w:val="3BCD19ED"/>
    <w:rsid w:val="3BCFAFDA"/>
    <w:rsid w:val="3BD183BD"/>
    <w:rsid w:val="3BD70241"/>
    <w:rsid w:val="3BDCAF6A"/>
    <w:rsid w:val="3BDDC558"/>
    <w:rsid w:val="3BE0BF42"/>
    <w:rsid w:val="3BE28FE0"/>
    <w:rsid w:val="3BE2D54F"/>
    <w:rsid w:val="3BE3F908"/>
    <w:rsid w:val="3BE87CAF"/>
    <w:rsid w:val="3BE94112"/>
    <w:rsid w:val="3BEB3FA6"/>
    <w:rsid w:val="3BEDAAEE"/>
    <w:rsid w:val="3BEF64B9"/>
    <w:rsid w:val="3BF0EFE3"/>
    <w:rsid w:val="3BF3DC44"/>
    <w:rsid w:val="3BF7535A"/>
    <w:rsid w:val="3BFA2165"/>
    <w:rsid w:val="3BFB7511"/>
    <w:rsid w:val="3C001AA8"/>
    <w:rsid w:val="3C025F8D"/>
    <w:rsid w:val="3C027F68"/>
    <w:rsid w:val="3C029FA6"/>
    <w:rsid w:val="3C0B862B"/>
    <w:rsid w:val="3C11867E"/>
    <w:rsid w:val="3C12B178"/>
    <w:rsid w:val="3C15D070"/>
    <w:rsid w:val="3C184087"/>
    <w:rsid w:val="3C1A643D"/>
    <w:rsid w:val="3C1AE26E"/>
    <w:rsid w:val="3C1BA86C"/>
    <w:rsid w:val="3C26ADEE"/>
    <w:rsid w:val="3C279D5E"/>
    <w:rsid w:val="3C2FB620"/>
    <w:rsid w:val="3C3A2BD6"/>
    <w:rsid w:val="3C3CBC42"/>
    <w:rsid w:val="3C40BA37"/>
    <w:rsid w:val="3C454588"/>
    <w:rsid w:val="3C46A11D"/>
    <w:rsid w:val="3C48C480"/>
    <w:rsid w:val="3C4AF266"/>
    <w:rsid w:val="3C4F8DAE"/>
    <w:rsid w:val="3C53852B"/>
    <w:rsid w:val="3C57AD0A"/>
    <w:rsid w:val="3C5839FA"/>
    <w:rsid w:val="3C5C7F65"/>
    <w:rsid w:val="3C5D6C6E"/>
    <w:rsid w:val="3C625865"/>
    <w:rsid w:val="3C631E43"/>
    <w:rsid w:val="3C6383F8"/>
    <w:rsid w:val="3C6A4BA1"/>
    <w:rsid w:val="3C6CE7C8"/>
    <w:rsid w:val="3C6DAF32"/>
    <w:rsid w:val="3C70816D"/>
    <w:rsid w:val="3C759714"/>
    <w:rsid w:val="3C77B34C"/>
    <w:rsid w:val="3C79E202"/>
    <w:rsid w:val="3C80D39D"/>
    <w:rsid w:val="3C81E92E"/>
    <w:rsid w:val="3C850EF0"/>
    <w:rsid w:val="3C858DA2"/>
    <w:rsid w:val="3C8E8AB2"/>
    <w:rsid w:val="3C97479A"/>
    <w:rsid w:val="3C98A7E7"/>
    <w:rsid w:val="3C9B9A4A"/>
    <w:rsid w:val="3C9FD9D1"/>
    <w:rsid w:val="3CA20489"/>
    <w:rsid w:val="3CA3335E"/>
    <w:rsid w:val="3CA3D1F4"/>
    <w:rsid w:val="3CA42DDC"/>
    <w:rsid w:val="3CA69266"/>
    <w:rsid w:val="3CA7ACCD"/>
    <w:rsid w:val="3CA927EE"/>
    <w:rsid w:val="3CB105FE"/>
    <w:rsid w:val="3CB8945A"/>
    <w:rsid w:val="3CBF94C6"/>
    <w:rsid w:val="3CC4281A"/>
    <w:rsid w:val="3CC67746"/>
    <w:rsid w:val="3CC7A1C6"/>
    <w:rsid w:val="3CC96412"/>
    <w:rsid w:val="3CCB6AEE"/>
    <w:rsid w:val="3CCC93A2"/>
    <w:rsid w:val="3CCEDD8A"/>
    <w:rsid w:val="3CD6C9D2"/>
    <w:rsid w:val="3CD77C12"/>
    <w:rsid w:val="3CDAE509"/>
    <w:rsid w:val="3CDB893E"/>
    <w:rsid w:val="3CDBD7D2"/>
    <w:rsid w:val="3CDF7410"/>
    <w:rsid w:val="3CE316B5"/>
    <w:rsid w:val="3CE552CF"/>
    <w:rsid w:val="3CE69B50"/>
    <w:rsid w:val="3CF8FDCB"/>
    <w:rsid w:val="3CFC0DE0"/>
    <w:rsid w:val="3CFD4513"/>
    <w:rsid w:val="3D00E450"/>
    <w:rsid w:val="3D014C90"/>
    <w:rsid w:val="3D069F5B"/>
    <w:rsid w:val="3D09B153"/>
    <w:rsid w:val="3D0A1055"/>
    <w:rsid w:val="3D0BF785"/>
    <w:rsid w:val="3D117089"/>
    <w:rsid w:val="3D134759"/>
    <w:rsid w:val="3D1B3FBA"/>
    <w:rsid w:val="3D1C64AC"/>
    <w:rsid w:val="3D2399D6"/>
    <w:rsid w:val="3D24936E"/>
    <w:rsid w:val="3D287692"/>
    <w:rsid w:val="3D29F8E9"/>
    <w:rsid w:val="3D2AC4FD"/>
    <w:rsid w:val="3D2C2CFC"/>
    <w:rsid w:val="3D329E49"/>
    <w:rsid w:val="3D37999A"/>
    <w:rsid w:val="3D3A7BAC"/>
    <w:rsid w:val="3D4676E5"/>
    <w:rsid w:val="3D4A783E"/>
    <w:rsid w:val="3D4B5507"/>
    <w:rsid w:val="3D502A6B"/>
    <w:rsid w:val="3D523047"/>
    <w:rsid w:val="3D570927"/>
    <w:rsid w:val="3D5726A1"/>
    <w:rsid w:val="3D5A9501"/>
    <w:rsid w:val="3D5D39B3"/>
    <w:rsid w:val="3D5EE468"/>
    <w:rsid w:val="3D5FDCB2"/>
    <w:rsid w:val="3D665257"/>
    <w:rsid w:val="3D66C806"/>
    <w:rsid w:val="3D67206A"/>
    <w:rsid w:val="3D67B108"/>
    <w:rsid w:val="3D6A9EAE"/>
    <w:rsid w:val="3D6BDC76"/>
    <w:rsid w:val="3D6EF6D3"/>
    <w:rsid w:val="3D724488"/>
    <w:rsid w:val="3D73A175"/>
    <w:rsid w:val="3D75C5B7"/>
    <w:rsid w:val="3D76EDF4"/>
    <w:rsid w:val="3D782484"/>
    <w:rsid w:val="3D795FAA"/>
    <w:rsid w:val="3D7A9277"/>
    <w:rsid w:val="3D7C0AC8"/>
    <w:rsid w:val="3D7CEA7F"/>
    <w:rsid w:val="3D80120D"/>
    <w:rsid w:val="3D844D10"/>
    <w:rsid w:val="3D8763B2"/>
    <w:rsid w:val="3D8837BB"/>
    <w:rsid w:val="3D8D5E7A"/>
    <w:rsid w:val="3D8E6EDC"/>
    <w:rsid w:val="3D939FF3"/>
    <w:rsid w:val="3D978B28"/>
    <w:rsid w:val="3D9ABA9A"/>
    <w:rsid w:val="3DAA04B1"/>
    <w:rsid w:val="3DAFA9D9"/>
    <w:rsid w:val="3DB074B4"/>
    <w:rsid w:val="3DB2B3FB"/>
    <w:rsid w:val="3DB5403E"/>
    <w:rsid w:val="3DB5D8B5"/>
    <w:rsid w:val="3DB63B93"/>
    <w:rsid w:val="3DB8C0D2"/>
    <w:rsid w:val="3DB8E2F3"/>
    <w:rsid w:val="3DBEA015"/>
    <w:rsid w:val="3DBFF2E8"/>
    <w:rsid w:val="3DC8B19B"/>
    <w:rsid w:val="3DC8D236"/>
    <w:rsid w:val="3DCBA08C"/>
    <w:rsid w:val="3DD22591"/>
    <w:rsid w:val="3DD35209"/>
    <w:rsid w:val="3DD3A2D1"/>
    <w:rsid w:val="3DD4DD70"/>
    <w:rsid w:val="3DD572C8"/>
    <w:rsid w:val="3DD9130D"/>
    <w:rsid w:val="3DDA43DD"/>
    <w:rsid w:val="3DDCA780"/>
    <w:rsid w:val="3DE6EFB8"/>
    <w:rsid w:val="3DE9E170"/>
    <w:rsid w:val="3DF119EF"/>
    <w:rsid w:val="3DF1E02D"/>
    <w:rsid w:val="3DF2D3E8"/>
    <w:rsid w:val="3DF7E604"/>
    <w:rsid w:val="3DF87FB7"/>
    <w:rsid w:val="3DFA8D79"/>
    <w:rsid w:val="3E178031"/>
    <w:rsid w:val="3E17AB79"/>
    <w:rsid w:val="3E1A5199"/>
    <w:rsid w:val="3E20B4E2"/>
    <w:rsid w:val="3E29139C"/>
    <w:rsid w:val="3E2958BC"/>
    <w:rsid w:val="3E29F9FE"/>
    <w:rsid w:val="3E2DE77C"/>
    <w:rsid w:val="3E326D77"/>
    <w:rsid w:val="3E34B660"/>
    <w:rsid w:val="3E3773FA"/>
    <w:rsid w:val="3E4248DF"/>
    <w:rsid w:val="3E4CB268"/>
    <w:rsid w:val="3E527BD3"/>
    <w:rsid w:val="3E55F305"/>
    <w:rsid w:val="3E59069B"/>
    <w:rsid w:val="3E5952BE"/>
    <w:rsid w:val="3E5B0BE3"/>
    <w:rsid w:val="3E5C699E"/>
    <w:rsid w:val="3E629ED2"/>
    <w:rsid w:val="3E62E73E"/>
    <w:rsid w:val="3E67A039"/>
    <w:rsid w:val="3E687EA6"/>
    <w:rsid w:val="3E6AF24A"/>
    <w:rsid w:val="3E6E43D5"/>
    <w:rsid w:val="3E6F05DE"/>
    <w:rsid w:val="3E70CF74"/>
    <w:rsid w:val="3E771973"/>
    <w:rsid w:val="3E7A18DF"/>
    <w:rsid w:val="3E7E1335"/>
    <w:rsid w:val="3E806796"/>
    <w:rsid w:val="3E8217EC"/>
    <w:rsid w:val="3E87F305"/>
    <w:rsid w:val="3E88CE44"/>
    <w:rsid w:val="3E8AE5BE"/>
    <w:rsid w:val="3E8B7913"/>
    <w:rsid w:val="3E8E46D1"/>
    <w:rsid w:val="3E8F0A64"/>
    <w:rsid w:val="3E93E3C7"/>
    <w:rsid w:val="3E9831E9"/>
    <w:rsid w:val="3E9C6924"/>
    <w:rsid w:val="3E9F02F3"/>
    <w:rsid w:val="3EA10FD7"/>
    <w:rsid w:val="3EA1916F"/>
    <w:rsid w:val="3EAD2A14"/>
    <w:rsid w:val="3EAE6AC8"/>
    <w:rsid w:val="3EAED03F"/>
    <w:rsid w:val="3EB50DB0"/>
    <w:rsid w:val="3EB724E4"/>
    <w:rsid w:val="3EB92363"/>
    <w:rsid w:val="3EBBC6AA"/>
    <w:rsid w:val="3EBDDB11"/>
    <w:rsid w:val="3EBF2763"/>
    <w:rsid w:val="3EC11352"/>
    <w:rsid w:val="3EC18776"/>
    <w:rsid w:val="3EC49A40"/>
    <w:rsid w:val="3ECA049A"/>
    <w:rsid w:val="3ECC1111"/>
    <w:rsid w:val="3ECE3A1E"/>
    <w:rsid w:val="3ECE4B1D"/>
    <w:rsid w:val="3ED11E39"/>
    <w:rsid w:val="3ED284F6"/>
    <w:rsid w:val="3ED44337"/>
    <w:rsid w:val="3ED995BF"/>
    <w:rsid w:val="3EDCEF5C"/>
    <w:rsid w:val="3EDDF7D1"/>
    <w:rsid w:val="3EDF006E"/>
    <w:rsid w:val="3EE0D271"/>
    <w:rsid w:val="3EE4C595"/>
    <w:rsid w:val="3EE5BA6A"/>
    <w:rsid w:val="3EE5BFA2"/>
    <w:rsid w:val="3EEC126E"/>
    <w:rsid w:val="3EEEAEB5"/>
    <w:rsid w:val="3EF33CE8"/>
    <w:rsid w:val="3EF62638"/>
    <w:rsid w:val="3EFA9152"/>
    <w:rsid w:val="3EFDEC57"/>
    <w:rsid w:val="3EFF54F0"/>
    <w:rsid w:val="3F025FBB"/>
    <w:rsid w:val="3F030DA1"/>
    <w:rsid w:val="3F054A1F"/>
    <w:rsid w:val="3F0B2AB0"/>
    <w:rsid w:val="3F0B93BF"/>
    <w:rsid w:val="3F0EA303"/>
    <w:rsid w:val="3F104C4B"/>
    <w:rsid w:val="3F15BA80"/>
    <w:rsid w:val="3F168C25"/>
    <w:rsid w:val="3F18BAE0"/>
    <w:rsid w:val="3F1DDA53"/>
    <w:rsid w:val="3F200742"/>
    <w:rsid w:val="3F2474B0"/>
    <w:rsid w:val="3F2899FB"/>
    <w:rsid w:val="3F291A3A"/>
    <w:rsid w:val="3F2B6464"/>
    <w:rsid w:val="3F2F45DB"/>
    <w:rsid w:val="3F352E95"/>
    <w:rsid w:val="3F36A08F"/>
    <w:rsid w:val="3F3A642C"/>
    <w:rsid w:val="3F3D4A4C"/>
    <w:rsid w:val="3F3E6118"/>
    <w:rsid w:val="3F3EABEA"/>
    <w:rsid w:val="3F42B537"/>
    <w:rsid w:val="3F46C56A"/>
    <w:rsid w:val="3F4AB5F9"/>
    <w:rsid w:val="3F4E526A"/>
    <w:rsid w:val="3F4F19AF"/>
    <w:rsid w:val="3F523AE9"/>
    <w:rsid w:val="3F57762A"/>
    <w:rsid w:val="3F5A9882"/>
    <w:rsid w:val="3F5F5ADF"/>
    <w:rsid w:val="3F600E71"/>
    <w:rsid w:val="3F6EFD01"/>
    <w:rsid w:val="3F712AE1"/>
    <w:rsid w:val="3F75CF2D"/>
    <w:rsid w:val="3F7D8A1B"/>
    <w:rsid w:val="3F7DDD90"/>
    <w:rsid w:val="3F7F56E1"/>
    <w:rsid w:val="3F7F80FE"/>
    <w:rsid w:val="3F7FCA27"/>
    <w:rsid w:val="3F804BF5"/>
    <w:rsid w:val="3F82D511"/>
    <w:rsid w:val="3F8D0D7C"/>
    <w:rsid w:val="3F8EABB9"/>
    <w:rsid w:val="3F8EDAF4"/>
    <w:rsid w:val="3F9849B4"/>
    <w:rsid w:val="3F9855D2"/>
    <w:rsid w:val="3F98FB38"/>
    <w:rsid w:val="3F9CC1DF"/>
    <w:rsid w:val="3FA55F10"/>
    <w:rsid w:val="3FA683DB"/>
    <w:rsid w:val="3FA7ED9D"/>
    <w:rsid w:val="3FA82CEA"/>
    <w:rsid w:val="3FAA24A1"/>
    <w:rsid w:val="3FB0E2AD"/>
    <w:rsid w:val="3FB2DF56"/>
    <w:rsid w:val="3FB913EA"/>
    <w:rsid w:val="3FB9A5E1"/>
    <w:rsid w:val="3FBB0415"/>
    <w:rsid w:val="3FBECDB2"/>
    <w:rsid w:val="3FC146CD"/>
    <w:rsid w:val="3FC1CC01"/>
    <w:rsid w:val="3FC404F7"/>
    <w:rsid w:val="3FC62B74"/>
    <w:rsid w:val="3FC6DF4B"/>
    <w:rsid w:val="3FC6F7C0"/>
    <w:rsid w:val="3FCA8F3E"/>
    <w:rsid w:val="3FCF0787"/>
    <w:rsid w:val="3FD0AF7E"/>
    <w:rsid w:val="3FD25D90"/>
    <w:rsid w:val="3FDAF640"/>
    <w:rsid w:val="3FE5923A"/>
    <w:rsid w:val="3FE632BF"/>
    <w:rsid w:val="3FE7DBF1"/>
    <w:rsid w:val="3FF130CC"/>
    <w:rsid w:val="3FF18F6A"/>
    <w:rsid w:val="3FF57775"/>
    <w:rsid w:val="3FFB40C5"/>
    <w:rsid w:val="3FFD9AED"/>
    <w:rsid w:val="40024559"/>
    <w:rsid w:val="400513B5"/>
    <w:rsid w:val="4007CF66"/>
    <w:rsid w:val="400B4498"/>
    <w:rsid w:val="400F52A3"/>
    <w:rsid w:val="401172C1"/>
    <w:rsid w:val="4013436F"/>
    <w:rsid w:val="40158CFD"/>
    <w:rsid w:val="40184058"/>
    <w:rsid w:val="4020D44B"/>
    <w:rsid w:val="4021CB9B"/>
    <w:rsid w:val="40264642"/>
    <w:rsid w:val="40277A1C"/>
    <w:rsid w:val="40294CE7"/>
    <w:rsid w:val="402B62F1"/>
    <w:rsid w:val="402C22C4"/>
    <w:rsid w:val="40304AA5"/>
    <w:rsid w:val="4032D346"/>
    <w:rsid w:val="403CBB08"/>
    <w:rsid w:val="403D37E7"/>
    <w:rsid w:val="403EE9B5"/>
    <w:rsid w:val="40432BEA"/>
    <w:rsid w:val="404B7F0A"/>
    <w:rsid w:val="404CD8E0"/>
    <w:rsid w:val="404D5460"/>
    <w:rsid w:val="4050372B"/>
    <w:rsid w:val="40507804"/>
    <w:rsid w:val="405404AF"/>
    <w:rsid w:val="4054056E"/>
    <w:rsid w:val="405976D9"/>
    <w:rsid w:val="405C69DB"/>
    <w:rsid w:val="405D3C56"/>
    <w:rsid w:val="406A7C43"/>
    <w:rsid w:val="406C3EB6"/>
    <w:rsid w:val="406F4169"/>
    <w:rsid w:val="407009F4"/>
    <w:rsid w:val="4078B9E4"/>
    <w:rsid w:val="407D611C"/>
    <w:rsid w:val="4085D0AC"/>
    <w:rsid w:val="40882F2E"/>
    <w:rsid w:val="4088C1D3"/>
    <w:rsid w:val="408BAAFC"/>
    <w:rsid w:val="408DC691"/>
    <w:rsid w:val="408FF207"/>
    <w:rsid w:val="40906632"/>
    <w:rsid w:val="4097DE21"/>
    <w:rsid w:val="409EDE02"/>
    <w:rsid w:val="40A0D7E5"/>
    <w:rsid w:val="40ADD974"/>
    <w:rsid w:val="40AE135C"/>
    <w:rsid w:val="40AE7A4D"/>
    <w:rsid w:val="40AF2966"/>
    <w:rsid w:val="40B1C968"/>
    <w:rsid w:val="40B296AD"/>
    <w:rsid w:val="40B3AF9A"/>
    <w:rsid w:val="40B76A2B"/>
    <w:rsid w:val="40B97A37"/>
    <w:rsid w:val="40BBEDD2"/>
    <w:rsid w:val="40BCF36F"/>
    <w:rsid w:val="40BE1062"/>
    <w:rsid w:val="40BE9B66"/>
    <w:rsid w:val="40C03922"/>
    <w:rsid w:val="40C13F45"/>
    <w:rsid w:val="40CACD11"/>
    <w:rsid w:val="40CB6F86"/>
    <w:rsid w:val="40CE3706"/>
    <w:rsid w:val="40D07A08"/>
    <w:rsid w:val="40D0BAD2"/>
    <w:rsid w:val="40D1D543"/>
    <w:rsid w:val="40D482B2"/>
    <w:rsid w:val="40D4AE5F"/>
    <w:rsid w:val="40D4E3D1"/>
    <w:rsid w:val="40D64902"/>
    <w:rsid w:val="40D8E07F"/>
    <w:rsid w:val="40DA40B0"/>
    <w:rsid w:val="40DBAF7C"/>
    <w:rsid w:val="40DDD19B"/>
    <w:rsid w:val="40E13A58"/>
    <w:rsid w:val="40E15A5B"/>
    <w:rsid w:val="40E295CB"/>
    <w:rsid w:val="40E3ED4A"/>
    <w:rsid w:val="40E74A9B"/>
    <w:rsid w:val="40E7E523"/>
    <w:rsid w:val="40EA4CF6"/>
    <w:rsid w:val="40EAED17"/>
    <w:rsid w:val="40EED3F1"/>
    <w:rsid w:val="40EFE8B9"/>
    <w:rsid w:val="40F941CD"/>
    <w:rsid w:val="40FC9309"/>
    <w:rsid w:val="40FE12B8"/>
    <w:rsid w:val="410072F8"/>
    <w:rsid w:val="410730FA"/>
    <w:rsid w:val="410A086C"/>
    <w:rsid w:val="4113C16F"/>
    <w:rsid w:val="411620BB"/>
    <w:rsid w:val="411AC5B3"/>
    <w:rsid w:val="411D6D59"/>
    <w:rsid w:val="411DD9C7"/>
    <w:rsid w:val="4127836D"/>
    <w:rsid w:val="412CF242"/>
    <w:rsid w:val="4130B60E"/>
    <w:rsid w:val="41339F18"/>
    <w:rsid w:val="41378E8F"/>
    <w:rsid w:val="4138BA59"/>
    <w:rsid w:val="41399518"/>
    <w:rsid w:val="413BD55C"/>
    <w:rsid w:val="413C4D92"/>
    <w:rsid w:val="413F4DA7"/>
    <w:rsid w:val="413F5001"/>
    <w:rsid w:val="413FCB5A"/>
    <w:rsid w:val="414BD0DA"/>
    <w:rsid w:val="414E0CC6"/>
    <w:rsid w:val="41506574"/>
    <w:rsid w:val="4151756E"/>
    <w:rsid w:val="4151D508"/>
    <w:rsid w:val="41524A48"/>
    <w:rsid w:val="41547DB5"/>
    <w:rsid w:val="41624834"/>
    <w:rsid w:val="4168E069"/>
    <w:rsid w:val="416CF3F3"/>
    <w:rsid w:val="416E84C3"/>
    <w:rsid w:val="41706047"/>
    <w:rsid w:val="4175CE72"/>
    <w:rsid w:val="41791E9A"/>
    <w:rsid w:val="417A20AE"/>
    <w:rsid w:val="417C71B1"/>
    <w:rsid w:val="418091F6"/>
    <w:rsid w:val="4181629B"/>
    <w:rsid w:val="41833260"/>
    <w:rsid w:val="41898FA8"/>
    <w:rsid w:val="4189EF53"/>
    <w:rsid w:val="41906AF0"/>
    <w:rsid w:val="4194485A"/>
    <w:rsid w:val="4197E56E"/>
    <w:rsid w:val="419CDD6A"/>
    <w:rsid w:val="41A4D460"/>
    <w:rsid w:val="41AF7898"/>
    <w:rsid w:val="41AFAF60"/>
    <w:rsid w:val="41B4D8B4"/>
    <w:rsid w:val="41B7AD4D"/>
    <w:rsid w:val="41B8AC35"/>
    <w:rsid w:val="41BB238A"/>
    <w:rsid w:val="41BB7042"/>
    <w:rsid w:val="41BDFA18"/>
    <w:rsid w:val="41C2321F"/>
    <w:rsid w:val="41C3E3A8"/>
    <w:rsid w:val="41C50F46"/>
    <w:rsid w:val="41C6F450"/>
    <w:rsid w:val="41CAA178"/>
    <w:rsid w:val="41CB13A4"/>
    <w:rsid w:val="41CFEF5F"/>
    <w:rsid w:val="41D0CBD5"/>
    <w:rsid w:val="41D934A4"/>
    <w:rsid w:val="41D9A77F"/>
    <w:rsid w:val="41DA26BC"/>
    <w:rsid w:val="41E2ECFB"/>
    <w:rsid w:val="41EA2983"/>
    <w:rsid w:val="41EECB56"/>
    <w:rsid w:val="41F44B77"/>
    <w:rsid w:val="41F4C84B"/>
    <w:rsid w:val="41F6E0C4"/>
    <w:rsid w:val="41FB30EF"/>
    <w:rsid w:val="41FBAA7E"/>
    <w:rsid w:val="41FF8E11"/>
    <w:rsid w:val="4204EAA4"/>
    <w:rsid w:val="4211447D"/>
    <w:rsid w:val="4213987C"/>
    <w:rsid w:val="4214901E"/>
    <w:rsid w:val="42171213"/>
    <w:rsid w:val="421C6657"/>
    <w:rsid w:val="42229EC8"/>
    <w:rsid w:val="4226874D"/>
    <w:rsid w:val="422CA9B2"/>
    <w:rsid w:val="422D11BA"/>
    <w:rsid w:val="42351793"/>
    <w:rsid w:val="4236F5B2"/>
    <w:rsid w:val="423BFBE4"/>
    <w:rsid w:val="423FBFAF"/>
    <w:rsid w:val="42433646"/>
    <w:rsid w:val="42461184"/>
    <w:rsid w:val="4246A2FC"/>
    <w:rsid w:val="424AE60C"/>
    <w:rsid w:val="4251AEBC"/>
    <w:rsid w:val="425216D3"/>
    <w:rsid w:val="42528D88"/>
    <w:rsid w:val="425ABB99"/>
    <w:rsid w:val="425B4E98"/>
    <w:rsid w:val="425B8030"/>
    <w:rsid w:val="425E3601"/>
    <w:rsid w:val="42607526"/>
    <w:rsid w:val="4260D6C8"/>
    <w:rsid w:val="426157CD"/>
    <w:rsid w:val="4262CF34"/>
    <w:rsid w:val="42665F6A"/>
    <w:rsid w:val="426946C3"/>
    <w:rsid w:val="426B4FC8"/>
    <w:rsid w:val="426DF967"/>
    <w:rsid w:val="426F5C2C"/>
    <w:rsid w:val="427172E4"/>
    <w:rsid w:val="4276FDC9"/>
    <w:rsid w:val="42829C0C"/>
    <w:rsid w:val="42897F27"/>
    <w:rsid w:val="42986EA5"/>
    <w:rsid w:val="429973D9"/>
    <w:rsid w:val="429BDD31"/>
    <w:rsid w:val="429BE47C"/>
    <w:rsid w:val="429FA751"/>
    <w:rsid w:val="42A28B1B"/>
    <w:rsid w:val="42A689FE"/>
    <w:rsid w:val="42A6C1DF"/>
    <w:rsid w:val="42A6E6E6"/>
    <w:rsid w:val="42A713F4"/>
    <w:rsid w:val="42A72081"/>
    <w:rsid w:val="42ACA472"/>
    <w:rsid w:val="42AF75FF"/>
    <w:rsid w:val="42B9E690"/>
    <w:rsid w:val="42BEB442"/>
    <w:rsid w:val="42C2D2AA"/>
    <w:rsid w:val="42C41B22"/>
    <w:rsid w:val="42C67BF6"/>
    <w:rsid w:val="42CAD232"/>
    <w:rsid w:val="42D197AB"/>
    <w:rsid w:val="42D204CC"/>
    <w:rsid w:val="42D2F281"/>
    <w:rsid w:val="42D33665"/>
    <w:rsid w:val="42D33C16"/>
    <w:rsid w:val="42D4DDD9"/>
    <w:rsid w:val="42DAE39E"/>
    <w:rsid w:val="42E7542B"/>
    <w:rsid w:val="42EE7057"/>
    <w:rsid w:val="42F44B80"/>
    <w:rsid w:val="42F4FF43"/>
    <w:rsid w:val="42F64951"/>
    <w:rsid w:val="42F7035F"/>
    <w:rsid w:val="42F82FF4"/>
    <w:rsid w:val="42F9B8C6"/>
    <w:rsid w:val="42FA9EBE"/>
    <w:rsid w:val="4300EE24"/>
    <w:rsid w:val="4300F196"/>
    <w:rsid w:val="4304DB8A"/>
    <w:rsid w:val="4306A070"/>
    <w:rsid w:val="430C826E"/>
    <w:rsid w:val="43116FAD"/>
    <w:rsid w:val="4317E049"/>
    <w:rsid w:val="43182592"/>
    <w:rsid w:val="4319A0D8"/>
    <w:rsid w:val="4324B266"/>
    <w:rsid w:val="4327DC3F"/>
    <w:rsid w:val="432AAC9C"/>
    <w:rsid w:val="432B673F"/>
    <w:rsid w:val="432D0483"/>
    <w:rsid w:val="432E1F6D"/>
    <w:rsid w:val="4331B012"/>
    <w:rsid w:val="43328DDB"/>
    <w:rsid w:val="433B10DE"/>
    <w:rsid w:val="43426299"/>
    <w:rsid w:val="4348123B"/>
    <w:rsid w:val="43490D21"/>
    <w:rsid w:val="43494020"/>
    <w:rsid w:val="434A0DD3"/>
    <w:rsid w:val="434E6BE2"/>
    <w:rsid w:val="4350A915"/>
    <w:rsid w:val="4355789E"/>
    <w:rsid w:val="4355E381"/>
    <w:rsid w:val="435C8072"/>
    <w:rsid w:val="4361E6ED"/>
    <w:rsid w:val="43621B7C"/>
    <w:rsid w:val="4369808E"/>
    <w:rsid w:val="436DBC57"/>
    <w:rsid w:val="436FEEB7"/>
    <w:rsid w:val="43718498"/>
    <w:rsid w:val="43729750"/>
    <w:rsid w:val="437590AF"/>
    <w:rsid w:val="437606EC"/>
    <w:rsid w:val="43774012"/>
    <w:rsid w:val="437754DD"/>
    <w:rsid w:val="437D4822"/>
    <w:rsid w:val="437DCEC0"/>
    <w:rsid w:val="4387797E"/>
    <w:rsid w:val="438B5753"/>
    <w:rsid w:val="438D1C80"/>
    <w:rsid w:val="438D1C84"/>
    <w:rsid w:val="438F81B2"/>
    <w:rsid w:val="439007F6"/>
    <w:rsid w:val="4391179B"/>
    <w:rsid w:val="439273BE"/>
    <w:rsid w:val="43967AD4"/>
    <w:rsid w:val="43996005"/>
    <w:rsid w:val="43A0D49D"/>
    <w:rsid w:val="43A7CEE7"/>
    <w:rsid w:val="43AD7D0A"/>
    <w:rsid w:val="43ADA567"/>
    <w:rsid w:val="43B0408B"/>
    <w:rsid w:val="43B3B41C"/>
    <w:rsid w:val="43B54E15"/>
    <w:rsid w:val="43B64925"/>
    <w:rsid w:val="43BA5772"/>
    <w:rsid w:val="43BE2E4D"/>
    <w:rsid w:val="43C6D006"/>
    <w:rsid w:val="43C6E327"/>
    <w:rsid w:val="43C90FFD"/>
    <w:rsid w:val="43CA2DAB"/>
    <w:rsid w:val="43D13512"/>
    <w:rsid w:val="43D31321"/>
    <w:rsid w:val="43D42DF0"/>
    <w:rsid w:val="43D8BB42"/>
    <w:rsid w:val="43DE4C13"/>
    <w:rsid w:val="43E21426"/>
    <w:rsid w:val="43EEACEF"/>
    <w:rsid w:val="43F16BEF"/>
    <w:rsid w:val="43F68BFA"/>
    <w:rsid w:val="43F888AB"/>
    <w:rsid w:val="43FB890C"/>
    <w:rsid w:val="43FD9C09"/>
    <w:rsid w:val="43FE6A80"/>
    <w:rsid w:val="4406E6D2"/>
    <w:rsid w:val="440B8262"/>
    <w:rsid w:val="440CC70F"/>
    <w:rsid w:val="4412636A"/>
    <w:rsid w:val="4413B7E4"/>
    <w:rsid w:val="441742C4"/>
    <w:rsid w:val="441D9227"/>
    <w:rsid w:val="441EC7B9"/>
    <w:rsid w:val="441F4025"/>
    <w:rsid w:val="442331C6"/>
    <w:rsid w:val="4426344A"/>
    <w:rsid w:val="442825C1"/>
    <w:rsid w:val="442A51E0"/>
    <w:rsid w:val="442C01DB"/>
    <w:rsid w:val="4433ABEF"/>
    <w:rsid w:val="4434BFD9"/>
    <w:rsid w:val="44388A14"/>
    <w:rsid w:val="4439EFC0"/>
    <w:rsid w:val="443ACB0E"/>
    <w:rsid w:val="443B73D4"/>
    <w:rsid w:val="443D367D"/>
    <w:rsid w:val="443DDC38"/>
    <w:rsid w:val="443E2F45"/>
    <w:rsid w:val="443E8D2E"/>
    <w:rsid w:val="44426C97"/>
    <w:rsid w:val="4444DE8F"/>
    <w:rsid w:val="44496A91"/>
    <w:rsid w:val="444987E9"/>
    <w:rsid w:val="444A1822"/>
    <w:rsid w:val="444BD8C0"/>
    <w:rsid w:val="444CCFCB"/>
    <w:rsid w:val="4456B0F6"/>
    <w:rsid w:val="445734AF"/>
    <w:rsid w:val="445B4BF8"/>
    <w:rsid w:val="445BB5D4"/>
    <w:rsid w:val="445C3D85"/>
    <w:rsid w:val="44614E79"/>
    <w:rsid w:val="4461893A"/>
    <w:rsid w:val="446529AC"/>
    <w:rsid w:val="4467A7D2"/>
    <w:rsid w:val="446A6336"/>
    <w:rsid w:val="446FE78C"/>
    <w:rsid w:val="4471A5DF"/>
    <w:rsid w:val="4471C92C"/>
    <w:rsid w:val="4472DE6D"/>
    <w:rsid w:val="4475E269"/>
    <w:rsid w:val="4476244F"/>
    <w:rsid w:val="447B394F"/>
    <w:rsid w:val="447C114B"/>
    <w:rsid w:val="4482D6BD"/>
    <w:rsid w:val="4485F350"/>
    <w:rsid w:val="448724D2"/>
    <w:rsid w:val="44889700"/>
    <w:rsid w:val="448AFB33"/>
    <w:rsid w:val="44902859"/>
    <w:rsid w:val="44938B2F"/>
    <w:rsid w:val="44999C97"/>
    <w:rsid w:val="449B2067"/>
    <w:rsid w:val="449B9E0A"/>
    <w:rsid w:val="44A1A2EC"/>
    <w:rsid w:val="44A2997D"/>
    <w:rsid w:val="44A317A1"/>
    <w:rsid w:val="44A4DB85"/>
    <w:rsid w:val="44A54D3F"/>
    <w:rsid w:val="44A5EDF9"/>
    <w:rsid w:val="44A9D729"/>
    <w:rsid w:val="44AB9CA7"/>
    <w:rsid w:val="44AC8573"/>
    <w:rsid w:val="44ACCF4C"/>
    <w:rsid w:val="44B33649"/>
    <w:rsid w:val="44B733CD"/>
    <w:rsid w:val="44B83087"/>
    <w:rsid w:val="44BA1556"/>
    <w:rsid w:val="44BB071D"/>
    <w:rsid w:val="44C497E8"/>
    <w:rsid w:val="44C86BC5"/>
    <w:rsid w:val="44C92F72"/>
    <w:rsid w:val="44C96BD6"/>
    <w:rsid w:val="44CCFA5C"/>
    <w:rsid w:val="44D36B3D"/>
    <w:rsid w:val="44D467D4"/>
    <w:rsid w:val="44DAA492"/>
    <w:rsid w:val="44E2DC51"/>
    <w:rsid w:val="44F17328"/>
    <w:rsid w:val="44F22847"/>
    <w:rsid w:val="44F4C5C1"/>
    <w:rsid w:val="44F5BB1D"/>
    <w:rsid w:val="44FAB12D"/>
    <w:rsid w:val="44FDECF2"/>
    <w:rsid w:val="4505DF44"/>
    <w:rsid w:val="4507250D"/>
    <w:rsid w:val="450AC466"/>
    <w:rsid w:val="450C7062"/>
    <w:rsid w:val="450CD3FF"/>
    <w:rsid w:val="450FA571"/>
    <w:rsid w:val="4519348C"/>
    <w:rsid w:val="451956CE"/>
    <w:rsid w:val="45277691"/>
    <w:rsid w:val="452B147C"/>
    <w:rsid w:val="452B60AF"/>
    <w:rsid w:val="452D4DFA"/>
    <w:rsid w:val="452D8691"/>
    <w:rsid w:val="4535C4D8"/>
    <w:rsid w:val="453AB41E"/>
    <w:rsid w:val="453BEF9E"/>
    <w:rsid w:val="45404436"/>
    <w:rsid w:val="45428C21"/>
    <w:rsid w:val="4544FBB7"/>
    <w:rsid w:val="45452637"/>
    <w:rsid w:val="454CC8BF"/>
    <w:rsid w:val="454F599F"/>
    <w:rsid w:val="454FBA75"/>
    <w:rsid w:val="4550E8EF"/>
    <w:rsid w:val="455135C5"/>
    <w:rsid w:val="4551D40E"/>
    <w:rsid w:val="455C0D70"/>
    <w:rsid w:val="455D04EF"/>
    <w:rsid w:val="455EC1AA"/>
    <w:rsid w:val="4565A046"/>
    <w:rsid w:val="4567B615"/>
    <w:rsid w:val="4569CFE6"/>
    <w:rsid w:val="45733004"/>
    <w:rsid w:val="4573FEDC"/>
    <w:rsid w:val="457D712E"/>
    <w:rsid w:val="457D8614"/>
    <w:rsid w:val="457FA9F4"/>
    <w:rsid w:val="45827C2E"/>
    <w:rsid w:val="45833A1C"/>
    <w:rsid w:val="458391B0"/>
    <w:rsid w:val="4584F39F"/>
    <w:rsid w:val="45860A02"/>
    <w:rsid w:val="45896F70"/>
    <w:rsid w:val="458A047C"/>
    <w:rsid w:val="4590EE9F"/>
    <w:rsid w:val="45936878"/>
    <w:rsid w:val="459558F4"/>
    <w:rsid w:val="45987F31"/>
    <w:rsid w:val="45A196E2"/>
    <w:rsid w:val="45AB51E7"/>
    <w:rsid w:val="45AB6DDB"/>
    <w:rsid w:val="45B00D08"/>
    <w:rsid w:val="45B11852"/>
    <w:rsid w:val="45B2AB2F"/>
    <w:rsid w:val="45B50A58"/>
    <w:rsid w:val="45BE7009"/>
    <w:rsid w:val="45C5E5FE"/>
    <w:rsid w:val="45CF0959"/>
    <w:rsid w:val="45D21C38"/>
    <w:rsid w:val="45D8A8F8"/>
    <w:rsid w:val="45DAA78F"/>
    <w:rsid w:val="45E69D97"/>
    <w:rsid w:val="45E7E7F2"/>
    <w:rsid w:val="45EA0400"/>
    <w:rsid w:val="45EAD342"/>
    <w:rsid w:val="45EC5B54"/>
    <w:rsid w:val="45EE3AC5"/>
    <w:rsid w:val="45F01010"/>
    <w:rsid w:val="45F2BFB8"/>
    <w:rsid w:val="45FBAD61"/>
    <w:rsid w:val="45FC5EF9"/>
    <w:rsid w:val="46025E79"/>
    <w:rsid w:val="46078C49"/>
    <w:rsid w:val="460C452E"/>
    <w:rsid w:val="460F6BF9"/>
    <w:rsid w:val="460FA3E7"/>
    <w:rsid w:val="4610E9ED"/>
    <w:rsid w:val="4611CF83"/>
    <w:rsid w:val="4611FB2B"/>
    <w:rsid w:val="461383C3"/>
    <w:rsid w:val="46145151"/>
    <w:rsid w:val="46151926"/>
    <w:rsid w:val="4616D8FA"/>
    <w:rsid w:val="46190D0C"/>
    <w:rsid w:val="461A76A7"/>
    <w:rsid w:val="461DC095"/>
    <w:rsid w:val="4625480B"/>
    <w:rsid w:val="462726A6"/>
    <w:rsid w:val="4629F44B"/>
    <w:rsid w:val="462BF682"/>
    <w:rsid w:val="462CB127"/>
    <w:rsid w:val="462D75AF"/>
    <w:rsid w:val="462D8D24"/>
    <w:rsid w:val="462D8F4D"/>
    <w:rsid w:val="462DD184"/>
    <w:rsid w:val="46332BBE"/>
    <w:rsid w:val="46333D59"/>
    <w:rsid w:val="463D73D6"/>
    <w:rsid w:val="463E69DE"/>
    <w:rsid w:val="4642E6D1"/>
    <w:rsid w:val="4647BEB2"/>
    <w:rsid w:val="464D13AF"/>
    <w:rsid w:val="464DDF70"/>
    <w:rsid w:val="4654ED63"/>
    <w:rsid w:val="465B1E07"/>
    <w:rsid w:val="465C0F19"/>
    <w:rsid w:val="465D21B4"/>
    <w:rsid w:val="4661AC37"/>
    <w:rsid w:val="4663C16B"/>
    <w:rsid w:val="4663C173"/>
    <w:rsid w:val="4664F6EF"/>
    <w:rsid w:val="466698F0"/>
    <w:rsid w:val="46681862"/>
    <w:rsid w:val="466A88FF"/>
    <w:rsid w:val="466FBD65"/>
    <w:rsid w:val="46771D67"/>
    <w:rsid w:val="467A8D83"/>
    <w:rsid w:val="467B7444"/>
    <w:rsid w:val="467DD389"/>
    <w:rsid w:val="46806A16"/>
    <w:rsid w:val="4680ADE3"/>
    <w:rsid w:val="4681B1A4"/>
    <w:rsid w:val="46880DB2"/>
    <w:rsid w:val="468A0AA7"/>
    <w:rsid w:val="468CB77E"/>
    <w:rsid w:val="468E9246"/>
    <w:rsid w:val="46907FA1"/>
    <w:rsid w:val="4693884E"/>
    <w:rsid w:val="469E46D8"/>
    <w:rsid w:val="469ED34A"/>
    <w:rsid w:val="46A01017"/>
    <w:rsid w:val="46A0472D"/>
    <w:rsid w:val="46A1B701"/>
    <w:rsid w:val="46A3E2E6"/>
    <w:rsid w:val="46A431B1"/>
    <w:rsid w:val="46A68F8C"/>
    <w:rsid w:val="46A720FD"/>
    <w:rsid w:val="46A827BF"/>
    <w:rsid w:val="46AF7B13"/>
    <w:rsid w:val="46B0DEB1"/>
    <w:rsid w:val="46B2C05C"/>
    <w:rsid w:val="46B7D1E3"/>
    <w:rsid w:val="46BE59B5"/>
    <w:rsid w:val="46BF4DF0"/>
    <w:rsid w:val="46C6B99B"/>
    <w:rsid w:val="46C76298"/>
    <w:rsid w:val="46C9DCCF"/>
    <w:rsid w:val="46CC995B"/>
    <w:rsid w:val="46D10274"/>
    <w:rsid w:val="46D12A20"/>
    <w:rsid w:val="46D15A4C"/>
    <w:rsid w:val="46D27725"/>
    <w:rsid w:val="46D4C324"/>
    <w:rsid w:val="46D5CA68"/>
    <w:rsid w:val="46D99CB4"/>
    <w:rsid w:val="46DD85F9"/>
    <w:rsid w:val="46DDF1A9"/>
    <w:rsid w:val="46E138DA"/>
    <w:rsid w:val="46E21B31"/>
    <w:rsid w:val="46E3E472"/>
    <w:rsid w:val="46E575C9"/>
    <w:rsid w:val="46E627D2"/>
    <w:rsid w:val="46E89D90"/>
    <w:rsid w:val="46EA3EE4"/>
    <w:rsid w:val="46F1B04D"/>
    <w:rsid w:val="46F48A68"/>
    <w:rsid w:val="46F4F729"/>
    <w:rsid w:val="46F6731D"/>
    <w:rsid w:val="46FC412A"/>
    <w:rsid w:val="46FCCA2A"/>
    <w:rsid w:val="46FEFD1F"/>
    <w:rsid w:val="46FF80C2"/>
    <w:rsid w:val="4705D196"/>
    <w:rsid w:val="47105D80"/>
    <w:rsid w:val="471AD574"/>
    <w:rsid w:val="471B25A4"/>
    <w:rsid w:val="471C5B5A"/>
    <w:rsid w:val="4720146C"/>
    <w:rsid w:val="4721DA63"/>
    <w:rsid w:val="4722E528"/>
    <w:rsid w:val="47251FDF"/>
    <w:rsid w:val="47267207"/>
    <w:rsid w:val="47267DF7"/>
    <w:rsid w:val="4727181D"/>
    <w:rsid w:val="4727568E"/>
    <w:rsid w:val="47292FEB"/>
    <w:rsid w:val="4729839D"/>
    <w:rsid w:val="4729D9A2"/>
    <w:rsid w:val="472BDDC1"/>
    <w:rsid w:val="472E0561"/>
    <w:rsid w:val="47309D34"/>
    <w:rsid w:val="4731ACFF"/>
    <w:rsid w:val="47389DA4"/>
    <w:rsid w:val="4739D3B8"/>
    <w:rsid w:val="473A4883"/>
    <w:rsid w:val="473CD68F"/>
    <w:rsid w:val="473E6056"/>
    <w:rsid w:val="473EFEDF"/>
    <w:rsid w:val="47407BE6"/>
    <w:rsid w:val="47415EBF"/>
    <w:rsid w:val="4742B7D8"/>
    <w:rsid w:val="4742D365"/>
    <w:rsid w:val="474381D7"/>
    <w:rsid w:val="474518A3"/>
    <w:rsid w:val="474526CD"/>
    <w:rsid w:val="474899FF"/>
    <w:rsid w:val="474BBE68"/>
    <w:rsid w:val="474CC200"/>
    <w:rsid w:val="4750A01A"/>
    <w:rsid w:val="47515B9E"/>
    <w:rsid w:val="4752F90D"/>
    <w:rsid w:val="47538516"/>
    <w:rsid w:val="47565AA0"/>
    <w:rsid w:val="4764EC5D"/>
    <w:rsid w:val="47668FFC"/>
    <w:rsid w:val="4768951A"/>
    <w:rsid w:val="476A3CDF"/>
    <w:rsid w:val="476C8B4B"/>
    <w:rsid w:val="476DD1B9"/>
    <w:rsid w:val="476FF592"/>
    <w:rsid w:val="47730943"/>
    <w:rsid w:val="4777B4E4"/>
    <w:rsid w:val="47786528"/>
    <w:rsid w:val="477A41A9"/>
    <w:rsid w:val="477AFE13"/>
    <w:rsid w:val="478065C0"/>
    <w:rsid w:val="47831592"/>
    <w:rsid w:val="478CA278"/>
    <w:rsid w:val="478D1B4B"/>
    <w:rsid w:val="4792F0FD"/>
    <w:rsid w:val="4794B365"/>
    <w:rsid w:val="47964CCC"/>
    <w:rsid w:val="4797FB81"/>
    <w:rsid w:val="47998531"/>
    <w:rsid w:val="47A02078"/>
    <w:rsid w:val="47A8D112"/>
    <w:rsid w:val="47AAFC5A"/>
    <w:rsid w:val="47ACBA4E"/>
    <w:rsid w:val="47AD2E90"/>
    <w:rsid w:val="47AF2602"/>
    <w:rsid w:val="47B0B896"/>
    <w:rsid w:val="47B3EE20"/>
    <w:rsid w:val="47B7D4F4"/>
    <w:rsid w:val="47BA22E1"/>
    <w:rsid w:val="47BC6E48"/>
    <w:rsid w:val="47C0DF39"/>
    <w:rsid w:val="47C43849"/>
    <w:rsid w:val="47C808FC"/>
    <w:rsid w:val="47C9BA74"/>
    <w:rsid w:val="47CA1532"/>
    <w:rsid w:val="47CCF062"/>
    <w:rsid w:val="47D33ECC"/>
    <w:rsid w:val="47D44090"/>
    <w:rsid w:val="47D6EC96"/>
    <w:rsid w:val="47D92ADF"/>
    <w:rsid w:val="47DAF23D"/>
    <w:rsid w:val="47DAFAA9"/>
    <w:rsid w:val="47E36E57"/>
    <w:rsid w:val="47E3AB34"/>
    <w:rsid w:val="47E52116"/>
    <w:rsid w:val="47EA6427"/>
    <w:rsid w:val="47EE3BF7"/>
    <w:rsid w:val="47EE8288"/>
    <w:rsid w:val="47F6A1C8"/>
    <w:rsid w:val="47F9CCBC"/>
    <w:rsid w:val="47FBB476"/>
    <w:rsid w:val="47FCE04D"/>
    <w:rsid w:val="47FD13FD"/>
    <w:rsid w:val="47FD3997"/>
    <w:rsid w:val="4800D124"/>
    <w:rsid w:val="4807A55B"/>
    <w:rsid w:val="480AB4B5"/>
    <w:rsid w:val="480B89CC"/>
    <w:rsid w:val="480E1D95"/>
    <w:rsid w:val="48136FCC"/>
    <w:rsid w:val="4813CFB5"/>
    <w:rsid w:val="48140301"/>
    <w:rsid w:val="48153973"/>
    <w:rsid w:val="48190EFD"/>
    <w:rsid w:val="481EFA00"/>
    <w:rsid w:val="481F8837"/>
    <w:rsid w:val="4821757E"/>
    <w:rsid w:val="48220E0D"/>
    <w:rsid w:val="48227CC0"/>
    <w:rsid w:val="48254211"/>
    <w:rsid w:val="4828B124"/>
    <w:rsid w:val="482A3953"/>
    <w:rsid w:val="482EEDC7"/>
    <w:rsid w:val="4835F7A5"/>
    <w:rsid w:val="4835FB32"/>
    <w:rsid w:val="48381F36"/>
    <w:rsid w:val="4838B1CB"/>
    <w:rsid w:val="4838DA77"/>
    <w:rsid w:val="483AA26A"/>
    <w:rsid w:val="483B43ED"/>
    <w:rsid w:val="483B79BE"/>
    <w:rsid w:val="483C3A9D"/>
    <w:rsid w:val="4841A034"/>
    <w:rsid w:val="48468E0E"/>
    <w:rsid w:val="484C50C8"/>
    <w:rsid w:val="48542113"/>
    <w:rsid w:val="48550713"/>
    <w:rsid w:val="4856297D"/>
    <w:rsid w:val="4858B5C5"/>
    <w:rsid w:val="4859A98D"/>
    <w:rsid w:val="485F101D"/>
    <w:rsid w:val="4864522E"/>
    <w:rsid w:val="48665D72"/>
    <w:rsid w:val="48667D7E"/>
    <w:rsid w:val="4866871A"/>
    <w:rsid w:val="4866ABCB"/>
    <w:rsid w:val="48683D1E"/>
    <w:rsid w:val="48693028"/>
    <w:rsid w:val="486ACBC8"/>
    <w:rsid w:val="486BCD91"/>
    <w:rsid w:val="486D80E5"/>
    <w:rsid w:val="4870B5C2"/>
    <w:rsid w:val="487E0D6E"/>
    <w:rsid w:val="4886CE21"/>
    <w:rsid w:val="488824B6"/>
    <w:rsid w:val="488B2864"/>
    <w:rsid w:val="488B8306"/>
    <w:rsid w:val="489471D6"/>
    <w:rsid w:val="4898BDC4"/>
    <w:rsid w:val="48A28390"/>
    <w:rsid w:val="48A53AFA"/>
    <w:rsid w:val="48A6AEE2"/>
    <w:rsid w:val="48A7C47D"/>
    <w:rsid w:val="48A844A2"/>
    <w:rsid w:val="48AB9F9E"/>
    <w:rsid w:val="48B3A1E5"/>
    <w:rsid w:val="48B606E7"/>
    <w:rsid w:val="48B6937C"/>
    <w:rsid w:val="48BC2B79"/>
    <w:rsid w:val="48BC71C9"/>
    <w:rsid w:val="48BDAAC4"/>
    <w:rsid w:val="48C9D830"/>
    <w:rsid w:val="48CE5819"/>
    <w:rsid w:val="48CE856D"/>
    <w:rsid w:val="48D0949E"/>
    <w:rsid w:val="48D2F4B1"/>
    <w:rsid w:val="48D58088"/>
    <w:rsid w:val="48E3BC35"/>
    <w:rsid w:val="48E47944"/>
    <w:rsid w:val="48E49D16"/>
    <w:rsid w:val="48E58DAB"/>
    <w:rsid w:val="48E61ADF"/>
    <w:rsid w:val="48E6A3FD"/>
    <w:rsid w:val="48E7ADCA"/>
    <w:rsid w:val="48E99EE1"/>
    <w:rsid w:val="48EB167D"/>
    <w:rsid w:val="48F1A573"/>
    <w:rsid w:val="48F47755"/>
    <w:rsid w:val="48F63703"/>
    <w:rsid w:val="48F71B58"/>
    <w:rsid w:val="48FD0098"/>
    <w:rsid w:val="48FD86C0"/>
    <w:rsid w:val="48FF1A4B"/>
    <w:rsid w:val="4906D278"/>
    <w:rsid w:val="490B84DD"/>
    <w:rsid w:val="490BAF2A"/>
    <w:rsid w:val="490E66A1"/>
    <w:rsid w:val="49164C5F"/>
    <w:rsid w:val="4916D65B"/>
    <w:rsid w:val="491719F6"/>
    <w:rsid w:val="491C65A2"/>
    <w:rsid w:val="492379EE"/>
    <w:rsid w:val="4925C163"/>
    <w:rsid w:val="4927B48E"/>
    <w:rsid w:val="4928860F"/>
    <w:rsid w:val="4928FEB5"/>
    <w:rsid w:val="492EBD1B"/>
    <w:rsid w:val="49359444"/>
    <w:rsid w:val="49389ACF"/>
    <w:rsid w:val="4938B503"/>
    <w:rsid w:val="4939EABC"/>
    <w:rsid w:val="493DA04C"/>
    <w:rsid w:val="493DBA2D"/>
    <w:rsid w:val="49432F56"/>
    <w:rsid w:val="494AAFF6"/>
    <w:rsid w:val="494E3E54"/>
    <w:rsid w:val="495624FB"/>
    <w:rsid w:val="49579D4B"/>
    <w:rsid w:val="4959F420"/>
    <w:rsid w:val="495F4EEC"/>
    <w:rsid w:val="4962D1EA"/>
    <w:rsid w:val="4967DB55"/>
    <w:rsid w:val="496E78DE"/>
    <w:rsid w:val="496FC87D"/>
    <w:rsid w:val="4970B4E2"/>
    <w:rsid w:val="4970F89E"/>
    <w:rsid w:val="4971908D"/>
    <w:rsid w:val="4972084D"/>
    <w:rsid w:val="49734248"/>
    <w:rsid w:val="497DDF6C"/>
    <w:rsid w:val="49802541"/>
    <w:rsid w:val="49815F2F"/>
    <w:rsid w:val="49826619"/>
    <w:rsid w:val="4985B9C1"/>
    <w:rsid w:val="498A275C"/>
    <w:rsid w:val="498C520C"/>
    <w:rsid w:val="498D0A57"/>
    <w:rsid w:val="498DC2F1"/>
    <w:rsid w:val="498ED10E"/>
    <w:rsid w:val="499689FF"/>
    <w:rsid w:val="49996FB8"/>
    <w:rsid w:val="499989D3"/>
    <w:rsid w:val="499B3C22"/>
    <w:rsid w:val="499F01A3"/>
    <w:rsid w:val="49A1BF76"/>
    <w:rsid w:val="49A670C3"/>
    <w:rsid w:val="49A86A66"/>
    <w:rsid w:val="49A97000"/>
    <w:rsid w:val="49A9F47D"/>
    <w:rsid w:val="49AA44BB"/>
    <w:rsid w:val="49AD3B0A"/>
    <w:rsid w:val="49ADA3F3"/>
    <w:rsid w:val="49B20159"/>
    <w:rsid w:val="49B43286"/>
    <w:rsid w:val="49B5F7EE"/>
    <w:rsid w:val="49BD0ABD"/>
    <w:rsid w:val="49BF43AA"/>
    <w:rsid w:val="49C18D59"/>
    <w:rsid w:val="49C20B77"/>
    <w:rsid w:val="49C4B88C"/>
    <w:rsid w:val="49C4DB4D"/>
    <w:rsid w:val="49C50832"/>
    <w:rsid w:val="49CAFCA7"/>
    <w:rsid w:val="49CB48DA"/>
    <w:rsid w:val="49CBCCAF"/>
    <w:rsid w:val="49CC1669"/>
    <w:rsid w:val="49CCA70C"/>
    <w:rsid w:val="49CF96E8"/>
    <w:rsid w:val="49D0B3A0"/>
    <w:rsid w:val="49D262CA"/>
    <w:rsid w:val="49D7CF55"/>
    <w:rsid w:val="49DA679F"/>
    <w:rsid w:val="49DC2713"/>
    <w:rsid w:val="49DDAACB"/>
    <w:rsid w:val="49DF1A3E"/>
    <w:rsid w:val="49E940D3"/>
    <w:rsid w:val="49EB6DAF"/>
    <w:rsid w:val="49F96BAB"/>
    <w:rsid w:val="49FACE1B"/>
    <w:rsid w:val="49FDD19D"/>
    <w:rsid w:val="4A00591F"/>
    <w:rsid w:val="4A023417"/>
    <w:rsid w:val="4A026D66"/>
    <w:rsid w:val="4A03E147"/>
    <w:rsid w:val="4A04B32A"/>
    <w:rsid w:val="4A059C2C"/>
    <w:rsid w:val="4A08C619"/>
    <w:rsid w:val="4A0B1B05"/>
    <w:rsid w:val="4A117875"/>
    <w:rsid w:val="4A15F6FF"/>
    <w:rsid w:val="4A17F084"/>
    <w:rsid w:val="4A1DAEDB"/>
    <w:rsid w:val="4A1EC369"/>
    <w:rsid w:val="4A21CF30"/>
    <w:rsid w:val="4A22CD6A"/>
    <w:rsid w:val="4A2529EE"/>
    <w:rsid w:val="4A272406"/>
    <w:rsid w:val="4A28226A"/>
    <w:rsid w:val="4A303AFE"/>
    <w:rsid w:val="4A310FB1"/>
    <w:rsid w:val="4A32B595"/>
    <w:rsid w:val="4A3726A1"/>
    <w:rsid w:val="4A3A3AA4"/>
    <w:rsid w:val="4A3E54A9"/>
    <w:rsid w:val="4A3E5CFA"/>
    <w:rsid w:val="4A3E68F2"/>
    <w:rsid w:val="4A3ED700"/>
    <w:rsid w:val="4A48CFB3"/>
    <w:rsid w:val="4A49A7BB"/>
    <w:rsid w:val="4A4FAB48"/>
    <w:rsid w:val="4A56DE1C"/>
    <w:rsid w:val="4A597B25"/>
    <w:rsid w:val="4A5CCA1E"/>
    <w:rsid w:val="4A5CE8C3"/>
    <w:rsid w:val="4A653564"/>
    <w:rsid w:val="4A659970"/>
    <w:rsid w:val="4A73ADD0"/>
    <w:rsid w:val="4A7938A7"/>
    <w:rsid w:val="4A7982DF"/>
    <w:rsid w:val="4A7EC026"/>
    <w:rsid w:val="4A818E57"/>
    <w:rsid w:val="4A820129"/>
    <w:rsid w:val="4A850173"/>
    <w:rsid w:val="4A85D960"/>
    <w:rsid w:val="4A8B60B1"/>
    <w:rsid w:val="4A8C9A8B"/>
    <w:rsid w:val="4A955EA3"/>
    <w:rsid w:val="4A98F463"/>
    <w:rsid w:val="4AA57BE9"/>
    <w:rsid w:val="4AA60F58"/>
    <w:rsid w:val="4AA9437E"/>
    <w:rsid w:val="4AA9EF8C"/>
    <w:rsid w:val="4AADFD9F"/>
    <w:rsid w:val="4AB219C1"/>
    <w:rsid w:val="4AB265A4"/>
    <w:rsid w:val="4ABAAE21"/>
    <w:rsid w:val="4ABC8CB8"/>
    <w:rsid w:val="4AC38133"/>
    <w:rsid w:val="4AC39762"/>
    <w:rsid w:val="4AC4A6EE"/>
    <w:rsid w:val="4ACA7416"/>
    <w:rsid w:val="4ACBF6F0"/>
    <w:rsid w:val="4ACDA9CF"/>
    <w:rsid w:val="4ACE920A"/>
    <w:rsid w:val="4ACE9DAE"/>
    <w:rsid w:val="4AD70915"/>
    <w:rsid w:val="4AD8056F"/>
    <w:rsid w:val="4AD93C1D"/>
    <w:rsid w:val="4AD9D7A0"/>
    <w:rsid w:val="4ADC2909"/>
    <w:rsid w:val="4ADC6C77"/>
    <w:rsid w:val="4AE12D67"/>
    <w:rsid w:val="4AE1BAAC"/>
    <w:rsid w:val="4AE23B8F"/>
    <w:rsid w:val="4AE2CFB4"/>
    <w:rsid w:val="4AE332E6"/>
    <w:rsid w:val="4AE7A66E"/>
    <w:rsid w:val="4AE8EB73"/>
    <w:rsid w:val="4AF0E527"/>
    <w:rsid w:val="4AF1CA6A"/>
    <w:rsid w:val="4AF24EFF"/>
    <w:rsid w:val="4AF75993"/>
    <w:rsid w:val="4AF87E5D"/>
    <w:rsid w:val="4AF9F279"/>
    <w:rsid w:val="4AFBA21E"/>
    <w:rsid w:val="4AFDCA0B"/>
    <w:rsid w:val="4B03E1CD"/>
    <w:rsid w:val="4B09F92D"/>
    <w:rsid w:val="4B0D947E"/>
    <w:rsid w:val="4B0E3719"/>
    <w:rsid w:val="4B1A95E9"/>
    <w:rsid w:val="4B1ED67A"/>
    <w:rsid w:val="4B24C695"/>
    <w:rsid w:val="4B266ECB"/>
    <w:rsid w:val="4B26F0F8"/>
    <w:rsid w:val="4B2E2013"/>
    <w:rsid w:val="4B2E428A"/>
    <w:rsid w:val="4B322705"/>
    <w:rsid w:val="4B3EE706"/>
    <w:rsid w:val="4B47C65C"/>
    <w:rsid w:val="4B4A41B4"/>
    <w:rsid w:val="4B4CAB1C"/>
    <w:rsid w:val="4B4E7B27"/>
    <w:rsid w:val="4B4EE4B5"/>
    <w:rsid w:val="4B559098"/>
    <w:rsid w:val="4B58996A"/>
    <w:rsid w:val="4B58C7BD"/>
    <w:rsid w:val="4B5AB42A"/>
    <w:rsid w:val="4B5C422D"/>
    <w:rsid w:val="4B5FC35A"/>
    <w:rsid w:val="4B60068F"/>
    <w:rsid w:val="4B6217B4"/>
    <w:rsid w:val="4B662EA5"/>
    <w:rsid w:val="4B687433"/>
    <w:rsid w:val="4B6941EB"/>
    <w:rsid w:val="4B69D9F5"/>
    <w:rsid w:val="4B7016B9"/>
    <w:rsid w:val="4B711514"/>
    <w:rsid w:val="4B726116"/>
    <w:rsid w:val="4B734A5B"/>
    <w:rsid w:val="4B764ECD"/>
    <w:rsid w:val="4B773311"/>
    <w:rsid w:val="4B7C15F7"/>
    <w:rsid w:val="4B7FEC12"/>
    <w:rsid w:val="4B820560"/>
    <w:rsid w:val="4B8B5AD7"/>
    <w:rsid w:val="4B9117D9"/>
    <w:rsid w:val="4B912163"/>
    <w:rsid w:val="4B9128CA"/>
    <w:rsid w:val="4B9C2980"/>
    <w:rsid w:val="4B9DEE4E"/>
    <w:rsid w:val="4BA5CA0D"/>
    <w:rsid w:val="4BA70E0E"/>
    <w:rsid w:val="4BA9EA5F"/>
    <w:rsid w:val="4BAB05CF"/>
    <w:rsid w:val="4BAB3146"/>
    <w:rsid w:val="4BAB3669"/>
    <w:rsid w:val="4BB1B5FB"/>
    <w:rsid w:val="4BB31240"/>
    <w:rsid w:val="4BBA8ECF"/>
    <w:rsid w:val="4BBE5507"/>
    <w:rsid w:val="4BC24FA2"/>
    <w:rsid w:val="4BC31FFE"/>
    <w:rsid w:val="4BC44632"/>
    <w:rsid w:val="4BC71C38"/>
    <w:rsid w:val="4BC9CB2F"/>
    <w:rsid w:val="4BCA4803"/>
    <w:rsid w:val="4BCA4C34"/>
    <w:rsid w:val="4BCBDA95"/>
    <w:rsid w:val="4BCC296E"/>
    <w:rsid w:val="4BCDFA78"/>
    <w:rsid w:val="4BD05D9D"/>
    <w:rsid w:val="4BD202C3"/>
    <w:rsid w:val="4BD2C861"/>
    <w:rsid w:val="4BD3296C"/>
    <w:rsid w:val="4BD65284"/>
    <w:rsid w:val="4BD6AA0A"/>
    <w:rsid w:val="4BD9C2DF"/>
    <w:rsid w:val="4BDA47BC"/>
    <w:rsid w:val="4BDB152B"/>
    <w:rsid w:val="4BDC5614"/>
    <w:rsid w:val="4BE90A38"/>
    <w:rsid w:val="4BEDBE1C"/>
    <w:rsid w:val="4BF2637B"/>
    <w:rsid w:val="4BF46B66"/>
    <w:rsid w:val="4BFCEC3D"/>
    <w:rsid w:val="4BFF377A"/>
    <w:rsid w:val="4C009728"/>
    <w:rsid w:val="4C061C33"/>
    <w:rsid w:val="4C06262F"/>
    <w:rsid w:val="4C069998"/>
    <w:rsid w:val="4C157D34"/>
    <w:rsid w:val="4C172ED4"/>
    <w:rsid w:val="4C18142D"/>
    <w:rsid w:val="4C18CFED"/>
    <w:rsid w:val="4C1AC2A5"/>
    <w:rsid w:val="4C1B0EE0"/>
    <w:rsid w:val="4C1E44BF"/>
    <w:rsid w:val="4C24AC73"/>
    <w:rsid w:val="4C2539BA"/>
    <w:rsid w:val="4C26662C"/>
    <w:rsid w:val="4C31BC97"/>
    <w:rsid w:val="4C31EAC8"/>
    <w:rsid w:val="4C353A9E"/>
    <w:rsid w:val="4C369DD4"/>
    <w:rsid w:val="4C470EFC"/>
    <w:rsid w:val="4C495AEF"/>
    <w:rsid w:val="4C497E45"/>
    <w:rsid w:val="4C4CA604"/>
    <w:rsid w:val="4C4CEA5D"/>
    <w:rsid w:val="4C4DFED6"/>
    <w:rsid w:val="4C4E9638"/>
    <w:rsid w:val="4C54B4B4"/>
    <w:rsid w:val="4C5840F4"/>
    <w:rsid w:val="4C5CAF00"/>
    <w:rsid w:val="4C5D4665"/>
    <w:rsid w:val="4C5E3AA4"/>
    <w:rsid w:val="4C66CA68"/>
    <w:rsid w:val="4C67F9D1"/>
    <w:rsid w:val="4C6D4587"/>
    <w:rsid w:val="4C6D8795"/>
    <w:rsid w:val="4C70AB95"/>
    <w:rsid w:val="4C72323F"/>
    <w:rsid w:val="4C752D97"/>
    <w:rsid w:val="4C781AC0"/>
    <w:rsid w:val="4C7ED897"/>
    <w:rsid w:val="4C81BD94"/>
    <w:rsid w:val="4C876BEB"/>
    <w:rsid w:val="4C87E2AA"/>
    <w:rsid w:val="4C8AAE46"/>
    <w:rsid w:val="4C8FD806"/>
    <w:rsid w:val="4C93B003"/>
    <w:rsid w:val="4C94B76E"/>
    <w:rsid w:val="4C952157"/>
    <w:rsid w:val="4C960D4A"/>
    <w:rsid w:val="4C9A8DC1"/>
    <w:rsid w:val="4C9B0BE9"/>
    <w:rsid w:val="4C9C4475"/>
    <w:rsid w:val="4C9CC883"/>
    <w:rsid w:val="4CA5763D"/>
    <w:rsid w:val="4CA63055"/>
    <w:rsid w:val="4CA856FD"/>
    <w:rsid w:val="4CAC9C02"/>
    <w:rsid w:val="4CAFC8B7"/>
    <w:rsid w:val="4CB1934C"/>
    <w:rsid w:val="4CB61E00"/>
    <w:rsid w:val="4CB7021B"/>
    <w:rsid w:val="4CBA0558"/>
    <w:rsid w:val="4CBCD3A7"/>
    <w:rsid w:val="4CCD5351"/>
    <w:rsid w:val="4CD44C15"/>
    <w:rsid w:val="4CD96038"/>
    <w:rsid w:val="4CDC6001"/>
    <w:rsid w:val="4CE396BD"/>
    <w:rsid w:val="4CE41A68"/>
    <w:rsid w:val="4CE6EE55"/>
    <w:rsid w:val="4CF29E6A"/>
    <w:rsid w:val="4CF485FC"/>
    <w:rsid w:val="4CF52242"/>
    <w:rsid w:val="4CF710F2"/>
    <w:rsid w:val="4CFC2747"/>
    <w:rsid w:val="4D041D50"/>
    <w:rsid w:val="4D0968C8"/>
    <w:rsid w:val="4D09C333"/>
    <w:rsid w:val="4D0F1163"/>
    <w:rsid w:val="4D10B378"/>
    <w:rsid w:val="4D117B8B"/>
    <w:rsid w:val="4D1471E9"/>
    <w:rsid w:val="4D168B2F"/>
    <w:rsid w:val="4D18EF68"/>
    <w:rsid w:val="4D19FA62"/>
    <w:rsid w:val="4D1C286F"/>
    <w:rsid w:val="4D1CA83C"/>
    <w:rsid w:val="4D1D33CD"/>
    <w:rsid w:val="4D20A50C"/>
    <w:rsid w:val="4D2291BE"/>
    <w:rsid w:val="4D235869"/>
    <w:rsid w:val="4D2434BD"/>
    <w:rsid w:val="4D2524B6"/>
    <w:rsid w:val="4D2537A7"/>
    <w:rsid w:val="4D26BF0A"/>
    <w:rsid w:val="4D26C3C4"/>
    <w:rsid w:val="4D280AF8"/>
    <w:rsid w:val="4D307333"/>
    <w:rsid w:val="4D30793E"/>
    <w:rsid w:val="4D352653"/>
    <w:rsid w:val="4D374322"/>
    <w:rsid w:val="4D3A665F"/>
    <w:rsid w:val="4D41E7A3"/>
    <w:rsid w:val="4D4B330D"/>
    <w:rsid w:val="4D4EB3DA"/>
    <w:rsid w:val="4D501E79"/>
    <w:rsid w:val="4D5269A1"/>
    <w:rsid w:val="4D55F7BD"/>
    <w:rsid w:val="4D570592"/>
    <w:rsid w:val="4D5A823C"/>
    <w:rsid w:val="4D61783B"/>
    <w:rsid w:val="4D6B6D59"/>
    <w:rsid w:val="4D6F5921"/>
    <w:rsid w:val="4D6F75EA"/>
    <w:rsid w:val="4D70BE85"/>
    <w:rsid w:val="4D72E8EE"/>
    <w:rsid w:val="4D7437EF"/>
    <w:rsid w:val="4D7A9232"/>
    <w:rsid w:val="4D7BD9ED"/>
    <w:rsid w:val="4D7C0192"/>
    <w:rsid w:val="4D7F4912"/>
    <w:rsid w:val="4D829D0A"/>
    <w:rsid w:val="4D8BBC9E"/>
    <w:rsid w:val="4D8C52F0"/>
    <w:rsid w:val="4D8C7644"/>
    <w:rsid w:val="4D93571C"/>
    <w:rsid w:val="4D972C38"/>
    <w:rsid w:val="4D984E35"/>
    <w:rsid w:val="4D99ACC0"/>
    <w:rsid w:val="4D9B5B4B"/>
    <w:rsid w:val="4D9E9BCE"/>
    <w:rsid w:val="4D9F4948"/>
    <w:rsid w:val="4DA1A684"/>
    <w:rsid w:val="4DA295A8"/>
    <w:rsid w:val="4DA514A2"/>
    <w:rsid w:val="4DA6E7E1"/>
    <w:rsid w:val="4DA763D3"/>
    <w:rsid w:val="4DA7FE86"/>
    <w:rsid w:val="4DAA3D2A"/>
    <w:rsid w:val="4DADA2FC"/>
    <w:rsid w:val="4DB0EF18"/>
    <w:rsid w:val="4DB36D36"/>
    <w:rsid w:val="4DBA2272"/>
    <w:rsid w:val="4DBB41B4"/>
    <w:rsid w:val="4DBB4202"/>
    <w:rsid w:val="4DBC4781"/>
    <w:rsid w:val="4DBC63AC"/>
    <w:rsid w:val="4DBCCCC6"/>
    <w:rsid w:val="4DC00EC2"/>
    <w:rsid w:val="4DC5CDA3"/>
    <w:rsid w:val="4DC6F9E4"/>
    <w:rsid w:val="4DCAAB4D"/>
    <w:rsid w:val="4DCBB196"/>
    <w:rsid w:val="4DCC539C"/>
    <w:rsid w:val="4DCD5E60"/>
    <w:rsid w:val="4DCE38DD"/>
    <w:rsid w:val="4DD02D27"/>
    <w:rsid w:val="4DD227C1"/>
    <w:rsid w:val="4DD37126"/>
    <w:rsid w:val="4DD489B9"/>
    <w:rsid w:val="4DD4DDD8"/>
    <w:rsid w:val="4DD68FCA"/>
    <w:rsid w:val="4DD6C6B1"/>
    <w:rsid w:val="4DD9F33F"/>
    <w:rsid w:val="4DDB911E"/>
    <w:rsid w:val="4DDC1B9F"/>
    <w:rsid w:val="4DDCD0D5"/>
    <w:rsid w:val="4DDD9C54"/>
    <w:rsid w:val="4DDFB46D"/>
    <w:rsid w:val="4DE08F9F"/>
    <w:rsid w:val="4DE47FA7"/>
    <w:rsid w:val="4DEA477E"/>
    <w:rsid w:val="4DEA4948"/>
    <w:rsid w:val="4DEBEFE2"/>
    <w:rsid w:val="4DF0406B"/>
    <w:rsid w:val="4DFB61FC"/>
    <w:rsid w:val="4E00F916"/>
    <w:rsid w:val="4E026D39"/>
    <w:rsid w:val="4E0C0BF2"/>
    <w:rsid w:val="4E0C249C"/>
    <w:rsid w:val="4E0E51F5"/>
    <w:rsid w:val="4E11457C"/>
    <w:rsid w:val="4E137E2B"/>
    <w:rsid w:val="4E1AA8F8"/>
    <w:rsid w:val="4E1B22E7"/>
    <w:rsid w:val="4E264B59"/>
    <w:rsid w:val="4E26690C"/>
    <w:rsid w:val="4E28E0CA"/>
    <w:rsid w:val="4E291793"/>
    <w:rsid w:val="4E2C958F"/>
    <w:rsid w:val="4E310F9A"/>
    <w:rsid w:val="4E336753"/>
    <w:rsid w:val="4E381248"/>
    <w:rsid w:val="4E39E7B7"/>
    <w:rsid w:val="4E3AF4A3"/>
    <w:rsid w:val="4E3EB94C"/>
    <w:rsid w:val="4E3FFD93"/>
    <w:rsid w:val="4E40AC07"/>
    <w:rsid w:val="4E4CC880"/>
    <w:rsid w:val="4E4E36F5"/>
    <w:rsid w:val="4E54F4AF"/>
    <w:rsid w:val="4E577752"/>
    <w:rsid w:val="4E5E05E8"/>
    <w:rsid w:val="4E65C400"/>
    <w:rsid w:val="4E66358B"/>
    <w:rsid w:val="4E66C287"/>
    <w:rsid w:val="4E679B7A"/>
    <w:rsid w:val="4E6CA222"/>
    <w:rsid w:val="4E707617"/>
    <w:rsid w:val="4E739B68"/>
    <w:rsid w:val="4E73A848"/>
    <w:rsid w:val="4E74A389"/>
    <w:rsid w:val="4E78A38E"/>
    <w:rsid w:val="4E7F5A5B"/>
    <w:rsid w:val="4E8387C1"/>
    <w:rsid w:val="4E86F654"/>
    <w:rsid w:val="4E887B0D"/>
    <w:rsid w:val="4E8BA68C"/>
    <w:rsid w:val="4E8D1908"/>
    <w:rsid w:val="4E8DCBFD"/>
    <w:rsid w:val="4E8F0A5F"/>
    <w:rsid w:val="4E907F78"/>
    <w:rsid w:val="4E9673C4"/>
    <w:rsid w:val="4E9968A8"/>
    <w:rsid w:val="4E9A2219"/>
    <w:rsid w:val="4E9A25C2"/>
    <w:rsid w:val="4E9A2DBD"/>
    <w:rsid w:val="4E9B2916"/>
    <w:rsid w:val="4E9D8697"/>
    <w:rsid w:val="4E9F5851"/>
    <w:rsid w:val="4EA2CC42"/>
    <w:rsid w:val="4EA43F41"/>
    <w:rsid w:val="4EA842FA"/>
    <w:rsid w:val="4EAC249D"/>
    <w:rsid w:val="4EACE86D"/>
    <w:rsid w:val="4EAF5C14"/>
    <w:rsid w:val="4EBAE460"/>
    <w:rsid w:val="4EBE6419"/>
    <w:rsid w:val="4EC43D2E"/>
    <w:rsid w:val="4EC548AD"/>
    <w:rsid w:val="4EC76434"/>
    <w:rsid w:val="4EC866CF"/>
    <w:rsid w:val="4ECA531C"/>
    <w:rsid w:val="4ECDD6CA"/>
    <w:rsid w:val="4ECE1B54"/>
    <w:rsid w:val="4ED3535B"/>
    <w:rsid w:val="4ED7BA76"/>
    <w:rsid w:val="4ED873D9"/>
    <w:rsid w:val="4EDF62EF"/>
    <w:rsid w:val="4EE09D70"/>
    <w:rsid w:val="4EE0BCFE"/>
    <w:rsid w:val="4EE3C959"/>
    <w:rsid w:val="4EE3E2BE"/>
    <w:rsid w:val="4EE5A29D"/>
    <w:rsid w:val="4EE6D6A8"/>
    <w:rsid w:val="4EE87CC6"/>
    <w:rsid w:val="4EEBB43C"/>
    <w:rsid w:val="4EEEBE4B"/>
    <w:rsid w:val="4EF06A96"/>
    <w:rsid w:val="4EF1A1D1"/>
    <w:rsid w:val="4EF8FAFE"/>
    <w:rsid w:val="4EFE0CAA"/>
    <w:rsid w:val="4F01ABA7"/>
    <w:rsid w:val="4F036F3E"/>
    <w:rsid w:val="4F08DC34"/>
    <w:rsid w:val="4F0ACA2E"/>
    <w:rsid w:val="4F0FB74F"/>
    <w:rsid w:val="4F11598A"/>
    <w:rsid w:val="4F12B5ED"/>
    <w:rsid w:val="4F1CD3FA"/>
    <w:rsid w:val="4F1E905B"/>
    <w:rsid w:val="4F1ECA3C"/>
    <w:rsid w:val="4F20710B"/>
    <w:rsid w:val="4F22C1DD"/>
    <w:rsid w:val="4F2422DB"/>
    <w:rsid w:val="4F26E531"/>
    <w:rsid w:val="4F29DEB2"/>
    <w:rsid w:val="4F2C3562"/>
    <w:rsid w:val="4F2C6000"/>
    <w:rsid w:val="4F2E595D"/>
    <w:rsid w:val="4F3E6609"/>
    <w:rsid w:val="4F405E59"/>
    <w:rsid w:val="4F430537"/>
    <w:rsid w:val="4F4EE750"/>
    <w:rsid w:val="4F4FCB82"/>
    <w:rsid w:val="4F5689B1"/>
    <w:rsid w:val="4F58B43A"/>
    <w:rsid w:val="4F5B2CA5"/>
    <w:rsid w:val="4F5B9730"/>
    <w:rsid w:val="4F5BDF2D"/>
    <w:rsid w:val="4F656DFE"/>
    <w:rsid w:val="4F6B3CF0"/>
    <w:rsid w:val="4F6D446A"/>
    <w:rsid w:val="4F729712"/>
    <w:rsid w:val="4F72DAAE"/>
    <w:rsid w:val="4F74B203"/>
    <w:rsid w:val="4F779535"/>
    <w:rsid w:val="4F79B109"/>
    <w:rsid w:val="4F7A4E08"/>
    <w:rsid w:val="4F7B8E01"/>
    <w:rsid w:val="4F81F401"/>
    <w:rsid w:val="4F867492"/>
    <w:rsid w:val="4F88E76C"/>
    <w:rsid w:val="4F8BE1CB"/>
    <w:rsid w:val="4F9581DA"/>
    <w:rsid w:val="4F967102"/>
    <w:rsid w:val="4F996E21"/>
    <w:rsid w:val="4F9C936D"/>
    <w:rsid w:val="4F9CF28F"/>
    <w:rsid w:val="4FA621FE"/>
    <w:rsid w:val="4FAC85C9"/>
    <w:rsid w:val="4FB26579"/>
    <w:rsid w:val="4FB44372"/>
    <w:rsid w:val="4FB4AAEB"/>
    <w:rsid w:val="4FB93105"/>
    <w:rsid w:val="4FB9F17A"/>
    <w:rsid w:val="4FBA567D"/>
    <w:rsid w:val="4FBA6246"/>
    <w:rsid w:val="4FBB74CA"/>
    <w:rsid w:val="4FC01E91"/>
    <w:rsid w:val="4FC2FFA3"/>
    <w:rsid w:val="4FCAC0BE"/>
    <w:rsid w:val="4FCC3BCA"/>
    <w:rsid w:val="4FCF7DC6"/>
    <w:rsid w:val="4FD19233"/>
    <w:rsid w:val="4FD30F44"/>
    <w:rsid w:val="4FDB41FD"/>
    <w:rsid w:val="4FE51228"/>
    <w:rsid w:val="4FE760D8"/>
    <w:rsid w:val="4FEBB792"/>
    <w:rsid w:val="4FEBBBA1"/>
    <w:rsid w:val="4FF0C510"/>
    <w:rsid w:val="4FF46E3A"/>
    <w:rsid w:val="4FF6EA80"/>
    <w:rsid w:val="4FF8126C"/>
    <w:rsid w:val="4FF9DFEE"/>
    <w:rsid w:val="4FFEC4B4"/>
    <w:rsid w:val="4FFEE732"/>
    <w:rsid w:val="500D433D"/>
    <w:rsid w:val="500DB909"/>
    <w:rsid w:val="500DDC51"/>
    <w:rsid w:val="5012D308"/>
    <w:rsid w:val="5012FFB3"/>
    <w:rsid w:val="5018F842"/>
    <w:rsid w:val="501BE38B"/>
    <w:rsid w:val="501E87DD"/>
    <w:rsid w:val="502041CE"/>
    <w:rsid w:val="502121C7"/>
    <w:rsid w:val="50231F1D"/>
    <w:rsid w:val="502A5095"/>
    <w:rsid w:val="502C63A8"/>
    <w:rsid w:val="502ED160"/>
    <w:rsid w:val="5031A687"/>
    <w:rsid w:val="5035F27A"/>
    <w:rsid w:val="503F30C6"/>
    <w:rsid w:val="50414964"/>
    <w:rsid w:val="50446CCC"/>
    <w:rsid w:val="50485D9D"/>
    <w:rsid w:val="5055F4DB"/>
    <w:rsid w:val="5058F3B5"/>
    <w:rsid w:val="505DBF5E"/>
    <w:rsid w:val="506016F7"/>
    <w:rsid w:val="5062B670"/>
    <w:rsid w:val="5064CEF8"/>
    <w:rsid w:val="50684C3F"/>
    <w:rsid w:val="5068F96B"/>
    <w:rsid w:val="5069D747"/>
    <w:rsid w:val="506D205F"/>
    <w:rsid w:val="506DB2B6"/>
    <w:rsid w:val="5070547D"/>
    <w:rsid w:val="507294E5"/>
    <w:rsid w:val="5073BD27"/>
    <w:rsid w:val="5075A85B"/>
    <w:rsid w:val="5076193F"/>
    <w:rsid w:val="507800FC"/>
    <w:rsid w:val="5078874F"/>
    <w:rsid w:val="5079B0FF"/>
    <w:rsid w:val="507D1122"/>
    <w:rsid w:val="507DDEAC"/>
    <w:rsid w:val="5080E8C2"/>
    <w:rsid w:val="508558B7"/>
    <w:rsid w:val="50879092"/>
    <w:rsid w:val="5087BF3B"/>
    <w:rsid w:val="508C04F6"/>
    <w:rsid w:val="508CC63B"/>
    <w:rsid w:val="508F29CB"/>
    <w:rsid w:val="50948F7F"/>
    <w:rsid w:val="50963530"/>
    <w:rsid w:val="509C84C4"/>
    <w:rsid w:val="509CF621"/>
    <w:rsid w:val="509DA766"/>
    <w:rsid w:val="50A23B07"/>
    <w:rsid w:val="50A69A8F"/>
    <w:rsid w:val="50A75FCE"/>
    <w:rsid w:val="50A7FB55"/>
    <w:rsid w:val="50A8AE9D"/>
    <w:rsid w:val="50AD4473"/>
    <w:rsid w:val="50AD8B77"/>
    <w:rsid w:val="50B3E47C"/>
    <w:rsid w:val="50B75C04"/>
    <w:rsid w:val="50B8E878"/>
    <w:rsid w:val="50BBEC7E"/>
    <w:rsid w:val="50BC416C"/>
    <w:rsid w:val="50BEA2A5"/>
    <w:rsid w:val="50C25C9B"/>
    <w:rsid w:val="50CA8DB6"/>
    <w:rsid w:val="50CBA9EE"/>
    <w:rsid w:val="50D9AD7E"/>
    <w:rsid w:val="50DF220C"/>
    <w:rsid w:val="50E2D73A"/>
    <w:rsid w:val="50E912DE"/>
    <w:rsid w:val="50F0AAE2"/>
    <w:rsid w:val="50F2B7A6"/>
    <w:rsid w:val="50F6F35B"/>
    <w:rsid w:val="50FF8775"/>
    <w:rsid w:val="50FFC337"/>
    <w:rsid w:val="5100214F"/>
    <w:rsid w:val="51003066"/>
    <w:rsid w:val="5101473C"/>
    <w:rsid w:val="5102B68B"/>
    <w:rsid w:val="51046C92"/>
    <w:rsid w:val="5106757D"/>
    <w:rsid w:val="510689DC"/>
    <w:rsid w:val="5107CB20"/>
    <w:rsid w:val="510B19BB"/>
    <w:rsid w:val="510E6773"/>
    <w:rsid w:val="51136596"/>
    <w:rsid w:val="5117FCFD"/>
    <w:rsid w:val="5119DEDE"/>
    <w:rsid w:val="511A184D"/>
    <w:rsid w:val="511F205F"/>
    <w:rsid w:val="51226D4E"/>
    <w:rsid w:val="512398FA"/>
    <w:rsid w:val="5123EF4C"/>
    <w:rsid w:val="5127E12D"/>
    <w:rsid w:val="5128609E"/>
    <w:rsid w:val="5129DAD7"/>
    <w:rsid w:val="512D5192"/>
    <w:rsid w:val="512F6862"/>
    <w:rsid w:val="51313D51"/>
    <w:rsid w:val="5133E872"/>
    <w:rsid w:val="51371405"/>
    <w:rsid w:val="51395213"/>
    <w:rsid w:val="513BA67B"/>
    <w:rsid w:val="513F0D5D"/>
    <w:rsid w:val="513F99E6"/>
    <w:rsid w:val="51479D7D"/>
    <w:rsid w:val="5147C90E"/>
    <w:rsid w:val="514D35C3"/>
    <w:rsid w:val="5152771C"/>
    <w:rsid w:val="51535AD9"/>
    <w:rsid w:val="51539DA7"/>
    <w:rsid w:val="51584C22"/>
    <w:rsid w:val="5161AD12"/>
    <w:rsid w:val="516CD15F"/>
    <w:rsid w:val="516E2A99"/>
    <w:rsid w:val="516EB742"/>
    <w:rsid w:val="517118E6"/>
    <w:rsid w:val="5171E772"/>
    <w:rsid w:val="5176E9C8"/>
    <w:rsid w:val="5178C621"/>
    <w:rsid w:val="5179F882"/>
    <w:rsid w:val="517B31B2"/>
    <w:rsid w:val="518CB41D"/>
    <w:rsid w:val="5190D8CE"/>
    <w:rsid w:val="5193E2CD"/>
    <w:rsid w:val="519677C8"/>
    <w:rsid w:val="51967AF9"/>
    <w:rsid w:val="5197EAF4"/>
    <w:rsid w:val="519CED07"/>
    <w:rsid w:val="51A69244"/>
    <w:rsid w:val="51A704D2"/>
    <w:rsid w:val="51A75205"/>
    <w:rsid w:val="51ABA7FC"/>
    <w:rsid w:val="51B60586"/>
    <w:rsid w:val="51B9A4DB"/>
    <w:rsid w:val="51BA187C"/>
    <w:rsid w:val="51BAC441"/>
    <w:rsid w:val="51BB7149"/>
    <w:rsid w:val="51BD65DD"/>
    <w:rsid w:val="51BE30B8"/>
    <w:rsid w:val="51BE64C4"/>
    <w:rsid w:val="51C4B2C5"/>
    <w:rsid w:val="51C5FB36"/>
    <w:rsid w:val="51C620F6"/>
    <w:rsid w:val="51CAC9D4"/>
    <w:rsid w:val="51CD5662"/>
    <w:rsid w:val="51D07166"/>
    <w:rsid w:val="51D4C254"/>
    <w:rsid w:val="51D71D65"/>
    <w:rsid w:val="51D82B05"/>
    <w:rsid w:val="51D8F77A"/>
    <w:rsid w:val="51D9C6E0"/>
    <w:rsid w:val="51DF7FAC"/>
    <w:rsid w:val="51F456EE"/>
    <w:rsid w:val="51F60824"/>
    <w:rsid w:val="51F7CC7C"/>
    <w:rsid w:val="51FC4B0C"/>
    <w:rsid w:val="5201CBF3"/>
    <w:rsid w:val="5203A141"/>
    <w:rsid w:val="5207A458"/>
    <w:rsid w:val="520D24EA"/>
    <w:rsid w:val="520ECAF8"/>
    <w:rsid w:val="520FD8A2"/>
    <w:rsid w:val="521196E5"/>
    <w:rsid w:val="5213B8B8"/>
    <w:rsid w:val="5214C1FE"/>
    <w:rsid w:val="52173988"/>
    <w:rsid w:val="521BFF34"/>
    <w:rsid w:val="521CD6E4"/>
    <w:rsid w:val="521D1B98"/>
    <w:rsid w:val="521F9B30"/>
    <w:rsid w:val="52241B85"/>
    <w:rsid w:val="522545E0"/>
    <w:rsid w:val="522682A1"/>
    <w:rsid w:val="5226E564"/>
    <w:rsid w:val="5233C84B"/>
    <w:rsid w:val="523533A4"/>
    <w:rsid w:val="5237D7CD"/>
    <w:rsid w:val="523A6AB3"/>
    <w:rsid w:val="5241E5D7"/>
    <w:rsid w:val="5244689F"/>
    <w:rsid w:val="524B2E92"/>
    <w:rsid w:val="524C2284"/>
    <w:rsid w:val="524EF07A"/>
    <w:rsid w:val="5253F67C"/>
    <w:rsid w:val="52568769"/>
    <w:rsid w:val="5256F19A"/>
    <w:rsid w:val="525AE9C7"/>
    <w:rsid w:val="525BD05A"/>
    <w:rsid w:val="525C73C7"/>
    <w:rsid w:val="525D01BB"/>
    <w:rsid w:val="525F3391"/>
    <w:rsid w:val="525FB61E"/>
    <w:rsid w:val="525FBAD7"/>
    <w:rsid w:val="5261069F"/>
    <w:rsid w:val="5273F74C"/>
    <w:rsid w:val="52776966"/>
    <w:rsid w:val="5282AE7B"/>
    <w:rsid w:val="5282C3C1"/>
    <w:rsid w:val="5287C5D5"/>
    <w:rsid w:val="528945BB"/>
    <w:rsid w:val="528AB08E"/>
    <w:rsid w:val="528C2CCE"/>
    <w:rsid w:val="528D2F96"/>
    <w:rsid w:val="528D9395"/>
    <w:rsid w:val="528DC49F"/>
    <w:rsid w:val="528F93EE"/>
    <w:rsid w:val="5291250E"/>
    <w:rsid w:val="52985742"/>
    <w:rsid w:val="529AD11B"/>
    <w:rsid w:val="52A007F9"/>
    <w:rsid w:val="52A04CD3"/>
    <w:rsid w:val="52A0A0FB"/>
    <w:rsid w:val="52A28BC0"/>
    <w:rsid w:val="52ABB3C2"/>
    <w:rsid w:val="52ACAD4D"/>
    <w:rsid w:val="52B3E555"/>
    <w:rsid w:val="52B9EE81"/>
    <w:rsid w:val="52C3C2AE"/>
    <w:rsid w:val="52C46015"/>
    <w:rsid w:val="52C6B9FF"/>
    <w:rsid w:val="52CC2388"/>
    <w:rsid w:val="52CEF812"/>
    <w:rsid w:val="52D12171"/>
    <w:rsid w:val="52D1C2CD"/>
    <w:rsid w:val="52D76843"/>
    <w:rsid w:val="52D7C3C6"/>
    <w:rsid w:val="52D983E1"/>
    <w:rsid w:val="52DC2D26"/>
    <w:rsid w:val="52DF38DC"/>
    <w:rsid w:val="52DF9F56"/>
    <w:rsid w:val="52E0881A"/>
    <w:rsid w:val="52E4B69F"/>
    <w:rsid w:val="52E69E31"/>
    <w:rsid w:val="52E6D012"/>
    <w:rsid w:val="52E8E308"/>
    <w:rsid w:val="52EA063B"/>
    <w:rsid w:val="52EB77D5"/>
    <w:rsid w:val="52EE30D0"/>
    <w:rsid w:val="52F42F90"/>
    <w:rsid w:val="52F4B03A"/>
    <w:rsid w:val="52F66965"/>
    <w:rsid w:val="52FD200D"/>
    <w:rsid w:val="5301839D"/>
    <w:rsid w:val="5305A310"/>
    <w:rsid w:val="53118CA0"/>
    <w:rsid w:val="5312D830"/>
    <w:rsid w:val="5313E2D5"/>
    <w:rsid w:val="53147FC4"/>
    <w:rsid w:val="531EA99A"/>
    <w:rsid w:val="53281313"/>
    <w:rsid w:val="532871FC"/>
    <w:rsid w:val="532CFAC6"/>
    <w:rsid w:val="532D3458"/>
    <w:rsid w:val="532D39A3"/>
    <w:rsid w:val="532DF94B"/>
    <w:rsid w:val="53383D30"/>
    <w:rsid w:val="53389AFE"/>
    <w:rsid w:val="533A46D2"/>
    <w:rsid w:val="533C21D7"/>
    <w:rsid w:val="533DEBD4"/>
    <w:rsid w:val="533F1234"/>
    <w:rsid w:val="5340D8BC"/>
    <w:rsid w:val="53416DA8"/>
    <w:rsid w:val="534451B6"/>
    <w:rsid w:val="534697B3"/>
    <w:rsid w:val="5346BF34"/>
    <w:rsid w:val="5349CE2D"/>
    <w:rsid w:val="534D36D0"/>
    <w:rsid w:val="534EC181"/>
    <w:rsid w:val="534FB47F"/>
    <w:rsid w:val="5351A2C9"/>
    <w:rsid w:val="5351D5E7"/>
    <w:rsid w:val="5357A398"/>
    <w:rsid w:val="5357CF76"/>
    <w:rsid w:val="53582BCC"/>
    <w:rsid w:val="536281DF"/>
    <w:rsid w:val="5363A8DE"/>
    <w:rsid w:val="53676F75"/>
    <w:rsid w:val="5375D533"/>
    <w:rsid w:val="5375E96D"/>
    <w:rsid w:val="5378AA4C"/>
    <w:rsid w:val="537A34D2"/>
    <w:rsid w:val="53820FB4"/>
    <w:rsid w:val="5383579D"/>
    <w:rsid w:val="5383EC0E"/>
    <w:rsid w:val="538A3263"/>
    <w:rsid w:val="538B5D99"/>
    <w:rsid w:val="538E6B88"/>
    <w:rsid w:val="53903D29"/>
    <w:rsid w:val="53983659"/>
    <w:rsid w:val="53A151A3"/>
    <w:rsid w:val="53A219A1"/>
    <w:rsid w:val="53AB723A"/>
    <w:rsid w:val="53AE17EA"/>
    <w:rsid w:val="53B461B0"/>
    <w:rsid w:val="53B56E0F"/>
    <w:rsid w:val="53B5DAB4"/>
    <w:rsid w:val="53B7ACEE"/>
    <w:rsid w:val="53BD8022"/>
    <w:rsid w:val="53BE49F6"/>
    <w:rsid w:val="53C041C8"/>
    <w:rsid w:val="53C6A67C"/>
    <w:rsid w:val="53CC6E8E"/>
    <w:rsid w:val="53DB3D1E"/>
    <w:rsid w:val="53DBD845"/>
    <w:rsid w:val="53DFAAA4"/>
    <w:rsid w:val="53DFAE22"/>
    <w:rsid w:val="53E28632"/>
    <w:rsid w:val="53E68B63"/>
    <w:rsid w:val="53EA131A"/>
    <w:rsid w:val="53EB1034"/>
    <w:rsid w:val="53EE8EF0"/>
    <w:rsid w:val="53EF71E2"/>
    <w:rsid w:val="53F0F54F"/>
    <w:rsid w:val="53F14A70"/>
    <w:rsid w:val="53F7ADB4"/>
    <w:rsid w:val="54056CD3"/>
    <w:rsid w:val="54059B25"/>
    <w:rsid w:val="540A0F9B"/>
    <w:rsid w:val="540A31AF"/>
    <w:rsid w:val="540ED0AD"/>
    <w:rsid w:val="5410F7BC"/>
    <w:rsid w:val="541263B5"/>
    <w:rsid w:val="541A542B"/>
    <w:rsid w:val="541FC019"/>
    <w:rsid w:val="54226562"/>
    <w:rsid w:val="5422EC57"/>
    <w:rsid w:val="542A6071"/>
    <w:rsid w:val="542EEF51"/>
    <w:rsid w:val="54307DA3"/>
    <w:rsid w:val="543316E9"/>
    <w:rsid w:val="54358F1E"/>
    <w:rsid w:val="5435CEBC"/>
    <w:rsid w:val="543A4759"/>
    <w:rsid w:val="544EB509"/>
    <w:rsid w:val="5452FBE8"/>
    <w:rsid w:val="5455BEE2"/>
    <w:rsid w:val="54578B94"/>
    <w:rsid w:val="545BA182"/>
    <w:rsid w:val="545D8EC7"/>
    <w:rsid w:val="546446B4"/>
    <w:rsid w:val="54675EA3"/>
    <w:rsid w:val="546B8934"/>
    <w:rsid w:val="546CD85D"/>
    <w:rsid w:val="546D0A93"/>
    <w:rsid w:val="54733B67"/>
    <w:rsid w:val="54758FFE"/>
    <w:rsid w:val="547929D2"/>
    <w:rsid w:val="547A8064"/>
    <w:rsid w:val="547B5BB8"/>
    <w:rsid w:val="547FEAD9"/>
    <w:rsid w:val="54807201"/>
    <w:rsid w:val="5484AE6A"/>
    <w:rsid w:val="548C962A"/>
    <w:rsid w:val="5495A97D"/>
    <w:rsid w:val="5497997E"/>
    <w:rsid w:val="5498172B"/>
    <w:rsid w:val="54AB82AB"/>
    <w:rsid w:val="54B405EB"/>
    <w:rsid w:val="54B5DB65"/>
    <w:rsid w:val="54B6FE6C"/>
    <w:rsid w:val="54C3C2F1"/>
    <w:rsid w:val="54C6935F"/>
    <w:rsid w:val="54C71FBF"/>
    <w:rsid w:val="54C9570A"/>
    <w:rsid w:val="54CB48C1"/>
    <w:rsid w:val="54CB58E9"/>
    <w:rsid w:val="54CE3289"/>
    <w:rsid w:val="54D414AE"/>
    <w:rsid w:val="54D63CCB"/>
    <w:rsid w:val="54D8CF2A"/>
    <w:rsid w:val="54D91EC7"/>
    <w:rsid w:val="54DC09B2"/>
    <w:rsid w:val="54DF8161"/>
    <w:rsid w:val="54E12A2C"/>
    <w:rsid w:val="54E1ACA6"/>
    <w:rsid w:val="54E40A3F"/>
    <w:rsid w:val="54E50C58"/>
    <w:rsid w:val="54E5521C"/>
    <w:rsid w:val="54EBDEAD"/>
    <w:rsid w:val="54F0BF2D"/>
    <w:rsid w:val="54F2F06A"/>
    <w:rsid w:val="54F3F616"/>
    <w:rsid w:val="54F52437"/>
    <w:rsid w:val="54F67ED5"/>
    <w:rsid w:val="54FB52AC"/>
    <w:rsid w:val="54FB85AA"/>
    <w:rsid w:val="54FD5D8F"/>
    <w:rsid w:val="54FFCBC5"/>
    <w:rsid w:val="55025105"/>
    <w:rsid w:val="5502BE40"/>
    <w:rsid w:val="55050DF2"/>
    <w:rsid w:val="5505E574"/>
    <w:rsid w:val="550A4310"/>
    <w:rsid w:val="5510F7A1"/>
    <w:rsid w:val="55110353"/>
    <w:rsid w:val="55198CF7"/>
    <w:rsid w:val="551A08B9"/>
    <w:rsid w:val="551DB219"/>
    <w:rsid w:val="551E1FE0"/>
    <w:rsid w:val="552023FE"/>
    <w:rsid w:val="5524AA42"/>
    <w:rsid w:val="5526C6D1"/>
    <w:rsid w:val="552BD829"/>
    <w:rsid w:val="552E8E2C"/>
    <w:rsid w:val="55362DE3"/>
    <w:rsid w:val="553A54F2"/>
    <w:rsid w:val="5542F6D9"/>
    <w:rsid w:val="554873EB"/>
    <w:rsid w:val="5549197E"/>
    <w:rsid w:val="554A0513"/>
    <w:rsid w:val="554A7922"/>
    <w:rsid w:val="554AB661"/>
    <w:rsid w:val="554E1E51"/>
    <w:rsid w:val="5556BD06"/>
    <w:rsid w:val="555A7E3F"/>
    <w:rsid w:val="555AC260"/>
    <w:rsid w:val="555EB5A4"/>
    <w:rsid w:val="555F1124"/>
    <w:rsid w:val="55613656"/>
    <w:rsid w:val="5561CB49"/>
    <w:rsid w:val="556432CA"/>
    <w:rsid w:val="556A0776"/>
    <w:rsid w:val="556C99D2"/>
    <w:rsid w:val="556DED3F"/>
    <w:rsid w:val="55732159"/>
    <w:rsid w:val="557782F0"/>
    <w:rsid w:val="5579206E"/>
    <w:rsid w:val="557A70CD"/>
    <w:rsid w:val="557B4820"/>
    <w:rsid w:val="557EE88B"/>
    <w:rsid w:val="5585B2E4"/>
    <w:rsid w:val="55878AE7"/>
    <w:rsid w:val="558958A0"/>
    <w:rsid w:val="558C3BEA"/>
    <w:rsid w:val="558EDA45"/>
    <w:rsid w:val="558F55BE"/>
    <w:rsid w:val="5593551D"/>
    <w:rsid w:val="5599E0C1"/>
    <w:rsid w:val="559C26A9"/>
    <w:rsid w:val="55A074DC"/>
    <w:rsid w:val="55A0FC2E"/>
    <w:rsid w:val="55A5B97E"/>
    <w:rsid w:val="55A5E7D3"/>
    <w:rsid w:val="55A649E6"/>
    <w:rsid w:val="55AB9655"/>
    <w:rsid w:val="55B93AB1"/>
    <w:rsid w:val="55BA93E3"/>
    <w:rsid w:val="55BAAE4F"/>
    <w:rsid w:val="55C315EB"/>
    <w:rsid w:val="55C34F2C"/>
    <w:rsid w:val="55C356CD"/>
    <w:rsid w:val="55C3E2C5"/>
    <w:rsid w:val="55C9F11E"/>
    <w:rsid w:val="55CD248C"/>
    <w:rsid w:val="55CF63F4"/>
    <w:rsid w:val="55D03273"/>
    <w:rsid w:val="55D08E80"/>
    <w:rsid w:val="55D0F495"/>
    <w:rsid w:val="55D30A45"/>
    <w:rsid w:val="55DAACCF"/>
    <w:rsid w:val="55DB7965"/>
    <w:rsid w:val="55DC4ADB"/>
    <w:rsid w:val="55DD02E0"/>
    <w:rsid w:val="55DEA891"/>
    <w:rsid w:val="55E1D64B"/>
    <w:rsid w:val="55EA0D52"/>
    <w:rsid w:val="55EB1865"/>
    <w:rsid w:val="55EB8617"/>
    <w:rsid w:val="55F4BA2A"/>
    <w:rsid w:val="55F4D880"/>
    <w:rsid w:val="55F64DCE"/>
    <w:rsid w:val="55F8A4B0"/>
    <w:rsid w:val="55F8E267"/>
    <w:rsid w:val="55FA6928"/>
    <w:rsid w:val="55FA9EE6"/>
    <w:rsid w:val="55FC3FAF"/>
    <w:rsid w:val="55FD7FA4"/>
    <w:rsid w:val="55FE1DD3"/>
    <w:rsid w:val="56000B3A"/>
    <w:rsid w:val="560F06CE"/>
    <w:rsid w:val="5616F0AA"/>
    <w:rsid w:val="561954B8"/>
    <w:rsid w:val="5619EA79"/>
    <w:rsid w:val="561E97A0"/>
    <w:rsid w:val="561FB6A4"/>
    <w:rsid w:val="56209C9A"/>
    <w:rsid w:val="56307E40"/>
    <w:rsid w:val="563199CE"/>
    <w:rsid w:val="5632896C"/>
    <w:rsid w:val="563501A6"/>
    <w:rsid w:val="56352EE3"/>
    <w:rsid w:val="56453196"/>
    <w:rsid w:val="564CF4A5"/>
    <w:rsid w:val="564F2458"/>
    <w:rsid w:val="564FEAE7"/>
    <w:rsid w:val="5650A72C"/>
    <w:rsid w:val="565333D0"/>
    <w:rsid w:val="5658849E"/>
    <w:rsid w:val="565CFF97"/>
    <w:rsid w:val="565EB3DD"/>
    <w:rsid w:val="565FB5CE"/>
    <w:rsid w:val="56614C87"/>
    <w:rsid w:val="5661CD52"/>
    <w:rsid w:val="56726FC1"/>
    <w:rsid w:val="5673C59B"/>
    <w:rsid w:val="5679267B"/>
    <w:rsid w:val="567D17C7"/>
    <w:rsid w:val="567E5084"/>
    <w:rsid w:val="567E8695"/>
    <w:rsid w:val="567EE23E"/>
    <w:rsid w:val="5680427E"/>
    <w:rsid w:val="56854B4C"/>
    <w:rsid w:val="5687B19C"/>
    <w:rsid w:val="568BE707"/>
    <w:rsid w:val="568CFAA5"/>
    <w:rsid w:val="56902467"/>
    <w:rsid w:val="56926689"/>
    <w:rsid w:val="56947355"/>
    <w:rsid w:val="5696F067"/>
    <w:rsid w:val="56AA5F0A"/>
    <w:rsid w:val="56AE0869"/>
    <w:rsid w:val="56B2725F"/>
    <w:rsid w:val="56B310A0"/>
    <w:rsid w:val="56B58978"/>
    <w:rsid w:val="56BCB495"/>
    <w:rsid w:val="56BD1016"/>
    <w:rsid w:val="56C82FE5"/>
    <w:rsid w:val="56CC0BDB"/>
    <w:rsid w:val="56CC3DA6"/>
    <w:rsid w:val="56D62553"/>
    <w:rsid w:val="56D75AC7"/>
    <w:rsid w:val="56D910A7"/>
    <w:rsid w:val="56DA8443"/>
    <w:rsid w:val="56DB530A"/>
    <w:rsid w:val="56E9A765"/>
    <w:rsid w:val="56F04FA7"/>
    <w:rsid w:val="56F29D1D"/>
    <w:rsid w:val="56FA18EC"/>
    <w:rsid w:val="56FE1799"/>
    <w:rsid w:val="5702CB31"/>
    <w:rsid w:val="5702E12A"/>
    <w:rsid w:val="5707A01B"/>
    <w:rsid w:val="570C8CA9"/>
    <w:rsid w:val="570D2E74"/>
    <w:rsid w:val="570F3CF7"/>
    <w:rsid w:val="570F64D1"/>
    <w:rsid w:val="5712FE6A"/>
    <w:rsid w:val="57171FAD"/>
    <w:rsid w:val="571815EA"/>
    <w:rsid w:val="57182EF6"/>
    <w:rsid w:val="571909E9"/>
    <w:rsid w:val="5719BD56"/>
    <w:rsid w:val="571FD4D6"/>
    <w:rsid w:val="572136E9"/>
    <w:rsid w:val="57217431"/>
    <w:rsid w:val="57262B58"/>
    <w:rsid w:val="572B92FC"/>
    <w:rsid w:val="572D4D7D"/>
    <w:rsid w:val="572E9F8F"/>
    <w:rsid w:val="5733CE62"/>
    <w:rsid w:val="5735B122"/>
    <w:rsid w:val="5737943C"/>
    <w:rsid w:val="57398BA5"/>
    <w:rsid w:val="573D7361"/>
    <w:rsid w:val="5746B9AF"/>
    <w:rsid w:val="574B3EE4"/>
    <w:rsid w:val="574F0F59"/>
    <w:rsid w:val="57501B0C"/>
    <w:rsid w:val="57503500"/>
    <w:rsid w:val="5752DD1B"/>
    <w:rsid w:val="57530842"/>
    <w:rsid w:val="5753C61A"/>
    <w:rsid w:val="57553D57"/>
    <w:rsid w:val="5756A807"/>
    <w:rsid w:val="5758C8AB"/>
    <w:rsid w:val="575D76C4"/>
    <w:rsid w:val="575FEB69"/>
    <w:rsid w:val="57627921"/>
    <w:rsid w:val="5763355F"/>
    <w:rsid w:val="5763F34A"/>
    <w:rsid w:val="5767E59C"/>
    <w:rsid w:val="576AF6A9"/>
    <w:rsid w:val="576B9234"/>
    <w:rsid w:val="576CCCEB"/>
    <w:rsid w:val="576DE462"/>
    <w:rsid w:val="576EF607"/>
    <w:rsid w:val="57706485"/>
    <w:rsid w:val="577169E7"/>
    <w:rsid w:val="57733ECE"/>
    <w:rsid w:val="57780167"/>
    <w:rsid w:val="57781B3C"/>
    <w:rsid w:val="577B4C92"/>
    <w:rsid w:val="57813DB5"/>
    <w:rsid w:val="578172AF"/>
    <w:rsid w:val="5781777C"/>
    <w:rsid w:val="5785D9ED"/>
    <w:rsid w:val="579351EB"/>
    <w:rsid w:val="57987BDB"/>
    <w:rsid w:val="5799CBC1"/>
    <w:rsid w:val="579B467C"/>
    <w:rsid w:val="57A18374"/>
    <w:rsid w:val="57AAB261"/>
    <w:rsid w:val="57AC2CD7"/>
    <w:rsid w:val="57AC33F4"/>
    <w:rsid w:val="57AEB776"/>
    <w:rsid w:val="57B0A676"/>
    <w:rsid w:val="57B16C2E"/>
    <w:rsid w:val="57B18FA5"/>
    <w:rsid w:val="57B9DC3A"/>
    <w:rsid w:val="57BD775E"/>
    <w:rsid w:val="57BE0502"/>
    <w:rsid w:val="57C586CA"/>
    <w:rsid w:val="57DBE8DD"/>
    <w:rsid w:val="57DDAD37"/>
    <w:rsid w:val="57E5A9A2"/>
    <w:rsid w:val="57ED36AF"/>
    <w:rsid w:val="57F6D362"/>
    <w:rsid w:val="57FAC16B"/>
    <w:rsid w:val="57FB80AA"/>
    <w:rsid w:val="57FE1C7D"/>
    <w:rsid w:val="5800AEBF"/>
    <w:rsid w:val="5800EE12"/>
    <w:rsid w:val="58028C03"/>
    <w:rsid w:val="5804CBA4"/>
    <w:rsid w:val="580EBE25"/>
    <w:rsid w:val="5810B3DC"/>
    <w:rsid w:val="5813A75E"/>
    <w:rsid w:val="5819A7E1"/>
    <w:rsid w:val="581A48C3"/>
    <w:rsid w:val="581AB29F"/>
    <w:rsid w:val="581ACC2B"/>
    <w:rsid w:val="581C85A1"/>
    <w:rsid w:val="581CFC17"/>
    <w:rsid w:val="581D6B8C"/>
    <w:rsid w:val="58211032"/>
    <w:rsid w:val="58278D2D"/>
    <w:rsid w:val="58299F16"/>
    <w:rsid w:val="582F2A73"/>
    <w:rsid w:val="582F5D01"/>
    <w:rsid w:val="5830BE6D"/>
    <w:rsid w:val="5832F36E"/>
    <w:rsid w:val="58384F31"/>
    <w:rsid w:val="5838E96A"/>
    <w:rsid w:val="583B1DA8"/>
    <w:rsid w:val="583FC08E"/>
    <w:rsid w:val="5840EAFC"/>
    <w:rsid w:val="5842D073"/>
    <w:rsid w:val="58432980"/>
    <w:rsid w:val="58438164"/>
    <w:rsid w:val="5844A462"/>
    <w:rsid w:val="584BD36D"/>
    <w:rsid w:val="584CE204"/>
    <w:rsid w:val="5857162D"/>
    <w:rsid w:val="585E195A"/>
    <w:rsid w:val="586B97DA"/>
    <w:rsid w:val="586D3136"/>
    <w:rsid w:val="5870B28E"/>
    <w:rsid w:val="58765912"/>
    <w:rsid w:val="58784D20"/>
    <w:rsid w:val="5878B076"/>
    <w:rsid w:val="5878FF0B"/>
    <w:rsid w:val="587BCA2B"/>
    <w:rsid w:val="587C6E6B"/>
    <w:rsid w:val="5884A2DB"/>
    <w:rsid w:val="58867B0C"/>
    <w:rsid w:val="588726D3"/>
    <w:rsid w:val="5887BAEB"/>
    <w:rsid w:val="588C54B5"/>
    <w:rsid w:val="588C8E06"/>
    <w:rsid w:val="588F7E5B"/>
    <w:rsid w:val="58925F23"/>
    <w:rsid w:val="58963447"/>
    <w:rsid w:val="58970B81"/>
    <w:rsid w:val="589778FC"/>
    <w:rsid w:val="5898AB15"/>
    <w:rsid w:val="58A6CB5B"/>
    <w:rsid w:val="58AC1C92"/>
    <w:rsid w:val="58B2ADCC"/>
    <w:rsid w:val="58B4BFC7"/>
    <w:rsid w:val="58B949F5"/>
    <w:rsid w:val="58BFD6F4"/>
    <w:rsid w:val="58C0F962"/>
    <w:rsid w:val="58C604A7"/>
    <w:rsid w:val="58CB460E"/>
    <w:rsid w:val="58CE1EBA"/>
    <w:rsid w:val="58D04AC3"/>
    <w:rsid w:val="58D1ED92"/>
    <w:rsid w:val="58D45DB2"/>
    <w:rsid w:val="58D8A238"/>
    <w:rsid w:val="58DF40E8"/>
    <w:rsid w:val="58DF5D8F"/>
    <w:rsid w:val="58E1A090"/>
    <w:rsid w:val="58ECEFD1"/>
    <w:rsid w:val="58EE5C39"/>
    <w:rsid w:val="58EE6052"/>
    <w:rsid w:val="58EF758B"/>
    <w:rsid w:val="58F0AF77"/>
    <w:rsid w:val="58F21CFF"/>
    <w:rsid w:val="58F2A4C2"/>
    <w:rsid w:val="58F2D1FF"/>
    <w:rsid w:val="58F78543"/>
    <w:rsid w:val="58F7BE4E"/>
    <w:rsid w:val="58FF4B59"/>
    <w:rsid w:val="59002F78"/>
    <w:rsid w:val="59010D32"/>
    <w:rsid w:val="59011E21"/>
    <w:rsid w:val="59044FC0"/>
    <w:rsid w:val="59046ED5"/>
    <w:rsid w:val="5906D08F"/>
    <w:rsid w:val="5908B513"/>
    <w:rsid w:val="590B369E"/>
    <w:rsid w:val="590B40F1"/>
    <w:rsid w:val="590D3CA4"/>
    <w:rsid w:val="590E9CD0"/>
    <w:rsid w:val="590F0761"/>
    <w:rsid w:val="590F63B0"/>
    <w:rsid w:val="5913B245"/>
    <w:rsid w:val="5913EB9D"/>
    <w:rsid w:val="59155895"/>
    <w:rsid w:val="5918C0CC"/>
    <w:rsid w:val="591D0E62"/>
    <w:rsid w:val="591D7795"/>
    <w:rsid w:val="591F3E53"/>
    <w:rsid w:val="59266501"/>
    <w:rsid w:val="5929D9E8"/>
    <w:rsid w:val="5938D9C8"/>
    <w:rsid w:val="5939DAEA"/>
    <w:rsid w:val="593D19E3"/>
    <w:rsid w:val="594145FF"/>
    <w:rsid w:val="59432F2E"/>
    <w:rsid w:val="59509F92"/>
    <w:rsid w:val="59579E0B"/>
    <w:rsid w:val="5961737E"/>
    <w:rsid w:val="596520F6"/>
    <w:rsid w:val="596622A3"/>
    <w:rsid w:val="596A1E0F"/>
    <w:rsid w:val="596AB6DA"/>
    <w:rsid w:val="596DEA81"/>
    <w:rsid w:val="597120CF"/>
    <w:rsid w:val="59720737"/>
    <w:rsid w:val="597515E1"/>
    <w:rsid w:val="5977EF55"/>
    <w:rsid w:val="597AC07B"/>
    <w:rsid w:val="597BABE5"/>
    <w:rsid w:val="59837FB8"/>
    <w:rsid w:val="5984ED4A"/>
    <w:rsid w:val="59869E2F"/>
    <w:rsid w:val="5988C111"/>
    <w:rsid w:val="59896228"/>
    <w:rsid w:val="598CC827"/>
    <w:rsid w:val="598E13D4"/>
    <w:rsid w:val="598F8E70"/>
    <w:rsid w:val="5992B5EF"/>
    <w:rsid w:val="5992F2B2"/>
    <w:rsid w:val="59949DA3"/>
    <w:rsid w:val="599F7B77"/>
    <w:rsid w:val="59A016E3"/>
    <w:rsid w:val="59A24A57"/>
    <w:rsid w:val="59A59E6E"/>
    <w:rsid w:val="59A78492"/>
    <w:rsid w:val="59A79EDB"/>
    <w:rsid w:val="59AB4F48"/>
    <w:rsid w:val="59B216B7"/>
    <w:rsid w:val="59B60B8F"/>
    <w:rsid w:val="59B7A4CD"/>
    <w:rsid w:val="59BDD320"/>
    <w:rsid w:val="59C1CF7F"/>
    <w:rsid w:val="59C4CAD2"/>
    <w:rsid w:val="59CD0E02"/>
    <w:rsid w:val="59CDDB9F"/>
    <w:rsid w:val="59CE43AF"/>
    <w:rsid w:val="59D10AB0"/>
    <w:rsid w:val="59D8A265"/>
    <w:rsid w:val="59DBF0B6"/>
    <w:rsid w:val="59DE2780"/>
    <w:rsid w:val="59DF6A45"/>
    <w:rsid w:val="59E502B8"/>
    <w:rsid w:val="59ED1F09"/>
    <w:rsid w:val="59F7763F"/>
    <w:rsid w:val="59FA245B"/>
    <w:rsid w:val="59FA531D"/>
    <w:rsid w:val="59FB0F7E"/>
    <w:rsid w:val="59FF68D3"/>
    <w:rsid w:val="5A05964D"/>
    <w:rsid w:val="5A082979"/>
    <w:rsid w:val="5A091BD3"/>
    <w:rsid w:val="5A097957"/>
    <w:rsid w:val="5A0FB6B7"/>
    <w:rsid w:val="5A13CACB"/>
    <w:rsid w:val="5A152AC1"/>
    <w:rsid w:val="5A1803CD"/>
    <w:rsid w:val="5A19B80E"/>
    <w:rsid w:val="5A1E6A6F"/>
    <w:rsid w:val="5A21E57B"/>
    <w:rsid w:val="5A240664"/>
    <w:rsid w:val="5A2744CA"/>
    <w:rsid w:val="5A350CDF"/>
    <w:rsid w:val="5A350ED3"/>
    <w:rsid w:val="5A35E71C"/>
    <w:rsid w:val="5A375ACB"/>
    <w:rsid w:val="5A392545"/>
    <w:rsid w:val="5A3DA39E"/>
    <w:rsid w:val="5A3E3E22"/>
    <w:rsid w:val="5A3FD434"/>
    <w:rsid w:val="5A40DDFB"/>
    <w:rsid w:val="5A4162D2"/>
    <w:rsid w:val="5A4451AE"/>
    <w:rsid w:val="5A476C40"/>
    <w:rsid w:val="5A49FC8A"/>
    <w:rsid w:val="5A4A57E8"/>
    <w:rsid w:val="5A4AA93B"/>
    <w:rsid w:val="5A4B0496"/>
    <w:rsid w:val="5A4D7CD5"/>
    <w:rsid w:val="5A5215DE"/>
    <w:rsid w:val="5A5B11DB"/>
    <w:rsid w:val="5A5D5189"/>
    <w:rsid w:val="5A5D5FCB"/>
    <w:rsid w:val="5A609002"/>
    <w:rsid w:val="5A62346D"/>
    <w:rsid w:val="5A628FDB"/>
    <w:rsid w:val="5A6A3A80"/>
    <w:rsid w:val="5A6B9ACD"/>
    <w:rsid w:val="5A6BC4A8"/>
    <w:rsid w:val="5A6E55FE"/>
    <w:rsid w:val="5A6F9B71"/>
    <w:rsid w:val="5A70442B"/>
    <w:rsid w:val="5A70D15D"/>
    <w:rsid w:val="5A747299"/>
    <w:rsid w:val="5A7B3C49"/>
    <w:rsid w:val="5A7F2915"/>
    <w:rsid w:val="5A7F7C97"/>
    <w:rsid w:val="5A7FE879"/>
    <w:rsid w:val="5A832A92"/>
    <w:rsid w:val="5A83DECE"/>
    <w:rsid w:val="5A84858A"/>
    <w:rsid w:val="5A8D4282"/>
    <w:rsid w:val="5A90465A"/>
    <w:rsid w:val="5A937D18"/>
    <w:rsid w:val="5A977C88"/>
    <w:rsid w:val="5A9C91BF"/>
    <w:rsid w:val="5A9D668E"/>
    <w:rsid w:val="5AA0BA87"/>
    <w:rsid w:val="5AA2929A"/>
    <w:rsid w:val="5AA487AA"/>
    <w:rsid w:val="5AAD5212"/>
    <w:rsid w:val="5AAFA229"/>
    <w:rsid w:val="5AB8246D"/>
    <w:rsid w:val="5AB99A76"/>
    <w:rsid w:val="5AC0C571"/>
    <w:rsid w:val="5AC376D1"/>
    <w:rsid w:val="5AC62239"/>
    <w:rsid w:val="5AC800DC"/>
    <w:rsid w:val="5AC83C82"/>
    <w:rsid w:val="5ACCA0E3"/>
    <w:rsid w:val="5ACF3E76"/>
    <w:rsid w:val="5AD1834D"/>
    <w:rsid w:val="5AD6820B"/>
    <w:rsid w:val="5AD72A12"/>
    <w:rsid w:val="5AD86E56"/>
    <w:rsid w:val="5AD8B101"/>
    <w:rsid w:val="5AD8F6AB"/>
    <w:rsid w:val="5AD9F630"/>
    <w:rsid w:val="5ADB6275"/>
    <w:rsid w:val="5AE04D15"/>
    <w:rsid w:val="5AEF429C"/>
    <w:rsid w:val="5AEF7BFA"/>
    <w:rsid w:val="5AF7273F"/>
    <w:rsid w:val="5AF8E9EC"/>
    <w:rsid w:val="5AFB7419"/>
    <w:rsid w:val="5AFBF139"/>
    <w:rsid w:val="5AFD3A60"/>
    <w:rsid w:val="5AFDB48A"/>
    <w:rsid w:val="5AFE58E5"/>
    <w:rsid w:val="5AFF38C4"/>
    <w:rsid w:val="5AFF7A5C"/>
    <w:rsid w:val="5B0064D9"/>
    <w:rsid w:val="5B00AF84"/>
    <w:rsid w:val="5B0263B1"/>
    <w:rsid w:val="5B0358B6"/>
    <w:rsid w:val="5B06DB02"/>
    <w:rsid w:val="5B0733BC"/>
    <w:rsid w:val="5B0B240C"/>
    <w:rsid w:val="5B0BF5C4"/>
    <w:rsid w:val="5B1D6D55"/>
    <w:rsid w:val="5B1E6042"/>
    <w:rsid w:val="5B1F28A5"/>
    <w:rsid w:val="5B222C17"/>
    <w:rsid w:val="5B25D3EC"/>
    <w:rsid w:val="5B29E660"/>
    <w:rsid w:val="5B2BC6DA"/>
    <w:rsid w:val="5B2D886A"/>
    <w:rsid w:val="5B33503B"/>
    <w:rsid w:val="5B347F85"/>
    <w:rsid w:val="5B34988D"/>
    <w:rsid w:val="5B37D0B6"/>
    <w:rsid w:val="5B380A7A"/>
    <w:rsid w:val="5B41FE7E"/>
    <w:rsid w:val="5B44E0B2"/>
    <w:rsid w:val="5B4520C6"/>
    <w:rsid w:val="5B4C6D61"/>
    <w:rsid w:val="5B4E8A1F"/>
    <w:rsid w:val="5B4F773F"/>
    <w:rsid w:val="5B5238B0"/>
    <w:rsid w:val="5B52D94E"/>
    <w:rsid w:val="5B5BFCC1"/>
    <w:rsid w:val="5B5C0291"/>
    <w:rsid w:val="5B5E1237"/>
    <w:rsid w:val="5B600023"/>
    <w:rsid w:val="5B605463"/>
    <w:rsid w:val="5B626D71"/>
    <w:rsid w:val="5B65A02A"/>
    <w:rsid w:val="5B67E65E"/>
    <w:rsid w:val="5B6A5512"/>
    <w:rsid w:val="5B6B3B5E"/>
    <w:rsid w:val="5B725B85"/>
    <w:rsid w:val="5B738A86"/>
    <w:rsid w:val="5B744F76"/>
    <w:rsid w:val="5B74914C"/>
    <w:rsid w:val="5B7B486E"/>
    <w:rsid w:val="5B7C105A"/>
    <w:rsid w:val="5B7CA06D"/>
    <w:rsid w:val="5B7E8BF3"/>
    <w:rsid w:val="5B80722E"/>
    <w:rsid w:val="5B80F14A"/>
    <w:rsid w:val="5B85CCF8"/>
    <w:rsid w:val="5B8A1581"/>
    <w:rsid w:val="5B8BE7E6"/>
    <w:rsid w:val="5B8D2AA0"/>
    <w:rsid w:val="5B8E23C8"/>
    <w:rsid w:val="5B95F4BC"/>
    <w:rsid w:val="5B97AB1C"/>
    <w:rsid w:val="5B9FDDDA"/>
    <w:rsid w:val="5BA2FD8D"/>
    <w:rsid w:val="5BA48B73"/>
    <w:rsid w:val="5BA9DAB3"/>
    <w:rsid w:val="5BAA4AA8"/>
    <w:rsid w:val="5BAC81CE"/>
    <w:rsid w:val="5BAF8BBE"/>
    <w:rsid w:val="5BB26659"/>
    <w:rsid w:val="5BB91007"/>
    <w:rsid w:val="5BBA3AD0"/>
    <w:rsid w:val="5BBC0BBC"/>
    <w:rsid w:val="5BBD6E39"/>
    <w:rsid w:val="5BC07209"/>
    <w:rsid w:val="5BC1D5C0"/>
    <w:rsid w:val="5BC2E94F"/>
    <w:rsid w:val="5BC896DF"/>
    <w:rsid w:val="5BC95379"/>
    <w:rsid w:val="5BCABD96"/>
    <w:rsid w:val="5BCD2A2B"/>
    <w:rsid w:val="5BCE214C"/>
    <w:rsid w:val="5BCFD0EF"/>
    <w:rsid w:val="5BD1E277"/>
    <w:rsid w:val="5BD33DF6"/>
    <w:rsid w:val="5BD38BB4"/>
    <w:rsid w:val="5BD3A329"/>
    <w:rsid w:val="5BD3EEB4"/>
    <w:rsid w:val="5BD578B8"/>
    <w:rsid w:val="5BDB44C4"/>
    <w:rsid w:val="5BDF4ACC"/>
    <w:rsid w:val="5BE54EDE"/>
    <w:rsid w:val="5BE77CFC"/>
    <w:rsid w:val="5BE98A43"/>
    <w:rsid w:val="5BEA76C3"/>
    <w:rsid w:val="5BEDA563"/>
    <w:rsid w:val="5BF99C7B"/>
    <w:rsid w:val="5BFBAB1B"/>
    <w:rsid w:val="5BFF258E"/>
    <w:rsid w:val="5C019CB0"/>
    <w:rsid w:val="5C0A7E13"/>
    <w:rsid w:val="5C0E6733"/>
    <w:rsid w:val="5C185F81"/>
    <w:rsid w:val="5C1A3C6B"/>
    <w:rsid w:val="5C1B4CF8"/>
    <w:rsid w:val="5C1DD027"/>
    <w:rsid w:val="5C1E6272"/>
    <w:rsid w:val="5C1FAF2F"/>
    <w:rsid w:val="5C2C9BBD"/>
    <w:rsid w:val="5C31D637"/>
    <w:rsid w:val="5C3413A4"/>
    <w:rsid w:val="5C367CB7"/>
    <w:rsid w:val="5C36C15C"/>
    <w:rsid w:val="5C3741B2"/>
    <w:rsid w:val="5C394E7F"/>
    <w:rsid w:val="5C417C11"/>
    <w:rsid w:val="5C42B18E"/>
    <w:rsid w:val="5C4333D0"/>
    <w:rsid w:val="5C43BCD7"/>
    <w:rsid w:val="5C4A4D55"/>
    <w:rsid w:val="5C4AE88E"/>
    <w:rsid w:val="5C4B198B"/>
    <w:rsid w:val="5C4B9BFC"/>
    <w:rsid w:val="5C4DB4E3"/>
    <w:rsid w:val="5C4F30B7"/>
    <w:rsid w:val="5C56573D"/>
    <w:rsid w:val="5C5F504D"/>
    <w:rsid w:val="5C605225"/>
    <w:rsid w:val="5C6396F9"/>
    <w:rsid w:val="5C65927A"/>
    <w:rsid w:val="5C698868"/>
    <w:rsid w:val="5C6BEB84"/>
    <w:rsid w:val="5C6BEFA8"/>
    <w:rsid w:val="5C6DA6B0"/>
    <w:rsid w:val="5C6F51C5"/>
    <w:rsid w:val="5C706971"/>
    <w:rsid w:val="5C715CF4"/>
    <w:rsid w:val="5C73F06B"/>
    <w:rsid w:val="5C745CE1"/>
    <w:rsid w:val="5C754CFE"/>
    <w:rsid w:val="5C775913"/>
    <w:rsid w:val="5C7B1087"/>
    <w:rsid w:val="5C7D62E4"/>
    <w:rsid w:val="5C7E765E"/>
    <w:rsid w:val="5C7EE9A9"/>
    <w:rsid w:val="5C877675"/>
    <w:rsid w:val="5C8B98E5"/>
    <w:rsid w:val="5C8E8671"/>
    <w:rsid w:val="5C8FD33E"/>
    <w:rsid w:val="5C92AF51"/>
    <w:rsid w:val="5C948723"/>
    <w:rsid w:val="5C9CAE05"/>
    <w:rsid w:val="5CA37CF0"/>
    <w:rsid w:val="5CA55F79"/>
    <w:rsid w:val="5CA57018"/>
    <w:rsid w:val="5CA87EB7"/>
    <w:rsid w:val="5CA97031"/>
    <w:rsid w:val="5CB23628"/>
    <w:rsid w:val="5CB3F7F2"/>
    <w:rsid w:val="5CB42498"/>
    <w:rsid w:val="5CB7873D"/>
    <w:rsid w:val="5CB991E6"/>
    <w:rsid w:val="5CBA2C7C"/>
    <w:rsid w:val="5CBDB925"/>
    <w:rsid w:val="5CBE8439"/>
    <w:rsid w:val="5CBF14F5"/>
    <w:rsid w:val="5CBF73FC"/>
    <w:rsid w:val="5CC27D7D"/>
    <w:rsid w:val="5CC2BFCC"/>
    <w:rsid w:val="5CC3F653"/>
    <w:rsid w:val="5CC3FF67"/>
    <w:rsid w:val="5CC65EB5"/>
    <w:rsid w:val="5CCA8E96"/>
    <w:rsid w:val="5CCB7EC1"/>
    <w:rsid w:val="5CCF0F95"/>
    <w:rsid w:val="5CD1D7DA"/>
    <w:rsid w:val="5CD1F64F"/>
    <w:rsid w:val="5CD744AA"/>
    <w:rsid w:val="5CE1E2B6"/>
    <w:rsid w:val="5CE33A4B"/>
    <w:rsid w:val="5CE33ADC"/>
    <w:rsid w:val="5CE61D7B"/>
    <w:rsid w:val="5CE90447"/>
    <w:rsid w:val="5CE9B779"/>
    <w:rsid w:val="5CEFBD96"/>
    <w:rsid w:val="5CF07D37"/>
    <w:rsid w:val="5CF10545"/>
    <w:rsid w:val="5CF3A88B"/>
    <w:rsid w:val="5CFA5085"/>
    <w:rsid w:val="5CFBD4CE"/>
    <w:rsid w:val="5CFD449B"/>
    <w:rsid w:val="5CFD83F1"/>
    <w:rsid w:val="5D014264"/>
    <w:rsid w:val="5D05800A"/>
    <w:rsid w:val="5D182E57"/>
    <w:rsid w:val="5D18B52E"/>
    <w:rsid w:val="5D199AED"/>
    <w:rsid w:val="5D1B633F"/>
    <w:rsid w:val="5D1B9083"/>
    <w:rsid w:val="5D1FF1C5"/>
    <w:rsid w:val="5D24BD86"/>
    <w:rsid w:val="5D25E5E2"/>
    <w:rsid w:val="5D27B847"/>
    <w:rsid w:val="5D290971"/>
    <w:rsid w:val="5D2BEB9E"/>
    <w:rsid w:val="5D2DCFA3"/>
    <w:rsid w:val="5D2E9E9B"/>
    <w:rsid w:val="5D314B86"/>
    <w:rsid w:val="5D31EDC0"/>
    <w:rsid w:val="5D33E3FF"/>
    <w:rsid w:val="5D367E4D"/>
    <w:rsid w:val="5D38A6E9"/>
    <w:rsid w:val="5D416C1B"/>
    <w:rsid w:val="5D417594"/>
    <w:rsid w:val="5D41DC11"/>
    <w:rsid w:val="5D4384E3"/>
    <w:rsid w:val="5D475945"/>
    <w:rsid w:val="5D4A2F9A"/>
    <w:rsid w:val="5D50C0C5"/>
    <w:rsid w:val="5D5281A1"/>
    <w:rsid w:val="5D53542E"/>
    <w:rsid w:val="5D54AB50"/>
    <w:rsid w:val="5D55F66F"/>
    <w:rsid w:val="5D5B1BDA"/>
    <w:rsid w:val="5D5C76B3"/>
    <w:rsid w:val="5D604692"/>
    <w:rsid w:val="5D60CF0E"/>
    <w:rsid w:val="5D61BC47"/>
    <w:rsid w:val="5D6235F5"/>
    <w:rsid w:val="5D633C88"/>
    <w:rsid w:val="5D63AD0C"/>
    <w:rsid w:val="5D6C26C3"/>
    <w:rsid w:val="5D6CADA1"/>
    <w:rsid w:val="5D71A912"/>
    <w:rsid w:val="5D720F23"/>
    <w:rsid w:val="5D75992A"/>
    <w:rsid w:val="5D77D436"/>
    <w:rsid w:val="5D7878F1"/>
    <w:rsid w:val="5D7EDDC0"/>
    <w:rsid w:val="5D80FCD4"/>
    <w:rsid w:val="5D8249FD"/>
    <w:rsid w:val="5D84C1F0"/>
    <w:rsid w:val="5D892563"/>
    <w:rsid w:val="5D8975E7"/>
    <w:rsid w:val="5D8BD637"/>
    <w:rsid w:val="5D8C5B79"/>
    <w:rsid w:val="5D8CA142"/>
    <w:rsid w:val="5D8D5FAF"/>
    <w:rsid w:val="5D8DF9BE"/>
    <w:rsid w:val="5D909382"/>
    <w:rsid w:val="5D90B1BF"/>
    <w:rsid w:val="5D928ED6"/>
    <w:rsid w:val="5D94C4A2"/>
    <w:rsid w:val="5D986E0D"/>
    <w:rsid w:val="5D9CB6DA"/>
    <w:rsid w:val="5D9CE67C"/>
    <w:rsid w:val="5DA43043"/>
    <w:rsid w:val="5DA573C9"/>
    <w:rsid w:val="5DAB170D"/>
    <w:rsid w:val="5DAC7D6B"/>
    <w:rsid w:val="5DAD005F"/>
    <w:rsid w:val="5DB15F11"/>
    <w:rsid w:val="5DB16528"/>
    <w:rsid w:val="5DB65F85"/>
    <w:rsid w:val="5DB6B9BF"/>
    <w:rsid w:val="5DB877AD"/>
    <w:rsid w:val="5DBDF862"/>
    <w:rsid w:val="5DBF7AA0"/>
    <w:rsid w:val="5DC0384C"/>
    <w:rsid w:val="5DC0D0D2"/>
    <w:rsid w:val="5DC25506"/>
    <w:rsid w:val="5DC48A37"/>
    <w:rsid w:val="5DD41B79"/>
    <w:rsid w:val="5DD67C69"/>
    <w:rsid w:val="5DD78251"/>
    <w:rsid w:val="5DE441E6"/>
    <w:rsid w:val="5DE5875B"/>
    <w:rsid w:val="5DE5A108"/>
    <w:rsid w:val="5DE742EB"/>
    <w:rsid w:val="5DE7E4CB"/>
    <w:rsid w:val="5DEAB522"/>
    <w:rsid w:val="5DEBDF8C"/>
    <w:rsid w:val="5DEE77FC"/>
    <w:rsid w:val="5DF17332"/>
    <w:rsid w:val="5DF25AD2"/>
    <w:rsid w:val="5DF507BC"/>
    <w:rsid w:val="5DF54E32"/>
    <w:rsid w:val="5DF9C12F"/>
    <w:rsid w:val="5DF9D624"/>
    <w:rsid w:val="5DFAB20A"/>
    <w:rsid w:val="5DFBCD93"/>
    <w:rsid w:val="5E00009B"/>
    <w:rsid w:val="5E018B71"/>
    <w:rsid w:val="5E0351E2"/>
    <w:rsid w:val="5E0FC0CC"/>
    <w:rsid w:val="5E13DFBE"/>
    <w:rsid w:val="5E13F9BA"/>
    <w:rsid w:val="5E1B5142"/>
    <w:rsid w:val="5E1DAFB7"/>
    <w:rsid w:val="5E204FFE"/>
    <w:rsid w:val="5E230259"/>
    <w:rsid w:val="5E25504A"/>
    <w:rsid w:val="5E290B94"/>
    <w:rsid w:val="5E2ACC88"/>
    <w:rsid w:val="5E2DF85D"/>
    <w:rsid w:val="5E2F0EB6"/>
    <w:rsid w:val="5E371B1E"/>
    <w:rsid w:val="5E3854AA"/>
    <w:rsid w:val="5E40D377"/>
    <w:rsid w:val="5E443B7E"/>
    <w:rsid w:val="5E463373"/>
    <w:rsid w:val="5E463D34"/>
    <w:rsid w:val="5E46E2CB"/>
    <w:rsid w:val="5E470365"/>
    <w:rsid w:val="5E4A2B19"/>
    <w:rsid w:val="5E4AD740"/>
    <w:rsid w:val="5E5C16F3"/>
    <w:rsid w:val="5E5E021B"/>
    <w:rsid w:val="5E604778"/>
    <w:rsid w:val="5E60F680"/>
    <w:rsid w:val="5E6A4A16"/>
    <w:rsid w:val="5E6CDAA0"/>
    <w:rsid w:val="5E6D130A"/>
    <w:rsid w:val="5E6EF377"/>
    <w:rsid w:val="5E70E8F9"/>
    <w:rsid w:val="5E71CD85"/>
    <w:rsid w:val="5E7321F6"/>
    <w:rsid w:val="5E754307"/>
    <w:rsid w:val="5E76E7B1"/>
    <w:rsid w:val="5E79A6C9"/>
    <w:rsid w:val="5E826AD7"/>
    <w:rsid w:val="5E872284"/>
    <w:rsid w:val="5E8C400B"/>
    <w:rsid w:val="5E8FE7E3"/>
    <w:rsid w:val="5E903830"/>
    <w:rsid w:val="5E90E22B"/>
    <w:rsid w:val="5E965F43"/>
    <w:rsid w:val="5E97B252"/>
    <w:rsid w:val="5E98395F"/>
    <w:rsid w:val="5E9B01C1"/>
    <w:rsid w:val="5E9C5897"/>
    <w:rsid w:val="5E9D786E"/>
    <w:rsid w:val="5E9ED673"/>
    <w:rsid w:val="5EA0555D"/>
    <w:rsid w:val="5EA821AA"/>
    <w:rsid w:val="5EA8317E"/>
    <w:rsid w:val="5EA8BC25"/>
    <w:rsid w:val="5EA93AD4"/>
    <w:rsid w:val="5EAC8092"/>
    <w:rsid w:val="5EB473F3"/>
    <w:rsid w:val="5EB665B7"/>
    <w:rsid w:val="5EB68EB1"/>
    <w:rsid w:val="5EB6EDB0"/>
    <w:rsid w:val="5EB7049C"/>
    <w:rsid w:val="5EB880C2"/>
    <w:rsid w:val="5EBC5CB7"/>
    <w:rsid w:val="5EBCA10A"/>
    <w:rsid w:val="5EBCDDEC"/>
    <w:rsid w:val="5EBDE4F2"/>
    <w:rsid w:val="5EC08386"/>
    <w:rsid w:val="5EC17C7E"/>
    <w:rsid w:val="5EC3F36B"/>
    <w:rsid w:val="5EC46790"/>
    <w:rsid w:val="5EC67C4B"/>
    <w:rsid w:val="5EC6950D"/>
    <w:rsid w:val="5EC6A5AC"/>
    <w:rsid w:val="5EC73B94"/>
    <w:rsid w:val="5ECA9CFB"/>
    <w:rsid w:val="5ECCE400"/>
    <w:rsid w:val="5ED2F4B8"/>
    <w:rsid w:val="5ED6ABE9"/>
    <w:rsid w:val="5EDA1539"/>
    <w:rsid w:val="5EDBB15B"/>
    <w:rsid w:val="5EDD2917"/>
    <w:rsid w:val="5EDD54FD"/>
    <w:rsid w:val="5EDE6365"/>
    <w:rsid w:val="5EE45606"/>
    <w:rsid w:val="5EE47071"/>
    <w:rsid w:val="5EECA20F"/>
    <w:rsid w:val="5EED1B2F"/>
    <w:rsid w:val="5EF1907B"/>
    <w:rsid w:val="5EF3A60F"/>
    <w:rsid w:val="5EF51B18"/>
    <w:rsid w:val="5EF74BCE"/>
    <w:rsid w:val="5EFA5F95"/>
    <w:rsid w:val="5EFC6BC4"/>
    <w:rsid w:val="5EFE1775"/>
    <w:rsid w:val="5F00C65A"/>
    <w:rsid w:val="5F07FB26"/>
    <w:rsid w:val="5F080DA1"/>
    <w:rsid w:val="5F08AFB3"/>
    <w:rsid w:val="5F0DC4F5"/>
    <w:rsid w:val="5F0EB3BF"/>
    <w:rsid w:val="5F1263AB"/>
    <w:rsid w:val="5F12A9DA"/>
    <w:rsid w:val="5F13657B"/>
    <w:rsid w:val="5F1A308E"/>
    <w:rsid w:val="5F1C1DCE"/>
    <w:rsid w:val="5F1DC2E7"/>
    <w:rsid w:val="5F1EF933"/>
    <w:rsid w:val="5F20EDF8"/>
    <w:rsid w:val="5F21DDAF"/>
    <w:rsid w:val="5F22C96E"/>
    <w:rsid w:val="5F238C2F"/>
    <w:rsid w:val="5F27B62F"/>
    <w:rsid w:val="5F2871A3"/>
    <w:rsid w:val="5F29BA58"/>
    <w:rsid w:val="5F2D2694"/>
    <w:rsid w:val="5F313D3D"/>
    <w:rsid w:val="5F32C10D"/>
    <w:rsid w:val="5F35711C"/>
    <w:rsid w:val="5F3B2D87"/>
    <w:rsid w:val="5F3C0184"/>
    <w:rsid w:val="5F3EAF5C"/>
    <w:rsid w:val="5F3EF376"/>
    <w:rsid w:val="5F429C92"/>
    <w:rsid w:val="5F4543A7"/>
    <w:rsid w:val="5F47E13E"/>
    <w:rsid w:val="5F52EE40"/>
    <w:rsid w:val="5F5EA547"/>
    <w:rsid w:val="5F5ED7FF"/>
    <w:rsid w:val="5F629B17"/>
    <w:rsid w:val="5F644BBD"/>
    <w:rsid w:val="5F67767D"/>
    <w:rsid w:val="5F67AE48"/>
    <w:rsid w:val="5F6AF6CB"/>
    <w:rsid w:val="5F72DAE5"/>
    <w:rsid w:val="5F7872FE"/>
    <w:rsid w:val="5F7B7A1D"/>
    <w:rsid w:val="5F7DDE54"/>
    <w:rsid w:val="5F8227E0"/>
    <w:rsid w:val="5F857132"/>
    <w:rsid w:val="5F876692"/>
    <w:rsid w:val="5F87DFA7"/>
    <w:rsid w:val="5F88461F"/>
    <w:rsid w:val="5F8C15CB"/>
    <w:rsid w:val="5F8E36A9"/>
    <w:rsid w:val="5F90328D"/>
    <w:rsid w:val="5F9244D1"/>
    <w:rsid w:val="5F94D0D4"/>
    <w:rsid w:val="5F9B1265"/>
    <w:rsid w:val="5FA30069"/>
    <w:rsid w:val="5FA87F85"/>
    <w:rsid w:val="5FA8F6CC"/>
    <w:rsid w:val="5FAA4EF6"/>
    <w:rsid w:val="5FAF3EEE"/>
    <w:rsid w:val="5FB0E3D1"/>
    <w:rsid w:val="5FB24520"/>
    <w:rsid w:val="5FB62B39"/>
    <w:rsid w:val="5FB8DAE9"/>
    <w:rsid w:val="5FBB33E0"/>
    <w:rsid w:val="5FBDF9B5"/>
    <w:rsid w:val="5FBE346F"/>
    <w:rsid w:val="5FC67D62"/>
    <w:rsid w:val="5FC7021A"/>
    <w:rsid w:val="5FCA7257"/>
    <w:rsid w:val="5FD03F66"/>
    <w:rsid w:val="5FD133A0"/>
    <w:rsid w:val="5FD34832"/>
    <w:rsid w:val="5FD48AA9"/>
    <w:rsid w:val="5FD9130E"/>
    <w:rsid w:val="5FD9C2B4"/>
    <w:rsid w:val="5FDC1785"/>
    <w:rsid w:val="5FDE1388"/>
    <w:rsid w:val="5FDE54D0"/>
    <w:rsid w:val="5FE2C2D4"/>
    <w:rsid w:val="5FE7D5A4"/>
    <w:rsid w:val="5FE82F8F"/>
    <w:rsid w:val="5FE85ECC"/>
    <w:rsid w:val="5FE95571"/>
    <w:rsid w:val="5FEB277E"/>
    <w:rsid w:val="5FEEF3BE"/>
    <w:rsid w:val="5FF12101"/>
    <w:rsid w:val="5FF4F0AB"/>
    <w:rsid w:val="5FFA7943"/>
    <w:rsid w:val="5FFACB74"/>
    <w:rsid w:val="5FFB3407"/>
    <w:rsid w:val="5FFB4F3B"/>
    <w:rsid w:val="5FFBAE3B"/>
    <w:rsid w:val="60006379"/>
    <w:rsid w:val="60027F17"/>
    <w:rsid w:val="6002DA5D"/>
    <w:rsid w:val="600B1E1D"/>
    <w:rsid w:val="601110A8"/>
    <w:rsid w:val="6017F6EC"/>
    <w:rsid w:val="601A4AA6"/>
    <w:rsid w:val="601B1C73"/>
    <w:rsid w:val="601F9FFB"/>
    <w:rsid w:val="6023423D"/>
    <w:rsid w:val="6023DCD3"/>
    <w:rsid w:val="6026260F"/>
    <w:rsid w:val="6033D7EA"/>
    <w:rsid w:val="60364880"/>
    <w:rsid w:val="603BEF91"/>
    <w:rsid w:val="60475BBE"/>
    <w:rsid w:val="6049EF74"/>
    <w:rsid w:val="60502B76"/>
    <w:rsid w:val="60561C1F"/>
    <w:rsid w:val="605F1ADA"/>
    <w:rsid w:val="60607693"/>
    <w:rsid w:val="6061BEB0"/>
    <w:rsid w:val="6062C64E"/>
    <w:rsid w:val="606B0164"/>
    <w:rsid w:val="606BFF27"/>
    <w:rsid w:val="6079E8A7"/>
    <w:rsid w:val="607A55A6"/>
    <w:rsid w:val="60804E72"/>
    <w:rsid w:val="60874551"/>
    <w:rsid w:val="608EA399"/>
    <w:rsid w:val="60937513"/>
    <w:rsid w:val="609A7783"/>
    <w:rsid w:val="60A2B1DE"/>
    <w:rsid w:val="60A44E63"/>
    <w:rsid w:val="60B5E79B"/>
    <w:rsid w:val="60B79AC2"/>
    <w:rsid w:val="60BC28E5"/>
    <w:rsid w:val="60BDDE0E"/>
    <w:rsid w:val="60BE84B7"/>
    <w:rsid w:val="60BFB7B2"/>
    <w:rsid w:val="60C03C26"/>
    <w:rsid w:val="60C047F8"/>
    <w:rsid w:val="60C44204"/>
    <w:rsid w:val="60C54261"/>
    <w:rsid w:val="60CCCB6C"/>
    <w:rsid w:val="60CEDC40"/>
    <w:rsid w:val="60D62287"/>
    <w:rsid w:val="60D6CB2F"/>
    <w:rsid w:val="60D7C9D3"/>
    <w:rsid w:val="60DC3C76"/>
    <w:rsid w:val="60E14B29"/>
    <w:rsid w:val="60E468C4"/>
    <w:rsid w:val="60EA11D2"/>
    <w:rsid w:val="60EA9E4E"/>
    <w:rsid w:val="60EB659D"/>
    <w:rsid w:val="60EC0BB3"/>
    <w:rsid w:val="60EDC22F"/>
    <w:rsid w:val="60EDC983"/>
    <w:rsid w:val="60EECF6B"/>
    <w:rsid w:val="60F53E36"/>
    <w:rsid w:val="60FD8A54"/>
    <w:rsid w:val="60FFD298"/>
    <w:rsid w:val="61006EC8"/>
    <w:rsid w:val="6100C481"/>
    <w:rsid w:val="6101BF5A"/>
    <w:rsid w:val="6103B0F7"/>
    <w:rsid w:val="6104D63C"/>
    <w:rsid w:val="6107DFF2"/>
    <w:rsid w:val="610DC596"/>
    <w:rsid w:val="611023EC"/>
    <w:rsid w:val="6113AAB9"/>
    <w:rsid w:val="611470C2"/>
    <w:rsid w:val="61155419"/>
    <w:rsid w:val="6116A4F3"/>
    <w:rsid w:val="6116C8F1"/>
    <w:rsid w:val="611D483A"/>
    <w:rsid w:val="611E061E"/>
    <w:rsid w:val="611EC0A1"/>
    <w:rsid w:val="612423B5"/>
    <w:rsid w:val="612A2E49"/>
    <w:rsid w:val="612FF789"/>
    <w:rsid w:val="613774BD"/>
    <w:rsid w:val="6137E77B"/>
    <w:rsid w:val="613AD12E"/>
    <w:rsid w:val="613B2186"/>
    <w:rsid w:val="613DD51E"/>
    <w:rsid w:val="613F67B8"/>
    <w:rsid w:val="613F7997"/>
    <w:rsid w:val="61427C1B"/>
    <w:rsid w:val="6142D2D4"/>
    <w:rsid w:val="6143D88D"/>
    <w:rsid w:val="6147618E"/>
    <w:rsid w:val="614B3724"/>
    <w:rsid w:val="6150D407"/>
    <w:rsid w:val="61521CE8"/>
    <w:rsid w:val="61541BD2"/>
    <w:rsid w:val="6154AB4A"/>
    <w:rsid w:val="6157AEBD"/>
    <w:rsid w:val="6157E050"/>
    <w:rsid w:val="6158E532"/>
    <w:rsid w:val="6159FB08"/>
    <w:rsid w:val="615A5F08"/>
    <w:rsid w:val="615AE598"/>
    <w:rsid w:val="61622E63"/>
    <w:rsid w:val="6164032F"/>
    <w:rsid w:val="616AA775"/>
    <w:rsid w:val="616B4E58"/>
    <w:rsid w:val="616C0FC7"/>
    <w:rsid w:val="616C2400"/>
    <w:rsid w:val="616CCB07"/>
    <w:rsid w:val="61707140"/>
    <w:rsid w:val="617484FB"/>
    <w:rsid w:val="6174C588"/>
    <w:rsid w:val="6175377D"/>
    <w:rsid w:val="6177D8A9"/>
    <w:rsid w:val="61784EA1"/>
    <w:rsid w:val="617EDE93"/>
    <w:rsid w:val="6186D9EA"/>
    <w:rsid w:val="6186F7DF"/>
    <w:rsid w:val="61890191"/>
    <w:rsid w:val="618BB71E"/>
    <w:rsid w:val="618C82BD"/>
    <w:rsid w:val="618FA49E"/>
    <w:rsid w:val="6196CCE9"/>
    <w:rsid w:val="61971026"/>
    <w:rsid w:val="61997CE5"/>
    <w:rsid w:val="619C9CBE"/>
    <w:rsid w:val="619D1D7E"/>
    <w:rsid w:val="61A7FCAA"/>
    <w:rsid w:val="61AAB3BA"/>
    <w:rsid w:val="61B05C5C"/>
    <w:rsid w:val="61B22020"/>
    <w:rsid w:val="61B3F0C0"/>
    <w:rsid w:val="61B55984"/>
    <w:rsid w:val="61BAE0DC"/>
    <w:rsid w:val="61C316ED"/>
    <w:rsid w:val="61C6F6A0"/>
    <w:rsid w:val="61CB0E90"/>
    <w:rsid w:val="61CCFE1E"/>
    <w:rsid w:val="61CD8DAC"/>
    <w:rsid w:val="61D293FE"/>
    <w:rsid w:val="61D3997B"/>
    <w:rsid w:val="61D3DC68"/>
    <w:rsid w:val="61D5958D"/>
    <w:rsid w:val="61D600FC"/>
    <w:rsid w:val="61D922ED"/>
    <w:rsid w:val="61DADF53"/>
    <w:rsid w:val="61DBC828"/>
    <w:rsid w:val="61DD9F91"/>
    <w:rsid w:val="61E04DEB"/>
    <w:rsid w:val="61E35A6B"/>
    <w:rsid w:val="61E48841"/>
    <w:rsid w:val="61E52E94"/>
    <w:rsid w:val="61E55C98"/>
    <w:rsid w:val="61E5B2AC"/>
    <w:rsid w:val="61EB0EB1"/>
    <w:rsid w:val="61EB2549"/>
    <w:rsid w:val="61EFE797"/>
    <w:rsid w:val="61F25947"/>
    <w:rsid w:val="61FA3A6A"/>
    <w:rsid w:val="61FADB88"/>
    <w:rsid w:val="61FBB2B4"/>
    <w:rsid w:val="61FE033F"/>
    <w:rsid w:val="61FF6D7D"/>
    <w:rsid w:val="61FFF393"/>
    <w:rsid w:val="620A3712"/>
    <w:rsid w:val="620D8B29"/>
    <w:rsid w:val="620E76EF"/>
    <w:rsid w:val="621129A1"/>
    <w:rsid w:val="621225BD"/>
    <w:rsid w:val="621434F5"/>
    <w:rsid w:val="6216D121"/>
    <w:rsid w:val="62184E30"/>
    <w:rsid w:val="621882D3"/>
    <w:rsid w:val="621C86F1"/>
    <w:rsid w:val="621CE071"/>
    <w:rsid w:val="622288F8"/>
    <w:rsid w:val="62238117"/>
    <w:rsid w:val="622410CF"/>
    <w:rsid w:val="62277584"/>
    <w:rsid w:val="6229C8B5"/>
    <w:rsid w:val="622A73FA"/>
    <w:rsid w:val="622ADC81"/>
    <w:rsid w:val="6232CB9E"/>
    <w:rsid w:val="6235BE91"/>
    <w:rsid w:val="62375B6B"/>
    <w:rsid w:val="62375EAD"/>
    <w:rsid w:val="623E7B7D"/>
    <w:rsid w:val="623F3EDC"/>
    <w:rsid w:val="623F7D24"/>
    <w:rsid w:val="62476485"/>
    <w:rsid w:val="62478D2F"/>
    <w:rsid w:val="6253BE90"/>
    <w:rsid w:val="62596A48"/>
    <w:rsid w:val="625A238E"/>
    <w:rsid w:val="625D1479"/>
    <w:rsid w:val="6268FDA9"/>
    <w:rsid w:val="626B0E0D"/>
    <w:rsid w:val="626EA5BF"/>
    <w:rsid w:val="626FA208"/>
    <w:rsid w:val="62732983"/>
    <w:rsid w:val="6276A59B"/>
    <w:rsid w:val="627CDD8C"/>
    <w:rsid w:val="627FF9F8"/>
    <w:rsid w:val="628248FD"/>
    <w:rsid w:val="6285BB8D"/>
    <w:rsid w:val="62881657"/>
    <w:rsid w:val="628A5D74"/>
    <w:rsid w:val="62954F50"/>
    <w:rsid w:val="6295D278"/>
    <w:rsid w:val="6297261B"/>
    <w:rsid w:val="629DDA05"/>
    <w:rsid w:val="62A7B229"/>
    <w:rsid w:val="62B41EEA"/>
    <w:rsid w:val="62B85548"/>
    <w:rsid w:val="62BCC9D1"/>
    <w:rsid w:val="62C3E642"/>
    <w:rsid w:val="62C7555D"/>
    <w:rsid w:val="62CD9ABC"/>
    <w:rsid w:val="62CDDF9D"/>
    <w:rsid w:val="62D0122F"/>
    <w:rsid w:val="62D2C90D"/>
    <w:rsid w:val="62D2E469"/>
    <w:rsid w:val="62D2F54C"/>
    <w:rsid w:val="62D7E3F6"/>
    <w:rsid w:val="62D92AB5"/>
    <w:rsid w:val="62E7395F"/>
    <w:rsid w:val="62E85551"/>
    <w:rsid w:val="62E859EB"/>
    <w:rsid w:val="62E88172"/>
    <w:rsid w:val="62F02374"/>
    <w:rsid w:val="62F03E72"/>
    <w:rsid w:val="62F4F38C"/>
    <w:rsid w:val="62F5882C"/>
    <w:rsid w:val="62F6C546"/>
    <w:rsid w:val="62FA98E8"/>
    <w:rsid w:val="6302B759"/>
    <w:rsid w:val="63057C04"/>
    <w:rsid w:val="63096343"/>
    <w:rsid w:val="63096ABC"/>
    <w:rsid w:val="630A8C41"/>
    <w:rsid w:val="630BC169"/>
    <w:rsid w:val="630CA10A"/>
    <w:rsid w:val="63115650"/>
    <w:rsid w:val="6313914E"/>
    <w:rsid w:val="631676B3"/>
    <w:rsid w:val="6322325A"/>
    <w:rsid w:val="63236176"/>
    <w:rsid w:val="6323DEDF"/>
    <w:rsid w:val="632730F5"/>
    <w:rsid w:val="632C1BB8"/>
    <w:rsid w:val="632C921E"/>
    <w:rsid w:val="63368561"/>
    <w:rsid w:val="6343A328"/>
    <w:rsid w:val="6343CD0B"/>
    <w:rsid w:val="6344DAB7"/>
    <w:rsid w:val="6344DE72"/>
    <w:rsid w:val="6345DAC8"/>
    <w:rsid w:val="6345F06D"/>
    <w:rsid w:val="6348D27C"/>
    <w:rsid w:val="634A5785"/>
    <w:rsid w:val="634D1D72"/>
    <w:rsid w:val="634F0E19"/>
    <w:rsid w:val="6350E977"/>
    <w:rsid w:val="63590247"/>
    <w:rsid w:val="63601953"/>
    <w:rsid w:val="6362C701"/>
    <w:rsid w:val="636364F7"/>
    <w:rsid w:val="63662613"/>
    <w:rsid w:val="6366E5CF"/>
    <w:rsid w:val="6368817C"/>
    <w:rsid w:val="636BD469"/>
    <w:rsid w:val="636E41EE"/>
    <w:rsid w:val="636E46EA"/>
    <w:rsid w:val="636EDF2F"/>
    <w:rsid w:val="6370013F"/>
    <w:rsid w:val="6370E991"/>
    <w:rsid w:val="6378BB55"/>
    <w:rsid w:val="637AE690"/>
    <w:rsid w:val="638BCA66"/>
    <w:rsid w:val="638D36B4"/>
    <w:rsid w:val="638FA04B"/>
    <w:rsid w:val="638FEC82"/>
    <w:rsid w:val="6391EAAC"/>
    <w:rsid w:val="63923309"/>
    <w:rsid w:val="6393FF0A"/>
    <w:rsid w:val="6396BB9C"/>
    <w:rsid w:val="639714A3"/>
    <w:rsid w:val="63976E85"/>
    <w:rsid w:val="639793FF"/>
    <w:rsid w:val="639810C3"/>
    <w:rsid w:val="639FF457"/>
    <w:rsid w:val="63A97736"/>
    <w:rsid w:val="63AB2895"/>
    <w:rsid w:val="63ADCF64"/>
    <w:rsid w:val="63AEEA1D"/>
    <w:rsid w:val="63B4A85B"/>
    <w:rsid w:val="63C26832"/>
    <w:rsid w:val="63C2BA6C"/>
    <w:rsid w:val="63C40129"/>
    <w:rsid w:val="63C5AEFE"/>
    <w:rsid w:val="63CCD0BE"/>
    <w:rsid w:val="63CE8188"/>
    <w:rsid w:val="63D00018"/>
    <w:rsid w:val="63D03B75"/>
    <w:rsid w:val="63D125D4"/>
    <w:rsid w:val="63D1E752"/>
    <w:rsid w:val="63D374F6"/>
    <w:rsid w:val="63D51706"/>
    <w:rsid w:val="63D91C06"/>
    <w:rsid w:val="63DA1B73"/>
    <w:rsid w:val="63DACFFC"/>
    <w:rsid w:val="63DBAD70"/>
    <w:rsid w:val="63DCFD7F"/>
    <w:rsid w:val="63E229FA"/>
    <w:rsid w:val="63E3D4DA"/>
    <w:rsid w:val="63E506DD"/>
    <w:rsid w:val="63E9F643"/>
    <w:rsid w:val="63EC1881"/>
    <w:rsid w:val="63F10912"/>
    <w:rsid w:val="63F64400"/>
    <w:rsid w:val="63F8081E"/>
    <w:rsid w:val="63FD0832"/>
    <w:rsid w:val="640409C7"/>
    <w:rsid w:val="64049E42"/>
    <w:rsid w:val="6410A734"/>
    <w:rsid w:val="64119A5A"/>
    <w:rsid w:val="6415206F"/>
    <w:rsid w:val="6415F983"/>
    <w:rsid w:val="64168BF5"/>
    <w:rsid w:val="6416CD45"/>
    <w:rsid w:val="642024B7"/>
    <w:rsid w:val="64214415"/>
    <w:rsid w:val="6427604F"/>
    <w:rsid w:val="642B1C0E"/>
    <w:rsid w:val="642B715B"/>
    <w:rsid w:val="642D7A1F"/>
    <w:rsid w:val="642E30DB"/>
    <w:rsid w:val="643053C5"/>
    <w:rsid w:val="64385B90"/>
    <w:rsid w:val="643A6305"/>
    <w:rsid w:val="643D7310"/>
    <w:rsid w:val="643F4BEC"/>
    <w:rsid w:val="64454152"/>
    <w:rsid w:val="644AD84A"/>
    <w:rsid w:val="644AD8E2"/>
    <w:rsid w:val="64501F98"/>
    <w:rsid w:val="6454FE0E"/>
    <w:rsid w:val="645BF81D"/>
    <w:rsid w:val="645D249A"/>
    <w:rsid w:val="645E73D9"/>
    <w:rsid w:val="646379F3"/>
    <w:rsid w:val="6465E757"/>
    <w:rsid w:val="646A7BD3"/>
    <w:rsid w:val="646EB4F4"/>
    <w:rsid w:val="646F1E69"/>
    <w:rsid w:val="6473CCB1"/>
    <w:rsid w:val="64846726"/>
    <w:rsid w:val="6493A44D"/>
    <w:rsid w:val="64955230"/>
    <w:rsid w:val="6495AA31"/>
    <w:rsid w:val="649969E6"/>
    <w:rsid w:val="649A0E0C"/>
    <w:rsid w:val="649A9022"/>
    <w:rsid w:val="649BBF42"/>
    <w:rsid w:val="64A050C5"/>
    <w:rsid w:val="64A61CB1"/>
    <w:rsid w:val="64A644D6"/>
    <w:rsid w:val="64A79A6D"/>
    <w:rsid w:val="64B3F6DB"/>
    <w:rsid w:val="64B4DEED"/>
    <w:rsid w:val="64BD8393"/>
    <w:rsid w:val="64BE02BB"/>
    <w:rsid w:val="64C96FC6"/>
    <w:rsid w:val="64CC4AD3"/>
    <w:rsid w:val="64D7169F"/>
    <w:rsid w:val="64D86869"/>
    <w:rsid w:val="64D9FD18"/>
    <w:rsid w:val="64DF57F0"/>
    <w:rsid w:val="64E16FAE"/>
    <w:rsid w:val="64E17D26"/>
    <w:rsid w:val="64E562E0"/>
    <w:rsid w:val="64E5DC6F"/>
    <w:rsid w:val="64EF5C55"/>
    <w:rsid w:val="64F987CD"/>
    <w:rsid w:val="64FCDB68"/>
    <w:rsid w:val="64FD4DEB"/>
    <w:rsid w:val="6500C568"/>
    <w:rsid w:val="6503F6DA"/>
    <w:rsid w:val="65056AD7"/>
    <w:rsid w:val="650A8176"/>
    <w:rsid w:val="650C56AE"/>
    <w:rsid w:val="650CB9F2"/>
    <w:rsid w:val="650CD4C0"/>
    <w:rsid w:val="650E013A"/>
    <w:rsid w:val="65128DBF"/>
    <w:rsid w:val="6519A9F7"/>
    <w:rsid w:val="651A47AD"/>
    <w:rsid w:val="651EA95F"/>
    <w:rsid w:val="6523009B"/>
    <w:rsid w:val="6525458D"/>
    <w:rsid w:val="6528108A"/>
    <w:rsid w:val="6528503B"/>
    <w:rsid w:val="6528D03C"/>
    <w:rsid w:val="652AA4AE"/>
    <w:rsid w:val="6534316D"/>
    <w:rsid w:val="65344CC7"/>
    <w:rsid w:val="65345CB1"/>
    <w:rsid w:val="65347FBA"/>
    <w:rsid w:val="653D24C6"/>
    <w:rsid w:val="65422142"/>
    <w:rsid w:val="6546BA61"/>
    <w:rsid w:val="65474CC6"/>
    <w:rsid w:val="6549C67F"/>
    <w:rsid w:val="654C19D5"/>
    <w:rsid w:val="654DB360"/>
    <w:rsid w:val="654F81D7"/>
    <w:rsid w:val="6555E852"/>
    <w:rsid w:val="65571942"/>
    <w:rsid w:val="655DE7C6"/>
    <w:rsid w:val="65638A12"/>
    <w:rsid w:val="65654A75"/>
    <w:rsid w:val="65666FF0"/>
    <w:rsid w:val="6566CB37"/>
    <w:rsid w:val="656C7FED"/>
    <w:rsid w:val="656D5687"/>
    <w:rsid w:val="657380EC"/>
    <w:rsid w:val="65744A9E"/>
    <w:rsid w:val="6578F3B9"/>
    <w:rsid w:val="657EA223"/>
    <w:rsid w:val="657EF4A5"/>
    <w:rsid w:val="6584BD6E"/>
    <w:rsid w:val="65853AD9"/>
    <w:rsid w:val="65888397"/>
    <w:rsid w:val="6588BA48"/>
    <w:rsid w:val="658A48C7"/>
    <w:rsid w:val="65901F03"/>
    <w:rsid w:val="6590CB21"/>
    <w:rsid w:val="6593C61F"/>
    <w:rsid w:val="659F7D99"/>
    <w:rsid w:val="659FA936"/>
    <w:rsid w:val="65A53DB4"/>
    <w:rsid w:val="65AA569B"/>
    <w:rsid w:val="65AE6044"/>
    <w:rsid w:val="65B84EF5"/>
    <w:rsid w:val="65BDF440"/>
    <w:rsid w:val="65C159EF"/>
    <w:rsid w:val="65C1DEF4"/>
    <w:rsid w:val="65CB6004"/>
    <w:rsid w:val="65CF702A"/>
    <w:rsid w:val="65D24734"/>
    <w:rsid w:val="65E2DE6D"/>
    <w:rsid w:val="65E4D7FC"/>
    <w:rsid w:val="65E62BB6"/>
    <w:rsid w:val="65E81560"/>
    <w:rsid w:val="65ECFA99"/>
    <w:rsid w:val="65F0C4BA"/>
    <w:rsid w:val="65F315DC"/>
    <w:rsid w:val="65F961F7"/>
    <w:rsid w:val="65FBE54E"/>
    <w:rsid w:val="65FDD1C5"/>
    <w:rsid w:val="65FFC431"/>
    <w:rsid w:val="6606B190"/>
    <w:rsid w:val="660D3325"/>
    <w:rsid w:val="661085A9"/>
    <w:rsid w:val="6612D937"/>
    <w:rsid w:val="661690D0"/>
    <w:rsid w:val="6618F879"/>
    <w:rsid w:val="661D08D6"/>
    <w:rsid w:val="661DE7A1"/>
    <w:rsid w:val="66212B3C"/>
    <w:rsid w:val="66231D0C"/>
    <w:rsid w:val="6628C487"/>
    <w:rsid w:val="662C1D9F"/>
    <w:rsid w:val="663D08CD"/>
    <w:rsid w:val="663F80EA"/>
    <w:rsid w:val="6643622B"/>
    <w:rsid w:val="66457B4A"/>
    <w:rsid w:val="66561C9F"/>
    <w:rsid w:val="6657C291"/>
    <w:rsid w:val="665A7388"/>
    <w:rsid w:val="6662D6C9"/>
    <w:rsid w:val="6663AA9B"/>
    <w:rsid w:val="6664A58E"/>
    <w:rsid w:val="66680D8C"/>
    <w:rsid w:val="6671359A"/>
    <w:rsid w:val="66731751"/>
    <w:rsid w:val="667576AE"/>
    <w:rsid w:val="667B00DC"/>
    <w:rsid w:val="667B725E"/>
    <w:rsid w:val="667EB8B6"/>
    <w:rsid w:val="667ED65A"/>
    <w:rsid w:val="66849880"/>
    <w:rsid w:val="6686767B"/>
    <w:rsid w:val="66894EBE"/>
    <w:rsid w:val="668C26E4"/>
    <w:rsid w:val="66922300"/>
    <w:rsid w:val="669229E6"/>
    <w:rsid w:val="66934B15"/>
    <w:rsid w:val="66940882"/>
    <w:rsid w:val="66951718"/>
    <w:rsid w:val="66951B94"/>
    <w:rsid w:val="66966481"/>
    <w:rsid w:val="66986865"/>
    <w:rsid w:val="66993E85"/>
    <w:rsid w:val="669B9D95"/>
    <w:rsid w:val="66A14D8E"/>
    <w:rsid w:val="66A1857B"/>
    <w:rsid w:val="66A333A4"/>
    <w:rsid w:val="66A8270F"/>
    <w:rsid w:val="66AE180C"/>
    <w:rsid w:val="66B3B44F"/>
    <w:rsid w:val="66B55B1E"/>
    <w:rsid w:val="66B652C2"/>
    <w:rsid w:val="66C3A43F"/>
    <w:rsid w:val="66C442D0"/>
    <w:rsid w:val="66C57116"/>
    <w:rsid w:val="66C83233"/>
    <w:rsid w:val="66CFB00F"/>
    <w:rsid w:val="66D33AA7"/>
    <w:rsid w:val="66D92959"/>
    <w:rsid w:val="66D9C9AB"/>
    <w:rsid w:val="66DCAB6B"/>
    <w:rsid w:val="66DCED7A"/>
    <w:rsid w:val="66E029AD"/>
    <w:rsid w:val="66E2442D"/>
    <w:rsid w:val="66E596E0"/>
    <w:rsid w:val="66E92ACC"/>
    <w:rsid w:val="66ECC2D9"/>
    <w:rsid w:val="66EEA6BA"/>
    <w:rsid w:val="66F0986C"/>
    <w:rsid w:val="66F18A04"/>
    <w:rsid w:val="66F5AAA1"/>
    <w:rsid w:val="66F5B548"/>
    <w:rsid w:val="66F9BC2A"/>
    <w:rsid w:val="67011AD6"/>
    <w:rsid w:val="67022207"/>
    <w:rsid w:val="6702BDE1"/>
    <w:rsid w:val="67064475"/>
    <w:rsid w:val="6708452C"/>
    <w:rsid w:val="6708B4FD"/>
    <w:rsid w:val="67099C80"/>
    <w:rsid w:val="670AD087"/>
    <w:rsid w:val="6711400E"/>
    <w:rsid w:val="67123935"/>
    <w:rsid w:val="67128456"/>
    <w:rsid w:val="67157D85"/>
    <w:rsid w:val="6717B435"/>
    <w:rsid w:val="6718CDC6"/>
    <w:rsid w:val="6719F15E"/>
    <w:rsid w:val="671A8301"/>
    <w:rsid w:val="671C102D"/>
    <w:rsid w:val="671C9CC9"/>
    <w:rsid w:val="671FEE25"/>
    <w:rsid w:val="6723F821"/>
    <w:rsid w:val="672419B4"/>
    <w:rsid w:val="6725BD6B"/>
    <w:rsid w:val="672F2BD1"/>
    <w:rsid w:val="672F7DAA"/>
    <w:rsid w:val="67319135"/>
    <w:rsid w:val="67336488"/>
    <w:rsid w:val="67398DC0"/>
    <w:rsid w:val="673AB6A1"/>
    <w:rsid w:val="673C4F22"/>
    <w:rsid w:val="6740B775"/>
    <w:rsid w:val="67436A05"/>
    <w:rsid w:val="6744752A"/>
    <w:rsid w:val="6745997B"/>
    <w:rsid w:val="674BCDDD"/>
    <w:rsid w:val="674F4202"/>
    <w:rsid w:val="674F56ED"/>
    <w:rsid w:val="67503D61"/>
    <w:rsid w:val="67534DC7"/>
    <w:rsid w:val="6754B296"/>
    <w:rsid w:val="67557CFB"/>
    <w:rsid w:val="675CEA32"/>
    <w:rsid w:val="675D4576"/>
    <w:rsid w:val="6761CF81"/>
    <w:rsid w:val="67679C0F"/>
    <w:rsid w:val="6769E2F4"/>
    <w:rsid w:val="676B3455"/>
    <w:rsid w:val="676B6719"/>
    <w:rsid w:val="676D181B"/>
    <w:rsid w:val="6776C70A"/>
    <w:rsid w:val="677CB233"/>
    <w:rsid w:val="677D8AA4"/>
    <w:rsid w:val="67821A5F"/>
    <w:rsid w:val="678488EC"/>
    <w:rsid w:val="67883129"/>
    <w:rsid w:val="67883B7C"/>
    <w:rsid w:val="67888B6D"/>
    <w:rsid w:val="6788E603"/>
    <w:rsid w:val="678B65FF"/>
    <w:rsid w:val="678C1D39"/>
    <w:rsid w:val="678E0BB1"/>
    <w:rsid w:val="67905122"/>
    <w:rsid w:val="679171D9"/>
    <w:rsid w:val="67926682"/>
    <w:rsid w:val="6792D750"/>
    <w:rsid w:val="67932ADB"/>
    <w:rsid w:val="6795A389"/>
    <w:rsid w:val="67976B62"/>
    <w:rsid w:val="679846BE"/>
    <w:rsid w:val="679EFA8C"/>
    <w:rsid w:val="67A09D6A"/>
    <w:rsid w:val="67A140E0"/>
    <w:rsid w:val="67A4E71F"/>
    <w:rsid w:val="67A8E693"/>
    <w:rsid w:val="67A949F0"/>
    <w:rsid w:val="67B2DEB7"/>
    <w:rsid w:val="67B340D9"/>
    <w:rsid w:val="67B3B710"/>
    <w:rsid w:val="67B41282"/>
    <w:rsid w:val="67B5E51B"/>
    <w:rsid w:val="67B9817C"/>
    <w:rsid w:val="67BACBCA"/>
    <w:rsid w:val="67BC5BC1"/>
    <w:rsid w:val="67C0D22F"/>
    <w:rsid w:val="67C21854"/>
    <w:rsid w:val="67C226D7"/>
    <w:rsid w:val="67C5FB64"/>
    <w:rsid w:val="67C8F94F"/>
    <w:rsid w:val="67CEC4BD"/>
    <w:rsid w:val="67CF438E"/>
    <w:rsid w:val="67D00296"/>
    <w:rsid w:val="67D140EE"/>
    <w:rsid w:val="67D2F3F4"/>
    <w:rsid w:val="67D4F6ED"/>
    <w:rsid w:val="67D6F678"/>
    <w:rsid w:val="67D7546A"/>
    <w:rsid w:val="67D89CE8"/>
    <w:rsid w:val="67D9A9ED"/>
    <w:rsid w:val="67DA9898"/>
    <w:rsid w:val="67DB514B"/>
    <w:rsid w:val="67DDFE6F"/>
    <w:rsid w:val="67DECF77"/>
    <w:rsid w:val="67DF12EF"/>
    <w:rsid w:val="67DF328C"/>
    <w:rsid w:val="67E064AD"/>
    <w:rsid w:val="67E0AB43"/>
    <w:rsid w:val="67E2FF15"/>
    <w:rsid w:val="67E3CAB3"/>
    <w:rsid w:val="67E8D87F"/>
    <w:rsid w:val="67EA023C"/>
    <w:rsid w:val="67EAE7DE"/>
    <w:rsid w:val="67EDF14D"/>
    <w:rsid w:val="67EF443F"/>
    <w:rsid w:val="67F84F7A"/>
    <w:rsid w:val="67FC334E"/>
    <w:rsid w:val="67FD890A"/>
    <w:rsid w:val="67FEA72A"/>
    <w:rsid w:val="680682A4"/>
    <w:rsid w:val="680A5862"/>
    <w:rsid w:val="680CA247"/>
    <w:rsid w:val="680CCAF1"/>
    <w:rsid w:val="6813B878"/>
    <w:rsid w:val="68177505"/>
    <w:rsid w:val="6819B3C6"/>
    <w:rsid w:val="682689A0"/>
    <w:rsid w:val="682925C6"/>
    <w:rsid w:val="682A3C1A"/>
    <w:rsid w:val="682C8553"/>
    <w:rsid w:val="682DFA47"/>
    <w:rsid w:val="682F0BA8"/>
    <w:rsid w:val="68308A09"/>
    <w:rsid w:val="68342EC2"/>
    <w:rsid w:val="68361B62"/>
    <w:rsid w:val="683B98D9"/>
    <w:rsid w:val="683F21F0"/>
    <w:rsid w:val="684482A4"/>
    <w:rsid w:val="685B275F"/>
    <w:rsid w:val="6860AE5F"/>
    <w:rsid w:val="6861F5B0"/>
    <w:rsid w:val="6863F5F1"/>
    <w:rsid w:val="686BED89"/>
    <w:rsid w:val="686F7070"/>
    <w:rsid w:val="68737008"/>
    <w:rsid w:val="687D97AA"/>
    <w:rsid w:val="687E3F19"/>
    <w:rsid w:val="6882E198"/>
    <w:rsid w:val="6883EF30"/>
    <w:rsid w:val="6884FD31"/>
    <w:rsid w:val="68862140"/>
    <w:rsid w:val="688C3018"/>
    <w:rsid w:val="68913D35"/>
    <w:rsid w:val="6891835C"/>
    <w:rsid w:val="6892C7FE"/>
    <w:rsid w:val="6893F88E"/>
    <w:rsid w:val="68943FC8"/>
    <w:rsid w:val="689A62F5"/>
    <w:rsid w:val="689D3599"/>
    <w:rsid w:val="68A0162B"/>
    <w:rsid w:val="68A0B312"/>
    <w:rsid w:val="68A25476"/>
    <w:rsid w:val="68A2713F"/>
    <w:rsid w:val="68A4CEF8"/>
    <w:rsid w:val="68A61BC4"/>
    <w:rsid w:val="68A6FA57"/>
    <w:rsid w:val="68A9746D"/>
    <w:rsid w:val="68AA2184"/>
    <w:rsid w:val="68AA232C"/>
    <w:rsid w:val="68B45A60"/>
    <w:rsid w:val="68BD613A"/>
    <w:rsid w:val="68C404AA"/>
    <w:rsid w:val="68C44282"/>
    <w:rsid w:val="68C83E06"/>
    <w:rsid w:val="68CAFFE9"/>
    <w:rsid w:val="68CD9B87"/>
    <w:rsid w:val="68CF9B74"/>
    <w:rsid w:val="68D3BA14"/>
    <w:rsid w:val="68D4046C"/>
    <w:rsid w:val="68D48AA4"/>
    <w:rsid w:val="68D5D71B"/>
    <w:rsid w:val="68DB055B"/>
    <w:rsid w:val="68DC87D6"/>
    <w:rsid w:val="68E33D93"/>
    <w:rsid w:val="68EAF029"/>
    <w:rsid w:val="68F1A4C3"/>
    <w:rsid w:val="68F57C8B"/>
    <w:rsid w:val="68F63F2F"/>
    <w:rsid w:val="68F9532C"/>
    <w:rsid w:val="68FB9CFD"/>
    <w:rsid w:val="68FCA1F8"/>
    <w:rsid w:val="6900A8DE"/>
    <w:rsid w:val="69030461"/>
    <w:rsid w:val="69045E0D"/>
    <w:rsid w:val="6905083F"/>
    <w:rsid w:val="690B70FF"/>
    <w:rsid w:val="6910FF5A"/>
    <w:rsid w:val="691185A5"/>
    <w:rsid w:val="6913B438"/>
    <w:rsid w:val="69143932"/>
    <w:rsid w:val="69149F56"/>
    <w:rsid w:val="691606B8"/>
    <w:rsid w:val="6918B5BC"/>
    <w:rsid w:val="691BF721"/>
    <w:rsid w:val="692150CC"/>
    <w:rsid w:val="69227EE2"/>
    <w:rsid w:val="69240BDD"/>
    <w:rsid w:val="6924A43A"/>
    <w:rsid w:val="692697A7"/>
    <w:rsid w:val="69287FDA"/>
    <w:rsid w:val="692AAD38"/>
    <w:rsid w:val="692E1FF9"/>
    <w:rsid w:val="69324590"/>
    <w:rsid w:val="69361B02"/>
    <w:rsid w:val="69375572"/>
    <w:rsid w:val="6937C915"/>
    <w:rsid w:val="69381DA7"/>
    <w:rsid w:val="69392CB1"/>
    <w:rsid w:val="693C0118"/>
    <w:rsid w:val="693C3A45"/>
    <w:rsid w:val="693EDAB9"/>
    <w:rsid w:val="694214BF"/>
    <w:rsid w:val="6943E522"/>
    <w:rsid w:val="69478C2B"/>
    <w:rsid w:val="6948DD6B"/>
    <w:rsid w:val="694C867C"/>
    <w:rsid w:val="69524033"/>
    <w:rsid w:val="69530931"/>
    <w:rsid w:val="6953753B"/>
    <w:rsid w:val="69540253"/>
    <w:rsid w:val="6956C6C3"/>
    <w:rsid w:val="69587879"/>
    <w:rsid w:val="6959864A"/>
    <w:rsid w:val="695B3320"/>
    <w:rsid w:val="695C1808"/>
    <w:rsid w:val="695D72ED"/>
    <w:rsid w:val="695F22E6"/>
    <w:rsid w:val="69616706"/>
    <w:rsid w:val="696595BB"/>
    <w:rsid w:val="697026DA"/>
    <w:rsid w:val="697E6F82"/>
    <w:rsid w:val="697F55DC"/>
    <w:rsid w:val="698549D5"/>
    <w:rsid w:val="698C2D46"/>
    <w:rsid w:val="698D93F7"/>
    <w:rsid w:val="69943C31"/>
    <w:rsid w:val="69977454"/>
    <w:rsid w:val="699C4B82"/>
    <w:rsid w:val="699EE83B"/>
    <w:rsid w:val="69A2F13E"/>
    <w:rsid w:val="69A3D7A3"/>
    <w:rsid w:val="69A5C8DB"/>
    <w:rsid w:val="69AA7389"/>
    <w:rsid w:val="69AAC799"/>
    <w:rsid w:val="69AB1DFC"/>
    <w:rsid w:val="69AB5055"/>
    <w:rsid w:val="69ABF99D"/>
    <w:rsid w:val="69AD47B1"/>
    <w:rsid w:val="69AD843F"/>
    <w:rsid w:val="69AEF045"/>
    <w:rsid w:val="69B19D51"/>
    <w:rsid w:val="69B27234"/>
    <w:rsid w:val="69B80D48"/>
    <w:rsid w:val="69B94752"/>
    <w:rsid w:val="69BD378D"/>
    <w:rsid w:val="69BEC6F9"/>
    <w:rsid w:val="69C4F627"/>
    <w:rsid w:val="69CA1DFC"/>
    <w:rsid w:val="69D31B9E"/>
    <w:rsid w:val="69D8A842"/>
    <w:rsid w:val="69D99A06"/>
    <w:rsid w:val="69DBF3FB"/>
    <w:rsid w:val="69DC5752"/>
    <w:rsid w:val="69E0A30B"/>
    <w:rsid w:val="69E3AEB0"/>
    <w:rsid w:val="69E7814E"/>
    <w:rsid w:val="69E7F4FE"/>
    <w:rsid w:val="69E8400D"/>
    <w:rsid w:val="69E9A462"/>
    <w:rsid w:val="69E9E3F9"/>
    <w:rsid w:val="69EB9A46"/>
    <w:rsid w:val="69EE8FF4"/>
    <w:rsid w:val="69EFD4B3"/>
    <w:rsid w:val="69F1F2C8"/>
    <w:rsid w:val="69F7DDE4"/>
    <w:rsid w:val="69FA07FC"/>
    <w:rsid w:val="69FA5D17"/>
    <w:rsid w:val="69FAECAD"/>
    <w:rsid w:val="6A012C30"/>
    <w:rsid w:val="6A025D82"/>
    <w:rsid w:val="6A069754"/>
    <w:rsid w:val="6A0900D8"/>
    <w:rsid w:val="6A0CC004"/>
    <w:rsid w:val="6A1623AE"/>
    <w:rsid w:val="6A1BEE5A"/>
    <w:rsid w:val="6A282362"/>
    <w:rsid w:val="6A2F21B4"/>
    <w:rsid w:val="6A318D5F"/>
    <w:rsid w:val="6A328D89"/>
    <w:rsid w:val="6A3477E2"/>
    <w:rsid w:val="6A34BC31"/>
    <w:rsid w:val="6A369726"/>
    <w:rsid w:val="6A3B285A"/>
    <w:rsid w:val="6A3B585E"/>
    <w:rsid w:val="6A3EF7E4"/>
    <w:rsid w:val="6A4231A8"/>
    <w:rsid w:val="6A4516DA"/>
    <w:rsid w:val="6A4929FB"/>
    <w:rsid w:val="6A49D527"/>
    <w:rsid w:val="6A4F5CB0"/>
    <w:rsid w:val="6A500E24"/>
    <w:rsid w:val="6A5D60C8"/>
    <w:rsid w:val="6A5EF212"/>
    <w:rsid w:val="6A6126BB"/>
    <w:rsid w:val="6A645BC6"/>
    <w:rsid w:val="6A671E6C"/>
    <w:rsid w:val="6A6AEA98"/>
    <w:rsid w:val="6A6CC76D"/>
    <w:rsid w:val="6A6DC741"/>
    <w:rsid w:val="6A6FCFE8"/>
    <w:rsid w:val="6A6FF898"/>
    <w:rsid w:val="6A7CD837"/>
    <w:rsid w:val="6A7F6676"/>
    <w:rsid w:val="6A835DF0"/>
    <w:rsid w:val="6A88FFA0"/>
    <w:rsid w:val="6A89E60F"/>
    <w:rsid w:val="6A8E23B1"/>
    <w:rsid w:val="6A9CB95D"/>
    <w:rsid w:val="6AA171CF"/>
    <w:rsid w:val="6AA426EA"/>
    <w:rsid w:val="6AA74160"/>
    <w:rsid w:val="6AA8BE51"/>
    <w:rsid w:val="6AAC127D"/>
    <w:rsid w:val="6AAF6B00"/>
    <w:rsid w:val="6AB49DB5"/>
    <w:rsid w:val="6AB7E1EA"/>
    <w:rsid w:val="6ABA5F7B"/>
    <w:rsid w:val="6ABBEF45"/>
    <w:rsid w:val="6ABCAAAE"/>
    <w:rsid w:val="6AC124CE"/>
    <w:rsid w:val="6AC944F7"/>
    <w:rsid w:val="6ACF094B"/>
    <w:rsid w:val="6AD4B10D"/>
    <w:rsid w:val="6AD51D20"/>
    <w:rsid w:val="6AD666F1"/>
    <w:rsid w:val="6ADB710C"/>
    <w:rsid w:val="6AE47ABF"/>
    <w:rsid w:val="6AE646AC"/>
    <w:rsid w:val="6AEB885D"/>
    <w:rsid w:val="6AF3126E"/>
    <w:rsid w:val="6AF6B401"/>
    <w:rsid w:val="6AFC4871"/>
    <w:rsid w:val="6B020BFF"/>
    <w:rsid w:val="6B0754DB"/>
    <w:rsid w:val="6B0FD0A2"/>
    <w:rsid w:val="6B1415CB"/>
    <w:rsid w:val="6B15BDAE"/>
    <w:rsid w:val="6B15F7A6"/>
    <w:rsid w:val="6B1AFB7F"/>
    <w:rsid w:val="6B1B04A6"/>
    <w:rsid w:val="6B1DD4A9"/>
    <w:rsid w:val="6B1DDF1A"/>
    <w:rsid w:val="6B22BFC1"/>
    <w:rsid w:val="6B23EA77"/>
    <w:rsid w:val="6B241D7E"/>
    <w:rsid w:val="6B274D67"/>
    <w:rsid w:val="6B31AF67"/>
    <w:rsid w:val="6B37ED09"/>
    <w:rsid w:val="6B3891F0"/>
    <w:rsid w:val="6B38D0EC"/>
    <w:rsid w:val="6B3B37CE"/>
    <w:rsid w:val="6B3C2793"/>
    <w:rsid w:val="6B3C63F8"/>
    <w:rsid w:val="6B4003FE"/>
    <w:rsid w:val="6B41BBD4"/>
    <w:rsid w:val="6B42D51B"/>
    <w:rsid w:val="6B45E66D"/>
    <w:rsid w:val="6B4858DE"/>
    <w:rsid w:val="6B49A6F1"/>
    <w:rsid w:val="6B4B7100"/>
    <w:rsid w:val="6B4BF944"/>
    <w:rsid w:val="6B4E57D5"/>
    <w:rsid w:val="6B51D20D"/>
    <w:rsid w:val="6B58A7AF"/>
    <w:rsid w:val="6B5B71AA"/>
    <w:rsid w:val="6B5C8CDE"/>
    <w:rsid w:val="6B5D08C4"/>
    <w:rsid w:val="6B60AD76"/>
    <w:rsid w:val="6B65D283"/>
    <w:rsid w:val="6B6975DC"/>
    <w:rsid w:val="6B6A1A63"/>
    <w:rsid w:val="6B6E9196"/>
    <w:rsid w:val="6B73559C"/>
    <w:rsid w:val="6B7C47D0"/>
    <w:rsid w:val="6B7D2CC3"/>
    <w:rsid w:val="6B7F2E55"/>
    <w:rsid w:val="6B860AD6"/>
    <w:rsid w:val="6B8869DA"/>
    <w:rsid w:val="6B8A0AB4"/>
    <w:rsid w:val="6B91978A"/>
    <w:rsid w:val="6B93AE45"/>
    <w:rsid w:val="6B9DEBB8"/>
    <w:rsid w:val="6B9E84C4"/>
    <w:rsid w:val="6BA17CD8"/>
    <w:rsid w:val="6BA49954"/>
    <w:rsid w:val="6BA56CA5"/>
    <w:rsid w:val="6BB1953B"/>
    <w:rsid w:val="6BB35C59"/>
    <w:rsid w:val="6BB4BA64"/>
    <w:rsid w:val="6BB6EB18"/>
    <w:rsid w:val="6BB6F20C"/>
    <w:rsid w:val="6BB95513"/>
    <w:rsid w:val="6BC178BF"/>
    <w:rsid w:val="6BC18B87"/>
    <w:rsid w:val="6BC7589E"/>
    <w:rsid w:val="6BC894A2"/>
    <w:rsid w:val="6BCC9433"/>
    <w:rsid w:val="6BD056E5"/>
    <w:rsid w:val="6BD48BF9"/>
    <w:rsid w:val="6BDD038C"/>
    <w:rsid w:val="6BDE0209"/>
    <w:rsid w:val="6BDE707D"/>
    <w:rsid w:val="6BE5051B"/>
    <w:rsid w:val="6BEBCBFB"/>
    <w:rsid w:val="6BECF1CD"/>
    <w:rsid w:val="6BF13662"/>
    <w:rsid w:val="6BF3F13B"/>
    <w:rsid w:val="6BF572DE"/>
    <w:rsid w:val="6BFAC1DF"/>
    <w:rsid w:val="6BFE32B6"/>
    <w:rsid w:val="6BFF7100"/>
    <w:rsid w:val="6C02BF7F"/>
    <w:rsid w:val="6C02EECD"/>
    <w:rsid w:val="6C136762"/>
    <w:rsid w:val="6C182910"/>
    <w:rsid w:val="6C18A898"/>
    <w:rsid w:val="6C2317AF"/>
    <w:rsid w:val="6C263AED"/>
    <w:rsid w:val="6C2917F0"/>
    <w:rsid w:val="6C32161D"/>
    <w:rsid w:val="6C32D26A"/>
    <w:rsid w:val="6C371491"/>
    <w:rsid w:val="6C372079"/>
    <w:rsid w:val="6C3B9FA6"/>
    <w:rsid w:val="6C3EA578"/>
    <w:rsid w:val="6C437CC9"/>
    <w:rsid w:val="6C4582DF"/>
    <w:rsid w:val="6C4833DB"/>
    <w:rsid w:val="6C494BDC"/>
    <w:rsid w:val="6C4A50F9"/>
    <w:rsid w:val="6C4CC31C"/>
    <w:rsid w:val="6C4FB0F0"/>
    <w:rsid w:val="6C56960C"/>
    <w:rsid w:val="6C5B374F"/>
    <w:rsid w:val="6C5E39A8"/>
    <w:rsid w:val="6C650DD6"/>
    <w:rsid w:val="6C66A7DB"/>
    <w:rsid w:val="6C68F102"/>
    <w:rsid w:val="6C68F9DE"/>
    <w:rsid w:val="6C6A52AD"/>
    <w:rsid w:val="6C6BE26E"/>
    <w:rsid w:val="6C71C4D7"/>
    <w:rsid w:val="6C72218B"/>
    <w:rsid w:val="6C73F8D0"/>
    <w:rsid w:val="6C75F8F5"/>
    <w:rsid w:val="6C771A55"/>
    <w:rsid w:val="6C77B3CD"/>
    <w:rsid w:val="6C7AE6B7"/>
    <w:rsid w:val="6C7B85E4"/>
    <w:rsid w:val="6C7C67F4"/>
    <w:rsid w:val="6C7C80CE"/>
    <w:rsid w:val="6C7EEF90"/>
    <w:rsid w:val="6C8030F8"/>
    <w:rsid w:val="6C803ECB"/>
    <w:rsid w:val="6C826D77"/>
    <w:rsid w:val="6C846F49"/>
    <w:rsid w:val="6C8E4188"/>
    <w:rsid w:val="6C90193B"/>
    <w:rsid w:val="6C93B919"/>
    <w:rsid w:val="6C9C6A72"/>
    <w:rsid w:val="6C9F792A"/>
    <w:rsid w:val="6CA3DF20"/>
    <w:rsid w:val="6CA587C5"/>
    <w:rsid w:val="6CA66B9E"/>
    <w:rsid w:val="6CA8D0ED"/>
    <w:rsid w:val="6CAC5553"/>
    <w:rsid w:val="6CAE09DA"/>
    <w:rsid w:val="6CAE29A4"/>
    <w:rsid w:val="6CB0B233"/>
    <w:rsid w:val="6CB41F11"/>
    <w:rsid w:val="6CB4866D"/>
    <w:rsid w:val="6CBA7F80"/>
    <w:rsid w:val="6CBB2C7F"/>
    <w:rsid w:val="6CBD6758"/>
    <w:rsid w:val="6CBF6154"/>
    <w:rsid w:val="6CC2821E"/>
    <w:rsid w:val="6CCB147D"/>
    <w:rsid w:val="6CCD025C"/>
    <w:rsid w:val="6CD15DF7"/>
    <w:rsid w:val="6CD1EAA2"/>
    <w:rsid w:val="6CD38F70"/>
    <w:rsid w:val="6CD55C85"/>
    <w:rsid w:val="6CD6AB03"/>
    <w:rsid w:val="6CD9D704"/>
    <w:rsid w:val="6CD9FB30"/>
    <w:rsid w:val="6CDBF4FA"/>
    <w:rsid w:val="6CE3E0FC"/>
    <w:rsid w:val="6CE6B595"/>
    <w:rsid w:val="6CE879F0"/>
    <w:rsid w:val="6CE95884"/>
    <w:rsid w:val="6CF47810"/>
    <w:rsid w:val="6CF491DA"/>
    <w:rsid w:val="6CF9E854"/>
    <w:rsid w:val="6CFB4C77"/>
    <w:rsid w:val="6CFBBD63"/>
    <w:rsid w:val="6CFC4114"/>
    <w:rsid w:val="6CFC96E9"/>
    <w:rsid w:val="6CFCC48E"/>
    <w:rsid w:val="6CFDCE2B"/>
    <w:rsid w:val="6CFDEA9E"/>
    <w:rsid w:val="6D02421B"/>
    <w:rsid w:val="6D0958F0"/>
    <w:rsid w:val="6D11412E"/>
    <w:rsid w:val="6D119013"/>
    <w:rsid w:val="6D12133F"/>
    <w:rsid w:val="6D1457CF"/>
    <w:rsid w:val="6D1781AD"/>
    <w:rsid w:val="6D1D3534"/>
    <w:rsid w:val="6D215EA4"/>
    <w:rsid w:val="6D227254"/>
    <w:rsid w:val="6D229CA1"/>
    <w:rsid w:val="6D236B0D"/>
    <w:rsid w:val="6D26C4DB"/>
    <w:rsid w:val="6D299640"/>
    <w:rsid w:val="6D2F9B4E"/>
    <w:rsid w:val="6D2FE0B2"/>
    <w:rsid w:val="6D3EE587"/>
    <w:rsid w:val="6D3F4352"/>
    <w:rsid w:val="6D41BA9D"/>
    <w:rsid w:val="6D42A62C"/>
    <w:rsid w:val="6D4449B1"/>
    <w:rsid w:val="6D4EF11B"/>
    <w:rsid w:val="6D53593D"/>
    <w:rsid w:val="6D539F8F"/>
    <w:rsid w:val="6D57D21D"/>
    <w:rsid w:val="6D5A43C8"/>
    <w:rsid w:val="6D5B5234"/>
    <w:rsid w:val="6D5DBC04"/>
    <w:rsid w:val="6D5DD2F2"/>
    <w:rsid w:val="6D6AC290"/>
    <w:rsid w:val="6D6EEE1C"/>
    <w:rsid w:val="6D6F5C1E"/>
    <w:rsid w:val="6D718D72"/>
    <w:rsid w:val="6D7345DF"/>
    <w:rsid w:val="6D7511D7"/>
    <w:rsid w:val="6D7E96A7"/>
    <w:rsid w:val="6D81A6E1"/>
    <w:rsid w:val="6D831008"/>
    <w:rsid w:val="6D892E8E"/>
    <w:rsid w:val="6D8D3995"/>
    <w:rsid w:val="6D8F2566"/>
    <w:rsid w:val="6D90CC95"/>
    <w:rsid w:val="6D93A10F"/>
    <w:rsid w:val="6D9B11F7"/>
    <w:rsid w:val="6D9B7D32"/>
    <w:rsid w:val="6D9BABDE"/>
    <w:rsid w:val="6D9C1759"/>
    <w:rsid w:val="6DA1788C"/>
    <w:rsid w:val="6DA6C62D"/>
    <w:rsid w:val="6DAF564A"/>
    <w:rsid w:val="6DB166EF"/>
    <w:rsid w:val="6DB6B8B5"/>
    <w:rsid w:val="6DB80C18"/>
    <w:rsid w:val="6DC44F15"/>
    <w:rsid w:val="6DD31D9A"/>
    <w:rsid w:val="6DD76C74"/>
    <w:rsid w:val="6DD7A848"/>
    <w:rsid w:val="6DD84793"/>
    <w:rsid w:val="6DD84DE6"/>
    <w:rsid w:val="6DD87962"/>
    <w:rsid w:val="6DD8CAD3"/>
    <w:rsid w:val="6DDB0F64"/>
    <w:rsid w:val="6DDE466B"/>
    <w:rsid w:val="6DE27405"/>
    <w:rsid w:val="6DE62BEC"/>
    <w:rsid w:val="6DE6A904"/>
    <w:rsid w:val="6DEC56E8"/>
    <w:rsid w:val="6DEE3195"/>
    <w:rsid w:val="6DEE93DB"/>
    <w:rsid w:val="6DF1D856"/>
    <w:rsid w:val="6DF69E55"/>
    <w:rsid w:val="6DF6B686"/>
    <w:rsid w:val="6DF7126D"/>
    <w:rsid w:val="6DF8BF57"/>
    <w:rsid w:val="6DFA2122"/>
    <w:rsid w:val="6DFA36DB"/>
    <w:rsid w:val="6DFF2A9E"/>
    <w:rsid w:val="6E00E2B0"/>
    <w:rsid w:val="6E05CD0E"/>
    <w:rsid w:val="6E06230E"/>
    <w:rsid w:val="6E09694A"/>
    <w:rsid w:val="6E0DF538"/>
    <w:rsid w:val="6E136591"/>
    <w:rsid w:val="6E155D0C"/>
    <w:rsid w:val="6E1593BF"/>
    <w:rsid w:val="6E175645"/>
    <w:rsid w:val="6E19F3A9"/>
    <w:rsid w:val="6E1C7F7E"/>
    <w:rsid w:val="6E201029"/>
    <w:rsid w:val="6E21FCA5"/>
    <w:rsid w:val="6E24A447"/>
    <w:rsid w:val="6E284A0E"/>
    <w:rsid w:val="6E2BE99C"/>
    <w:rsid w:val="6E2E69B3"/>
    <w:rsid w:val="6E2FB6A8"/>
    <w:rsid w:val="6E30998B"/>
    <w:rsid w:val="6E335376"/>
    <w:rsid w:val="6E33E050"/>
    <w:rsid w:val="6E34FDF2"/>
    <w:rsid w:val="6E37ACC6"/>
    <w:rsid w:val="6E38367A"/>
    <w:rsid w:val="6E383AD3"/>
    <w:rsid w:val="6E3D8C17"/>
    <w:rsid w:val="6E423BFF"/>
    <w:rsid w:val="6E43FD06"/>
    <w:rsid w:val="6E44991E"/>
    <w:rsid w:val="6E4825B4"/>
    <w:rsid w:val="6E489A7D"/>
    <w:rsid w:val="6E5088AB"/>
    <w:rsid w:val="6E57887A"/>
    <w:rsid w:val="6E590E07"/>
    <w:rsid w:val="6E5C1BE0"/>
    <w:rsid w:val="6E5EC048"/>
    <w:rsid w:val="6E6132DE"/>
    <w:rsid w:val="6E63BEAC"/>
    <w:rsid w:val="6E6D2B59"/>
    <w:rsid w:val="6E73B916"/>
    <w:rsid w:val="6E7444C9"/>
    <w:rsid w:val="6E7B3BF4"/>
    <w:rsid w:val="6E7B82E0"/>
    <w:rsid w:val="6E7E2C09"/>
    <w:rsid w:val="6E823192"/>
    <w:rsid w:val="6E860FFD"/>
    <w:rsid w:val="6E86515D"/>
    <w:rsid w:val="6E8BDE2F"/>
    <w:rsid w:val="6E8CE6C9"/>
    <w:rsid w:val="6E90246E"/>
    <w:rsid w:val="6E915AF5"/>
    <w:rsid w:val="6E9262D8"/>
    <w:rsid w:val="6E959845"/>
    <w:rsid w:val="6E9893BB"/>
    <w:rsid w:val="6E9C3B0D"/>
    <w:rsid w:val="6E9CE139"/>
    <w:rsid w:val="6EA27C5F"/>
    <w:rsid w:val="6EA8633C"/>
    <w:rsid w:val="6EAB6BD8"/>
    <w:rsid w:val="6EAC39DD"/>
    <w:rsid w:val="6EADD9F7"/>
    <w:rsid w:val="6EAE2401"/>
    <w:rsid w:val="6EB1F54D"/>
    <w:rsid w:val="6EB2758E"/>
    <w:rsid w:val="6EB43804"/>
    <w:rsid w:val="6EBBFE6D"/>
    <w:rsid w:val="6EBEB2F0"/>
    <w:rsid w:val="6EBFD69D"/>
    <w:rsid w:val="6EC3F727"/>
    <w:rsid w:val="6EC45DB4"/>
    <w:rsid w:val="6EC744C3"/>
    <w:rsid w:val="6EC8130E"/>
    <w:rsid w:val="6ED669C6"/>
    <w:rsid w:val="6EDB1861"/>
    <w:rsid w:val="6EDDCE47"/>
    <w:rsid w:val="6EDFFAE0"/>
    <w:rsid w:val="6EE11E6E"/>
    <w:rsid w:val="6EE6A631"/>
    <w:rsid w:val="6EE9FE40"/>
    <w:rsid w:val="6EEAAF86"/>
    <w:rsid w:val="6EEDFB88"/>
    <w:rsid w:val="6EF0BD23"/>
    <w:rsid w:val="6EF420FC"/>
    <w:rsid w:val="6EF6D7F5"/>
    <w:rsid w:val="6EF76762"/>
    <w:rsid w:val="6EFF4888"/>
    <w:rsid w:val="6F027B9F"/>
    <w:rsid w:val="6F0C2CBB"/>
    <w:rsid w:val="6F0C7BC5"/>
    <w:rsid w:val="6F1434AB"/>
    <w:rsid w:val="6F17AD10"/>
    <w:rsid w:val="6F1827A6"/>
    <w:rsid w:val="6F18B579"/>
    <w:rsid w:val="6F1926FD"/>
    <w:rsid w:val="6F1A1355"/>
    <w:rsid w:val="6F1B7F51"/>
    <w:rsid w:val="6F1EA1D2"/>
    <w:rsid w:val="6F25C3C5"/>
    <w:rsid w:val="6F263D58"/>
    <w:rsid w:val="6F267786"/>
    <w:rsid w:val="6F27B1D5"/>
    <w:rsid w:val="6F2A68C7"/>
    <w:rsid w:val="6F35355B"/>
    <w:rsid w:val="6F3AFEFC"/>
    <w:rsid w:val="6F3BBCD3"/>
    <w:rsid w:val="6F3D219E"/>
    <w:rsid w:val="6F3E62B8"/>
    <w:rsid w:val="6F44A899"/>
    <w:rsid w:val="6F46B394"/>
    <w:rsid w:val="6F473AAA"/>
    <w:rsid w:val="6F4C1063"/>
    <w:rsid w:val="6F4DF28C"/>
    <w:rsid w:val="6F4EBB75"/>
    <w:rsid w:val="6F512E32"/>
    <w:rsid w:val="6F5176E2"/>
    <w:rsid w:val="6F534497"/>
    <w:rsid w:val="6F56DFD6"/>
    <w:rsid w:val="6F58E3EC"/>
    <w:rsid w:val="6F5C7132"/>
    <w:rsid w:val="6F5E1CF8"/>
    <w:rsid w:val="6F60C918"/>
    <w:rsid w:val="6F624B29"/>
    <w:rsid w:val="6F6493E1"/>
    <w:rsid w:val="6F740C1B"/>
    <w:rsid w:val="6F78CAD2"/>
    <w:rsid w:val="6F7A023D"/>
    <w:rsid w:val="6F7CE94F"/>
    <w:rsid w:val="6F7E1F96"/>
    <w:rsid w:val="6F89B9CA"/>
    <w:rsid w:val="6F8AB78E"/>
    <w:rsid w:val="6F91FAA8"/>
    <w:rsid w:val="6F934D61"/>
    <w:rsid w:val="6F9AE07C"/>
    <w:rsid w:val="6F9CA25B"/>
    <w:rsid w:val="6F9FFD07"/>
    <w:rsid w:val="6FA17542"/>
    <w:rsid w:val="6FB2858A"/>
    <w:rsid w:val="6FB70977"/>
    <w:rsid w:val="6FC2ACC4"/>
    <w:rsid w:val="6FC32A29"/>
    <w:rsid w:val="6FC46489"/>
    <w:rsid w:val="6FC59939"/>
    <w:rsid w:val="6FC8A525"/>
    <w:rsid w:val="6FCC4F03"/>
    <w:rsid w:val="6FCD05F4"/>
    <w:rsid w:val="6FCD0661"/>
    <w:rsid w:val="6FCE8839"/>
    <w:rsid w:val="6FCEC897"/>
    <w:rsid w:val="6FCFCF3C"/>
    <w:rsid w:val="6FD30913"/>
    <w:rsid w:val="6FD52C46"/>
    <w:rsid w:val="6FD5D9B2"/>
    <w:rsid w:val="6FD69280"/>
    <w:rsid w:val="6FDA67AB"/>
    <w:rsid w:val="6FDAC57B"/>
    <w:rsid w:val="6FDF7B33"/>
    <w:rsid w:val="6FE3B2D7"/>
    <w:rsid w:val="6FE4517D"/>
    <w:rsid w:val="6FF04DCB"/>
    <w:rsid w:val="6FF05EDC"/>
    <w:rsid w:val="6FF2C3DD"/>
    <w:rsid w:val="6FF65CF7"/>
    <w:rsid w:val="6FF7537B"/>
    <w:rsid w:val="6FF87C64"/>
    <w:rsid w:val="6FF966B5"/>
    <w:rsid w:val="6FFAEF88"/>
    <w:rsid w:val="6FFD1362"/>
    <w:rsid w:val="6FFE8FB8"/>
    <w:rsid w:val="6FFF5759"/>
    <w:rsid w:val="6FFF8021"/>
    <w:rsid w:val="70018F8E"/>
    <w:rsid w:val="700565D6"/>
    <w:rsid w:val="7006B5D0"/>
    <w:rsid w:val="7008A0DA"/>
    <w:rsid w:val="700A493B"/>
    <w:rsid w:val="700E2801"/>
    <w:rsid w:val="7013727B"/>
    <w:rsid w:val="7017A4CE"/>
    <w:rsid w:val="701876A6"/>
    <w:rsid w:val="701A5E3A"/>
    <w:rsid w:val="701B045E"/>
    <w:rsid w:val="7020BA61"/>
    <w:rsid w:val="7026F5BC"/>
    <w:rsid w:val="70271A18"/>
    <w:rsid w:val="7027AC4A"/>
    <w:rsid w:val="702AD4B5"/>
    <w:rsid w:val="702BE88E"/>
    <w:rsid w:val="703091BF"/>
    <w:rsid w:val="7031B114"/>
    <w:rsid w:val="70332CBB"/>
    <w:rsid w:val="70360847"/>
    <w:rsid w:val="70390A0A"/>
    <w:rsid w:val="7039F284"/>
    <w:rsid w:val="703DAE5A"/>
    <w:rsid w:val="703DF53B"/>
    <w:rsid w:val="703EA31C"/>
    <w:rsid w:val="703FA5D2"/>
    <w:rsid w:val="70462F49"/>
    <w:rsid w:val="70499E81"/>
    <w:rsid w:val="704A4485"/>
    <w:rsid w:val="704CBF5A"/>
    <w:rsid w:val="704D7513"/>
    <w:rsid w:val="704EF20A"/>
    <w:rsid w:val="7054E19D"/>
    <w:rsid w:val="705862E4"/>
    <w:rsid w:val="70588552"/>
    <w:rsid w:val="705A4478"/>
    <w:rsid w:val="705A9947"/>
    <w:rsid w:val="70658B8E"/>
    <w:rsid w:val="70671F68"/>
    <w:rsid w:val="706A19CD"/>
    <w:rsid w:val="706BB8E4"/>
    <w:rsid w:val="706E0E95"/>
    <w:rsid w:val="706FA1F5"/>
    <w:rsid w:val="70749FA6"/>
    <w:rsid w:val="7076E414"/>
    <w:rsid w:val="70793895"/>
    <w:rsid w:val="707DEE3E"/>
    <w:rsid w:val="707E1FBA"/>
    <w:rsid w:val="708326BD"/>
    <w:rsid w:val="708702F5"/>
    <w:rsid w:val="7087AC02"/>
    <w:rsid w:val="708C305F"/>
    <w:rsid w:val="708C7AA2"/>
    <w:rsid w:val="70900EFB"/>
    <w:rsid w:val="70943637"/>
    <w:rsid w:val="709495AA"/>
    <w:rsid w:val="709ACFAA"/>
    <w:rsid w:val="709B04EF"/>
    <w:rsid w:val="709E1E63"/>
    <w:rsid w:val="70A333A5"/>
    <w:rsid w:val="70A60A75"/>
    <w:rsid w:val="70A6FCE0"/>
    <w:rsid w:val="70A7AF89"/>
    <w:rsid w:val="70AACF70"/>
    <w:rsid w:val="70AFB247"/>
    <w:rsid w:val="70B15BC0"/>
    <w:rsid w:val="70B3F807"/>
    <w:rsid w:val="70B577EA"/>
    <w:rsid w:val="70BD1E56"/>
    <w:rsid w:val="70C2CC6A"/>
    <w:rsid w:val="70C457E3"/>
    <w:rsid w:val="70C52333"/>
    <w:rsid w:val="70C719E8"/>
    <w:rsid w:val="70C99B2E"/>
    <w:rsid w:val="70D1A969"/>
    <w:rsid w:val="70D1DBC3"/>
    <w:rsid w:val="70D48FD2"/>
    <w:rsid w:val="70D8D4AB"/>
    <w:rsid w:val="70DE4D76"/>
    <w:rsid w:val="70E16420"/>
    <w:rsid w:val="70E1EA7F"/>
    <w:rsid w:val="70E25354"/>
    <w:rsid w:val="70E39527"/>
    <w:rsid w:val="70E46F51"/>
    <w:rsid w:val="70E4A5A0"/>
    <w:rsid w:val="70E75AF6"/>
    <w:rsid w:val="70E7CBD9"/>
    <w:rsid w:val="70EC9B48"/>
    <w:rsid w:val="70EF8741"/>
    <w:rsid w:val="70EF8E34"/>
    <w:rsid w:val="70F0AA9E"/>
    <w:rsid w:val="70F3675B"/>
    <w:rsid w:val="70FB664F"/>
    <w:rsid w:val="7100355D"/>
    <w:rsid w:val="710443F7"/>
    <w:rsid w:val="7104D085"/>
    <w:rsid w:val="71068844"/>
    <w:rsid w:val="71120A99"/>
    <w:rsid w:val="7118B9B0"/>
    <w:rsid w:val="71200879"/>
    <w:rsid w:val="7122AEF1"/>
    <w:rsid w:val="71288E49"/>
    <w:rsid w:val="712C5E1F"/>
    <w:rsid w:val="712F0235"/>
    <w:rsid w:val="7133E42F"/>
    <w:rsid w:val="71349B76"/>
    <w:rsid w:val="71355684"/>
    <w:rsid w:val="7135F72B"/>
    <w:rsid w:val="7139567B"/>
    <w:rsid w:val="713F47C6"/>
    <w:rsid w:val="71408790"/>
    <w:rsid w:val="7140D4A5"/>
    <w:rsid w:val="71413CBF"/>
    <w:rsid w:val="71455BBF"/>
    <w:rsid w:val="7148625B"/>
    <w:rsid w:val="714DB0A4"/>
    <w:rsid w:val="715F650D"/>
    <w:rsid w:val="716DE293"/>
    <w:rsid w:val="716FDB95"/>
    <w:rsid w:val="717A59A9"/>
    <w:rsid w:val="717C05D7"/>
    <w:rsid w:val="7180D3AE"/>
    <w:rsid w:val="71856872"/>
    <w:rsid w:val="71867B33"/>
    <w:rsid w:val="7187E5F2"/>
    <w:rsid w:val="718972F1"/>
    <w:rsid w:val="718A8178"/>
    <w:rsid w:val="718BC57A"/>
    <w:rsid w:val="718DA7F3"/>
    <w:rsid w:val="71935B84"/>
    <w:rsid w:val="719588C2"/>
    <w:rsid w:val="7195A52A"/>
    <w:rsid w:val="7199E0F8"/>
    <w:rsid w:val="719BE51A"/>
    <w:rsid w:val="719DB337"/>
    <w:rsid w:val="719EF5F1"/>
    <w:rsid w:val="71A43908"/>
    <w:rsid w:val="71A6947E"/>
    <w:rsid w:val="71AA5A7C"/>
    <w:rsid w:val="71AD7CB9"/>
    <w:rsid w:val="71AF707D"/>
    <w:rsid w:val="71B1C72D"/>
    <w:rsid w:val="71B56F22"/>
    <w:rsid w:val="71B73C17"/>
    <w:rsid w:val="71B97F88"/>
    <w:rsid w:val="71C8329B"/>
    <w:rsid w:val="71CC8F65"/>
    <w:rsid w:val="71D12C4B"/>
    <w:rsid w:val="71D1C700"/>
    <w:rsid w:val="71D79027"/>
    <w:rsid w:val="71DAD1D5"/>
    <w:rsid w:val="71DCCA13"/>
    <w:rsid w:val="71DE2F08"/>
    <w:rsid w:val="71DEC3F5"/>
    <w:rsid w:val="71E0797C"/>
    <w:rsid w:val="71E97163"/>
    <w:rsid w:val="71EA4CB5"/>
    <w:rsid w:val="71EA54A8"/>
    <w:rsid w:val="71ED0161"/>
    <w:rsid w:val="71F62DB3"/>
    <w:rsid w:val="71F7E704"/>
    <w:rsid w:val="71FE2742"/>
    <w:rsid w:val="71FE6BF2"/>
    <w:rsid w:val="71FF24F3"/>
    <w:rsid w:val="71FF5CEB"/>
    <w:rsid w:val="71FF71CC"/>
    <w:rsid w:val="71FFAF39"/>
    <w:rsid w:val="72007069"/>
    <w:rsid w:val="7201CB6E"/>
    <w:rsid w:val="72058A8E"/>
    <w:rsid w:val="72078945"/>
    <w:rsid w:val="720D1994"/>
    <w:rsid w:val="720F61B1"/>
    <w:rsid w:val="7211CE54"/>
    <w:rsid w:val="7215A42E"/>
    <w:rsid w:val="721B4C80"/>
    <w:rsid w:val="72227DC0"/>
    <w:rsid w:val="72237C63"/>
    <w:rsid w:val="72242CB5"/>
    <w:rsid w:val="722DF1BB"/>
    <w:rsid w:val="722E5CBC"/>
    <w:rsid w:val="7230014C"/>
    <w:rsid w:val="723132FF"/>
    <w:rsid w:val="7232C16B"/>
    <w:rsid w:val="72372D87"/>
    <w:rsid w:val="72380968"/>
    <w:rsid w:val="723F7119"/>
    <w:rsid w:val="72430D68"/>
    <w:rsid w:val="72496C0F"/>
    <w:rsid w:val="72499208"/>
    <w:rsid w:val="724C2DE5"/>
    <w:rsid w:val="724EC79C"/>
    <w:rsid w:val="725200FB"/>
    <w:rsid w:val="72572B80"/>
    <w:rsid w:val="72582290"/>
    <w:rsid w:val="725AF884"/>
    <w:rsid w:val="725BCC3E"/>
    <w:rsid w:val="725CAC70"/>
    <w:rsid w:val="725F801B"/>
    <w:rsid w:val="7260AF68"/>
    <w:rsid w:val="72626C44"/>
    <w:rsid w:val="72642E1D"/>
    <w:rsid w:val="72676366"/>
    <w:rsid w:val="726E6D87"/>
    <w:rsid w:val="72723051"/>
    <w:rsid w:val="7279D7C5"/>
    <w:rsid w:val="727CBED6"/>
    <w:rsid w:val="727CF047"/>
    <w:rsid w:val="727DCFA4"/>
    <w:rsid w:val="727E2949"/>
    <w:rsid w:val="727F029C"/>
    <w:rsid w:val="728AB4F6"/>
    <w:rsid w:val="728B1F92"/>
    <w:rsid w:val="728B57A2"/>
    <w:rsid w:val="729456A3"/>
    <w:rsid w:val="7294DC98"/>
    <w:rsid w:val="72A11BC3"/>
    <w:rsid w:val="72A1C5A8"/>
    <w:rsid w:val="72A1FE62"/>
    <w:rsid w:val="72A3FBF1"/>
    <w:rsid w:val="72ADC1A8"/>
    <w:rsid w:val="72ADF65E"/>
    <w:rsid w:val="72B06B94"/>
    <w:rsid w:val="72B3550C"/>
    <w:rsid w:val="72BF9AD3"/>
    <w:rsid w:val="72C062D1"/>
    <w:rsid w:val="72CB2C55"/>
    <w:rsid w:val="72CC79F3"/>
    <w:rsid w:val="72D173BA"/>
    <w:rsid w:val="72D5B6F3"/>
    <w:rsid w:val="72D87B14"/>
    <w:rsid w:val="72DC9487"/>
    <w:rsid w:val="72DD4377"/>
    <w:rsid w:val="72DE2977"/>
    <w:rsid w:val="72E26AC5"/>
    <w:rsid w:val="72E48013"/>
    <w:rsid w:val="72E4E0AA"/>
    <w:rsid w:val="72EFB9B2"/>
    <w:rsid w:val="72F5FE5B"/>
    <w:rsid w:val="72F8890D"/>
    <w:rsid w:val="72FD841D"/>
    <w:rsid w:val="72FE39C8"/>
    <w:rsid w:val="7306CEF4"/>
    <w:rsid w:val="7308561A"/>
    <w:rsid w:val="7309543A"/>
    <w:rsid w:val="730A97E8"/>
    <w:rsid w:val="730BFD97"/>
    <w:rsid w:val="731270ED"/>
    <w:rsid w:val="73130CDC"/>
    <w:rsid w:val="73140173"/>
    <w:rsid w:val="73143F58"/>
    <w:rsid w:val="73186B2D"/>
    <w:rsid w:val="73202469"/>
    <w:rsid w:val="732130B7"/>
    <w:rsid w:val="73225A27"/>
    <w:rsid w:val="73261988"/>
    <w:rsid w:val="73290CD0"/>
    <w:rsid w:val="732A7D66"/>
    <w:rsid w:val="732EF1D9"/>
    <w:rsid w:val="7330F200"/>
    <w:rsid w:val="73325F4C"/>
    <w:rsid w:val="73348516"/>
    <w:rsid w:val="7334BEBA"/>
    <w:rsid w:val="7335533C"/>
    <w:rsid w:val="733AC3D5"/>
    <w:rsid w:val="733C0D10"/>
    <w:rsid w:val="733D3892"/>
    <w:rsid w:val="73414F4F"/>
    <w:rsid w:val="7342F6E5"/>
    <w:rsid w:val="7345BF68"/>
    <w:rsid w:val="734661FE"/>
    <w:rsid w:val="7348B411"/>
    <w:rsid w:val="7349C3CC"/>
    <w:rsid w:val="734AF24F"/>
    <w:rsid w:val="734CF9AD"/>
    <w:rsid w:val="734EF721"/>
    <w:rsid w:val="734F700E"/>
    <w:rsid w:val="7353A9C1"/>
    <w:rsid w:val="73551D21"/>
    <w:rsid w:val="735CF3BC"/>
    <w:rsid w:val="735DA54D"/>
    <w:rsid w:val="7361E2DB"/>
    <w:rsid w:val="736253C7"/>
    <w:rsid w:val="73638950"/>
    <w:rsid w:val="736594CA"/>
    <w:rsid w:val="7365E6A2"/>
    <w:rsid w:val="73671B74"/>
    <w:rsid w:val="736A6E27"/>
    <w:rsid w:val="736C1761"/>
    <w:rsid w:val="73765C74"/>
    <w:rsid w:val="7376A236"/>
    <w:rsid w:val="7376B740"/>
    <w:rsid w:val="73789A74"/>
    <w:rsid w:val="737A54E0"/>
    <w:rsid w:val="737AA668"/>
    <w:rsid w:val="737EC1C4"/>
    <w:rsid w:val="73824AE1"/>
    <w:rsid w:val="738541C4"/>
    <w:rsid w:val="738D1FD7"/>
    <w:rsid w:val="738D8E50"/>
    <w:rsid w:val="738E99AC"/>
    <w:rsid w:val="7396F727"/>
    <w:rsid w:val="7398147D"/>
    <w:rsid w:val="73A05F7E"/>
    <w:rsid w:val="73A1CF1E"/>
    <w:rsid w:val="73A42E87"/>
    <w:rsid w:val="73A4DD4A"/>
    <w:rsid w:val="73A80E76"/>
    <w:rsid w:val="73A8E357"/>
    <w:rsid w:val="73AE4E8B"/>
    <w:rsid w:val="73B0FDE8"/>
    <w:rsid w:val="73B4161A"/>
    <w:rsid w:val="73B76DCF"/>
    <w:rsid w:val="73BF4CC4"/>
    <w:rsid w:val="73C00195"/>
    <w:rsid w:val="73C47A33"/>
    <w:rsid w:val="73C78DC1"/>
    <w:rsid w:val="73C8F810"/>
    <w:rsid w:val="73C9F9E5"/>
    <w:rsid w:val="73CA35A8"/>
    <w:rsid w:val="73CBFE55"/>
    <w:rsid w:val="73CF598D"/>
    <w:rsid w:val="73D4430C"/>
    <w:rsid w:val="73D4499C"/>
    <w:rsid w:val="73D5ED08"/>
    <w:rsid w:val="73D84DAF"/>
    <w:rsid w:val="73D976AF"/>
    <w:rsid w:val="73DD1D7B"/>
    <w:rsid w:val="73DF1E24"/>
    <w:rsid w:val="73E3FD78"/>
    <w:rsid w:val="73E46F11"/>
    <w:rsid w:val="73E527E7"/>
    <w:rsid w:val="73E53FF8"/>
    <w:rsid w:val="73E79736"/>
    <w:rsid w:val="73E9E442"/>
    <w:rsid w:val="73EC7268"/>
    <w:rsid w:val="73F0EECF"/>
    <w:rsid w:val="73FF3C7D"/>
    <w:rsid w:val="74022C6E"/>
    <w:rsid w:val="740A03D5"/>
    <w:rsid w:val="740A8C49"/>
    <w:rsid w:val="740D5264"/>
    <w:rsid w:val="740EF68D"/>
    <w:rsid w:val="741214C4"/>
    <w:rsid w:val="7412C288"/>
    <w:rsid w:val="7412CE77"/>
    <w:rsid w:val="7419C6B9"/>
    <w:rsid w:val="741DD496"/>
    <w:rsid w:val="74205467"/>
    <w:rsid w:val="74272803"/>
    <w:rsid w:val="74280F41"/>
    <w:rsid w:val="742B49C7"/>
    <w:rsid w:val="742F9D1B"/>
    <w:rsid w:val="7432B6E9"/>
    <w:rsid w:val="7437BE7C"/>
    <w:rsid w:val="743C2DF3"/>
    <w:rsid w:val="743C4CB9"/>
    <w:rsid w:val="743EC3DB"/>
    <w:rsid w:val="74430D0B"/>
    <w:rsid w:val="744509FE"/>
    <w:rsid w:val="7447931A"/>
    <w:rsid w:val="744F6FB7"/>
    <w:rsid w:val="7453CCF6"/>
    <w:rsid w:val="7456E56E"/>
    <w:rsid w:val="7458323D"/>
    <w:rsid w:val="745FF30B"/>
    <w:rsid w:val="746A4AE2"/>
    <w:rsid w:val="746B9A5E"/>
    <w:rsid w:val="746CC018"/>
    <w:rsid w:val="746E519F"/>
    <w:rsid w:val="7474883E"/>
    <w:rsid w:val="7479DEE8"/>
    <w:rsid w:val="747AF43A"/>
    <w:rsid w:val="747D24B6"/>
    <w:rsid w:val="74832A85"/>
    <w:rsid w:val="7488AC56"/>
    <w:rsid w:val="7488C17B"/>
    <w:rsid w:val="7489F3E0"/>
    <w:rsid w:val="748E1B48"/>
    <w:rsid w:val="7496CAC0"/>
    <w:rsid w:val="749B9456"/>
    <w:rsid w:val="749DED01"/>
    <w:rsid w:val="74A10C0C"/>
    <w:rsid w:val="74A1F82C"/>
    <w:rsid w:val="74A23B9C"/>
    <w:rsid w:val="74A295AB"/>
    <w:rsid w:val="74A43DE8"/>
    <w:rsid w:val="74A7108E"/>
    <w:rsid w:val="74A72D93"/>
    <w:rsid w:val="74AA75FA"/>
    <w:rsid w:val="74B161CF"/>
    <w:rsid w:val="74B72F26"/>
    <w:rsid w:val="74B747AB"/>
    <w:rsid w:val="74B7D121"/>
    <w:rsid w:val="74B936B7"/>
    <w:rsid w:val="74BC2B9C"/>
    <w:rsid w:val="74C7E589"/>
    <w:rsid w:val="74CCAD85"/>
    <w:rsid w:val="74CD4633"/>
    <w:rsid w:val="74CDA791"/>
    <w:rsid w:val="74D0DDCE"/>
    <w:rsid w:val="74D59804"/>
    <w:rsid w:val="74D5BBD9"/>
    <w:rsid w:val="74E51D7B"/>
    <w:rsid w:val="74F14F33"/>
    <w:rsid w:val="74F7CC28"/>
    <w:rsid w:val="74F8D1BC"/>
    <w:rsid w:val="74FBAD41"/>
    <w:rsid w:val="7501B2BE"/>
    <w:rsid w:val="750623AA"/>
    <w:rsid w:val="75064D74"/>
    <w:rsid w:val="750835F1"/>
    <w:rsid w:val="7508CD0D"/>
    <w:rsid w:val="750A39CF"/>
    <w:rsid w:val="750C7D4F"/>
    <w:rsid w:val="750EED11"/>
    <w:rsid w:val="75104CBF"/>
    <w:rsid w:val="7513B9F0"/>
    <w:rsid w:val="7513FC3F"/>
    <w:rsid w:val="751BAE96"/>
    <w:rsid w:val="751BFCC5"/>
    <w:rsid w:val="751C898F"/>
    <w:rsid w:val="751EAA7C"/>
    <w:rsid w:val="752331AA"/>
    <w:rsid w:val="752C1E75"/>
    <w:rsid w:val="752C94A5"/>
    <w:rsid w:val="753006CD"/>
    <w:rsid w:val="753A3A82"/>
    <w:rsid w:val="7543DED7"/>
    <w:rsid w:val="75448264"/>
    <w:rsid w:val="754529B1"/>
    <w:rsid w:val="7554030B"/>
    <w:rsid w:val="755C0D7B"/>
    <w:rsid w:val="755D7BAE"/>
    <w:rsid w:val="755DA947"/>
    <w:rsid w:val="755DAF2E"/>
    <w:rsid w:val="755F9F67"/>
    <w:rsid w:val="75608EB1"/>
    <w:rsid w:val="756235BC"/>
    <w:rsid w:val="7567D7CF"/>
    <w:rsid w:val="756C91F2"/>
    <w:rsid w:val="756E4A2F"/>
    <w:rsid w:val="75706C8C"/>
    <w:rsid w:val="7570802F"/>
    <w:rsid w:val="75798BFE"/>
    <w:rsid w:val="757AB72C"/>
    <w:rsid w:val="75823A77"/>
    <w:rsid w:val="758240A2"/>
    <w:rsid w:val="75855726"/>
    <w:rsid w:val="7587F8C9"/>
    <w:rsid w:val="758D0EC8"/>
    <w:rsid w:val="758E9B2F"/>
    <w:rsid w:val="75914464"/>
    <w:rsid w:val="7591A268"/>
    <w:rsid w:val="759351C4"/>
    <w:rsid w:val="7594F0EE"/>
    <w:rsid w:val="7598502A"/>
    <w:rsid w:val="759B1B19"/>
    <w:rsid w:val="759B9A31"/>
    <w:rsid w:val="75A19A01"/>
    <w:rsid w:val="75A3E701"/>
    <w:rsid w:val="75A9BB4B"/>
    <w:rsid w:val="75AEA41C"/>
    <w:rsid w:val="75B40DFC"/>
    <w:rsid w:val="75B941F1"/>
    <w:rsid w:val="75BC4695"/>
    <w:rsid w:val="75C22F1B"/>
    <w:rsid w:val="75C2F864"/>
    <w:rsid w:val="75C2F8B9"/>
    <w:rsid w:val="75C55DAA"/>
    <w:rsid w:val="75C91610"/>
    <w:rsid w:val="75CA3C43"/>
    <w:rsid w:val="75CB6CD2"/>
    <w:rsid w:val="75CBE034"/>
    <w:rsid w:val="75CD7B84"/>
    <w:rsid w:val="75D31C4A"/>
    <w:rsid w:val="75D429AE"/>
    <w:rsid w:val="75DC9E13"/>
    <w:rsid w:val="75DDB6EC"/>
    <w:rsid w:val="75DFAA67"/>
    <w:rsid w:val="75E80C56"/>
    <w:rsid w:val="75EC0AAA"/>
    <w:rsid w:val="75ECB4A1"/>
    <w:rsid w:val="75F1B59E"/>
    <w:rsid w:val="75F48335"/>
    <w:rsid w:val="75F539FE"/>
    <w:rsid w:val="75F8E07E"/>
    <w:rsid w:val="75FB918D"/>
    <w:rsid w:val="75FD7031"/>
    <w:rsid w:val="75FD9DD4"/>
    <w:rsid w:val="75FDB464"/>
    <w:rsid w:val="760BDD31"/>
    <w:rsid w:val="760EFE8F"/>
    <w:rsid w:val="7611856B"/>
    <w:rsid w:val="76123A40"/>
    <w:rsid w:val="7612F601"/>
    <w:rsid w:val="761CA9FC"/>
    <w:rsid w:val="762751FF"/>
    <w:rsid w:val="762C4984"/>
    <w:rsid w:val="7632592C"/>
    <w:rsid w:val="7634EA87"/>
    <w:rsid w:val="7636D34B"/>
    <w:rsid w:val="7637773C"/>
    <w:rsid w:val="7638D781"/>
    <w:rsid w:val="763B8059"/>
    <w:rsid w:val="763C7896"/>
    <w:rsid w:val="763F46D3"/>
    <w:rsid w:val="7641E71D"/>
    <w:rsid w:val="7645CB24"/>
    <w:rsid w:val="7647B6B0"/>
    <w:rsid w:val="764A6BA9"/>
    <w:rsid w:val="764A6BD7"/>
    <w:rsid w:val="7653180C"/>
    <w:rsid w:val="7654CAAB"/>
    <w:rsid w:val="7655BC74"/>
    <w:rsid w:val="7657C52B"/>
    <w:rsid w:val="765A10AA"/>
    <w:rsid w:val="765A3A72"/>
    <w:rsid w:val="765A4BB4"/>
    <w:rsid w:val="765C5E6F"/>
    <w:rsid w:val="765D4DE1"/>
    <w:rsid w:val="765D5557"/>
    <w:rsid w:val="7661C8C9"/>
    <w:rsid w:val="7668D27A"/>
    <w:rsid w:val="766BFB79"/>
    <w:rsid w:val="766D2769"/>
    <w:rsid w:val="766DE843"/>
    <w:rsid w:val="766FEAE1"/>
    <w:rsid w:val="76724ED1"/>
    <w:rsid w:val="76759DF3"/>
    <w:rsid w:val="7675AD69"/>
    <w:rsid w:val="7677E46C"/>
    <w:rsid w:val="76810655"/>
    <w:rsid w:val="76846BA9"/>
    <w:rsid w:val="768697E3"/>
    <w:rsid w:val="7689AFA4"/>
    <w:rsid w:val="7689F09E"/>
    <w:rsid w:val="768A3610"/>
    <w:rsid w:val="768CC06D"/>
    <w:rsid w:val="768E42AE"/>
    <w:rsid w:val="769A1482"/>
    <w:rsid w:val="769C4272"/>
    <w:rsid w:val="769F733E"/>
    <w:rsid w:val="76A2D797"/>
    <w:rsid w:val="76A49D6E"/>
    <w:rsid w:val="76A53427"/>
    <w:rsid w:val="76AA0596"/>
    <w:rsid w:val="76AE832F"/>
    <w:rsid w:val="76AEC42C"/>
    <w:rsid w:val="76B03B36"/>
    <w:rsid w:val="76B0FDCB"/>
    <w:rsid w:val="76B43C28"/>
    <w:rsid w:val="76B570CD"/>
    <w:rsid w:val="76B74FD5"/>
    <w:rsid w:val="76B99D96"/>
    <w:rsid w:val="76BA3E96"/>
    <w:rsid w:val="76BC20D7"/>
    <w:rsid w:val="76C4B96E"/>
    <w:rsid w:val="76C703A8"/>
    <w:rsid w:val="76C78107"/>
    <w:rsid w:val="76CACC5D"/>
    <w:rsid w:val="76CB56A5"/>
    <w:rsid w:val="76CCAA9E"/>
    <w:rsid w:val="76D683CA"/>
    <w:rsid w:val="76DD0B29"/>
    <w:rsid w:val="76E1B05E"/>
    <w:rsid w:val="76E268BA"/>
    <w:rsid w:val="76E44956"/>
    <w:rsid w:val="76EBA227"/>
    <w:rsid w:val="76F0DF34"/>
    <w:rsid w:val="76F2E3BB"/>
    <w:rsid w:val="76F2F44A"/>
    <w:rsid w:val="76F35C7D"/>
    <w:rsid w:val="76F54C98"/>
    <w:rsid w:val="76F8DE0D"/>
    <w:rsid w:val="76F8F8F2"/>
    <w:rsid w:val="76FB6FC8"/>
    <w:rsid w:val="76FD0431"/>
    <w:rsid w:val="76FEE931"/>
    <w:rsid w:val="7702F7ED"/>
    <w:rsid w:val="77039654"/>
    <w:rsid w:val="770A2200"/>
    <w:rsid w:val="77105C54"/>
    <w:rsid w:val="7713ACE1"/>
    <w:rsid w:val="77151511"/>
    <w:rsid w:val="7718492D"/>
    <w:rsid w:val="77187AE9"/>
    <w:rsid w:val="771C5E09"/>
    <w:rsid w:val="771F2C26"/>
    <w:rsid w:val="7723398B"/>
    <w:rsid w:val="77369936"/>
    <w:rsid w:val="773EE0C6"/>
    <w:rsid w:val="773F54A4"/>
    <w:rsid w:val="773FDDC4"/>
    <w:rsid w:val="77455854"/>
    <w:rsid w:val="774614EE"/>
    <w:rsid w:val="774B1249"/>
    <w:rsid w:val="77538B6E"/>
    <w:rsid w:val="775617DC"/>
    <w:rsid w:val="7756D19A"/>
    <w:rsid w:val="77588068"/>
    <w:rsid w:val="775C969C"/>
    <w:rsid w:val="7762B91D"/>
    <w:rsid w:val="776B406A"/>
    <w:rsid w:val="776CD6A0"/>
    <w:rsid w:val="776D2EE0"/>
    <w:rsid w:val="776F7989"/>
    <w:rsid w:val="77720E45"/>
    <w:rsid w:val="777A338E"/>
    <w:rsid w:val="777F827F"/>
    <w:rsid w:val="7780B491"/>
    <w:rsid w:val="77863CA8"/>
    <w:rsid w:val="7795C0B4"/>
    <w:rsid w:val="7796E49A"/>
    <w:rsid w:val="779CD32F"/>
    <w:rsid w:val="77A0BF8E"/>
    <w:rsid w:val="77A1626B"/>
    <w:rsid w:val="77A5D4E0"/>
    <w:rsid w:val="77A5F261"/>
    <w:rsid w:val="77A7A8D9"/>
    <w:rsid w:val="77A913CF"/>
    <w:rsid w:val="77AD7EB8"/>
    <w:rsid w:val="77B225E2"/>
    <w:rsid w:val="77B498D4"/>
    <w:rsid w:val="77B54F92"/>
    <w:rsid w:val="77B8D94D"/>
    <w:rsid w:val="77BF85C5"/>
    <w:rsid w:val="77C2FE7A"/>
    <w:rsid w:val="77C4C210"/>
    <w:rsid w:val="77C74ABD"/>
    <w:rsid w:val="77CA4330"/>
    <w:rsid w:val="77CD3A58"/>
    <w:rsid w:val="77D01597"/>
    <w:rsid w:val="77D04FD3"/>
    <w:rsid w:val="77D122DB"/>
    <w:rsid w:val="77D1A2BA"/>
    <w:rsid w:val="77D1DEC0"/>
    <w:rsid w:val="77D4F45B"/>
    <w:rsid w:val="77D698D0"/>
    <w:rsid w:val="77D7033C"/>
    <w:rsid w:val="77D78D34"/>
    <w:rsid w:val="77D848F7"/>
    <w:rsid w:val="77D8F1C6"/>
    <w:rsid w:val="77D9BD2C"/>
    <w:rsid w:val="77DB3502"/>
    <w:rsid w:val="77DFCECA"/>
    <w:rsid w:val="77E3052B"/>
    <w:rsid w:val="77F05D27"/>
    <w:rsid w:val="77F0DFDD"/>
    <w:rsid w:val="77F361B3"/>
    <w:rsid w:val="77F3958C"/>
    <w:rsid w:val="77F90F49"/>
    <w:rsid w:val="77FCD003"/>
    <w:rsid w:val="78036E5F"/>
    <w:rsid w:val="7803D48B"/>
    <w:rsid w:val="78096558"/>
    <w:rsid w:val="780D7FAE"/>
    <w:rsid w:val="78122974"/>
    <w:rsid w:val="78147B2E"/>
    <w:rsid w:val="781C836E"/>
    <w:rsid w:val="781CB55C"/>
    <w:rsid w:val="781D2B46"/>
    <w:rsid w:val="781F083B"/>
    <w:rsid w:val="78213AFE"/>
    <w:rsid w:val="7821EB35"/>
    <w:rsid w:val="7826599E"/>
    <w:rsid w:val="78299F5F"/>
    <w:rsid w:val="782A163F"/>
    <w:rsid w:val="782BCC46"/>
    <w:rsid w:val="7830A076"/>
    <w:rsid w:val="7835D97E"/>
    <w:rsid w:val="783715FF"/>
    <w:rsid w:val="78393F9E"/>
    <w:rsid w:val="783CF472"/>
    <w:rsid w:val="78406DCF"/>
    <w:rsid w:val="78441E11"/>
    <w:rsid w:val="7846BAE6"/>
    <w:rsid w:val="78497FCD"/>
    <w:rsid w:val="784B3A3E"/>
    <w:rsid w:val="7856FA87"/>
    <w:rsid w:val="7859B329"/>
    <w:rsid w:val="7859E7A5"/>
    <w:rsid w:val="78601792"/>
    <w:rsid w:val="786033E6"/>
    <w:rsid w:val="7860615B"/>
    <w:rsid w:val="786695F9"/>
    <w:rsid w:val="786861BD"/>
    <w:rsid w:val="78689A14"/>
    <w:rsid w:val="786D4519"/>
    <w:rsid w:val="786DE78C"/>
    <w:rsid w:val="786EE4BB"/>
    <w:rsid w:val="78714256"/>
    <w:rsid w:val="7871DB44"/>
    <w:rsid w:val="78824612"/>
    <w:rsid w:val="7884751E"/>
    <w:rsid w:val="7884B778"/>
    <w:rsid w:val="78865034"/>
    <w:rsid w:val="78899AF5"/>
    <w:rsid w:val="788CAF95"/>
    <w:rsid w:val="788D9771"/>
    <w:rsid w:val="788EE51D"/>
    <w:rsid w:val="7890BBE7"/>
    <w:rsid w:val="78940BCF"/>
    <w:rsid w:val="78944934"/>
    <w:rsid w:val="78962471"/>
    <w:rsid w:val="78974029"/>
    <w:rsid w:val="789E4EB7"/>
    <w:rsid w:val="789F7891"/>
    <w:rsid w:val="78A22347"/>
    <w:rsid w:val="78A526E5"/>
    <w:rsid w:val="78A5E18F"/>
    <w:rsid w:val="78A9A586"/>
    <w:rsid w:val="78AD24B5"/>
    <w:rsid w:val="78B07CEE"/>
    <w:rsid w:val="78B112AD"/>
    <w:rsid w:val="78B35642"/>
    <w:rsid w:val="78B7E034"/>
    <w:rsid w:val="78B83B27"/>
    <w:rsid w:val="78BE4143"/>
    <w:rsid w:val="78C2A0F3"/>
    <w:rsid w:val="78C375A6"/>
    <w:rsid w:val="78C56009"/>
    <w:rsid w:val="78C63982"/>
    <w:rsid w:val="78C891AE"/>
    <w:rsid w:val="78D10849"/>
    <w:rsid w:val="78D199E4"/>
    <w:rsid w:val="78D735CA"/>
    <w:rsid w:val="78DBBF8D"/>
    <w:rsid w:val="78DF6AF9"/>
    <w:rsid w:val="78DFEC53"/>
    <w:rsid w:val="78E6833A"/>
    <w:rsid w:val="78E68F77"/>
    <w:rsid w:val="78E91949"/>
    <w:rsid w:val="78EE0EE2"/>
    <w:rsid w:val="78F10EA0"/>
    <w:rsid w:val="78F48077"/>
    <w:rsid w:val="78F77E52"/>
    <w:rsid w:val="78FF83C2"/>
    <w:rsid w:val="7904C727"/>
    <w:rsid w:val="7908603C"/>
    <w:rsid w:val="790AA338"/>
    <w:rsid w:val="790DCCFF"/>
    <w:rsid w:val="7919362A"/>
    <w:rsid w:val="791AD0F4"/>
    <w:rsid w:val="791B2C09"/>
    <w:rsid w:val="791B5F91"/>
    <w:rsid w:val="791CBAE8"/>
    <w:rsid w:val="79203F9D"/>
    <w:rsid w:val="79261770"/>
    <w:rsid w:val="7926280D"/>
    <w:rsid w:val="792D5CE2"/>
    <w:rsid w:val="79339912"/>
    <w:rsid w:val="7933C909"/>
    <w:rsid w:val="7934A6A2"/>
    <w:rsid w:val="7937A8CF"/>
    <w:rsid w:val="79383086"/>
    <w:rsid w:val="7941C2C2"/>
    <w:rsid w:val="7945A988"/>
    <w:rsid w:val="7946296F"/>
    <w:rsid w:val="794840FA"/>
    <w:rsid w:val="794A5F10"/>
    <w:rsid w:val="7950AA42"/>
    <w:rsid w:val="795391BB"/>
    <w:rsid w:val="795B0215"/>
    <w:rsid w:val="795C14F4"/>
    <w:rsid w:val="79603B33"/>
    <w:rsid w:val="7961506C"/>
    <w:rsid w:val="79636DCD"/>
    <w:rsid w:val="796BCD48"/>
    <w:rsid w:val="796C5F29"/>
    <w:rsid w:val="796D731B"/>
    <w:rsid w:val="796F0D77"/>
    <w:rsid w:val="7972C059"/>
    <w:rsid w:val="79758509"/>
    <w:rsid w:val="79775289"/>
    <w:rsid w:val="79791C1B"/>
    <w:rsid w:val="797CEA53"/>
    <w:rsid w:val="7984B8D5"/>
    <w:rsid w:val="7986EEC7"/>
    <w:rsid w:val="79900656"/>
    <w:rsid w:val="79908FC5"/>
    <w:rsid w:val="7995D332"/>
    <w:rsid w:val="7997DF15"/>
    <w:rsid w:val="7999EEAB"/>
    <w:rsid w:val="799A9A0E"/>
    <w:rsid w:val="799F76A7"/>
    <w:rsid w:val="79A07B5F"/>
    <w:rsid w:val="79A1A0D0"/>
    <w:rsid w:val="79A4A36C"/>
    <w:rsid w:val="79A4B7B4"/>
    <w:rsid w:val="79A57C4C"/>
    <w:rsid w:val="79AB42C0"/>
    <w:rsid w:val="79AB5F85"/>
    <w:rsid w:val="79AEAA6F"/>
    <w:rsid w:val="79B0AECD"/>
    <w:rsid w:val="79B1A711"/>
    <w:rsid w:val="79B7F795"/>
    <w:rsid w:val="79BBF8AD"/>
    <w:rsid w:val="79BC1109"/>
    <w:rsid w:val="79CFFF7A"/>
    <w:rsid w:val="79D4055B"/>
    <w:rsid w:val="79DAA9C0"/>
    <w:rsid w:val="79DCD1B5"/>
    <w:rsid w:val="79DEAEA0"/>
    <w:rsid w:val="79E06ABE"/>
    <w:rsid w:val="79E93E28"/>
    <w:rsid w:val="79E9D08C"/>
    <w:rsid w:val="79EE584F"/>
    <w:rsid w:val="79F48348"/>
    <w:rsid w:val="79F5C25F"/>
    <w:rsid w:val="79F5D023"/>
    <w:rsid w:val="79F60AFF"/>
    <w:rsid w:val="79F96EE4"/>
    <w:rsid w:val="79FB092D"/>
    <w:rsid w:val="79FD4D30"/>
    <w:rsid w:val="79FEFB0B"/>
    <w:rsid w:val="7A073569"/>
    <w:rsid w:val="7A08F757"/>
    <w:rsid w:val="7A09B1F2"/>
    <w:rsid w:val="7A13C1BC"/>
    <w:rsid w:val="7A1565EB"/>
    <w:rsid w:val="7A17A512"/>
    <w:rsid w:val="7A181CC4"/>
    <w:rsid w:val="7A1DE8DA"/>
    <w:rsid w:val="7A1ED758"/>
    <w:rsid w:val="7A1F12C4"/>
    <w:rsid w:val="7A1F5244"/>
    <w:rsid w:val="7A1F6F61"/>
    <w:rsid w:val="7A22440B"/>
    <w:rsid w:val="7A23998D"/>
    <w:rsid w:val="7A23AE62"/>
    <w:rsid w:val="7A244847"/>
    <w:rsid w:val="7A287FF6"/>
    <w:rsid w:val="7A2CBF17"/>
    <w:rsid w:val="7A2D472B"/>
    <w:rsid w:val="7A2D6995"/>
    <w:rsid w:val="7A2D8680"/>
    <w:rsid w:val="7A38EA72"/>
    <w:rsid w:val="7A4CE020"/>
    <w:rsid w:val="7A54567F"/>
    <w:rsid w:val="7A599A85"/>
    <w:rsid w:val="7A5BE27A"/>
    <w:rsid w:val="7A5CCCA7"/>
    <w:rsid w:val="7A5D5815"/>
    <w:rsid w:val="7A5F496C"/>
    <w:rsid w:val="7A653143"/>
    <w:rsid w:val="7A6873C3"/>
    <w:rsid w:val="7A68BD34"/>
    <w:rsid w:val="7A6BC14D"/>
    <w:rsid w:val="7A6C23E8"/>
    <w:rsid w:val="7A6DF6AA"/>
    <w:rsid w:val="7A7066CE"/>
    <w:rsid w:val="7A70F6E4"/>
    <w:rsid w:val="7A71A95E"/>
    <w:rsid w:val="7A78EA15"/>
    <w:rsid w:val="7A79CBC6"/>
    <w:rsid w:val="7A7B7218"/>
    <w:rsid w:val="7A7BB883"/>
    <w:rsid w:val="7A80D874"/>
    <w:rsid w:val="7A80F8F9"/>
    <w:rsid w:val="7A852FBC"/>
    <w:rsid w:val="7A866D94"/>
    <w:rsid w:val="7A8CDA3C"/>
    <w:rsid w:val="7A8CF6D9"/>
    <w:rsid w:val="7A90B109"/>
    <w:rsid w:val="7A92901F"/>
    <w:rsid w:val="7A92CF72"/>
    <w:rsid w:val="7A961E06"/>
    <w:rsid w:val="7A996D61"/>
    <w:rsid w:val="7AA1D9F3"/>
    <w:rsid w:val="7AA7E084"/>
    <w:rsid w:val="7AAE48DD"/>
    <w:rsid w:val="7AB1510F"/>
    <w:rsid w:val="7AB33367"/>
    <w:rsid w:val="7AB572AF"/>
    <w:rsid w:val="7AB66BAF"/>
    <w:rsid w:val="7AB6E005"/>
    <w:rsid w:val="7ABB7D79"/>
    <w:rsid w:val="7AC139C8"/>
    <w:rsid w:val="7AC49A40"/>
    <w:rsid w:val="7AC55020"/>
    <w:rsid w:val="7AC8CAD3"/>
    <w:rsid w:val="7AD439FD"/>
    <w:rsid w:val="7AD7E748"/>
    <w:rsid w:val="7ADABC90"/>
    <w:rsid w:val="7ADDED8E"/>
    <w:rsid w:val="7ADF8EA1"/>
    <w:rsid w:val="7AE0ACCA"/>
    <w:rsid w:val="7AE0B145"/>
    <w:rsid w:val="7AE3D8B3"/>
    <w:rsid w:val="7AE534A2"/>
    <w:rsid w:val="7AE580A9"/>
    <w:rsid w:val="7AE74CC6"/>
    <w:rsid w:val="7AEEA9D5"/>
    <w:rsid w:val="7AF0077C"/>
    <w:rsid w:val="7AF43133"/>
    <w:rsid w:val="7AF5437B"/>
    <w:rsid w:val="7AFD70AE"/>
    <w:rsid w:val="7AFDD93C"/>
    <w:rsid w:val="7AFE56AB"/>
    <w:rsid w:val="7B06B2D1"/>
    <w:rsid w:val="7B0C8F14"/>
    <w:rsid w:val="7B0D98BF"/>
    <w:rsid w:val="7B0E18FC"/>
    <w:rsid w:val="7B0EE9C6"/>
    <w:rsid w:val="7B12542C"/>
    <w:rsid w:val="7B12FF85"/>
    <w:rsid w:val="7B133932"/>
    <w:rsid w:val="7B137E5E"/>
    <w:rsid w:val="7B166983"/>
    <w:rsid w:val="7B20B910"/>
    <w:rsid w:val="7B2B2D9E"/>
    <w:rsid w:val="7B2B364E"/>
    <w:rsid w:val="7B2BF98F"/>
    <w:rsid w:val="7B310475"/>
    <w:rsid w:val="7B31AEB6"/>
    <w:rsid w:val="7B32CA70"/>
    <w:rsid w:val="7B33AF76"/>
    <w:rsid w:val="7B351F75"/>
    <w:rsid w:val="7B36F1AF"/>
    <w:rsid w:val="7B3BADFB"/>
    <w:rsid w:val="7B3BEF09"/>
    <w:rsid w:val="7B3E2554"/>
    <w:rsid w:val="7B4AB917"/>
    <w:rsid w:val="7B4B577B"/>
    <w:rsid w:val="7B518B65"/>
    <w:rsid w:val="7B51E580"/>
    <w:rsid w:val="7B549AD0"/>
    <w:rsid w:val="7B556F02"/>
    <w:rsid w:val="7B571927"/>
    <w:rsid w:val="7B5A3EEE"/>
    <w:rsid w:val="7B5FCD23"/>
    <w:rsid w:val="7B6468F4"/>
    <w:rsid w:val="7B6E9B35"/>
    <w:rsid w:val="7B7301F8"/>
    <w:rsid w:val="7B730ADF"/>
    <w:rsid w:val="7B7319BF"/>
    <w:rsid w:val="7B73CB47"/>
    <w:rsid w:val="7B76F124"/>
    <w:rsid w:val="7B7A92A3"/>
    <w:rsid w:val="7B7B9E6C"/>
    <w:rsid w:val="7B7ED7D8"/>
    <w:rsid w:val="7B855D17"/>
    <w:rsid w:val="7B87EC7C"/>
    <w:rsid w:val="7B8927ED"/>
    <w:rsid w:val="7B8CE316"/>
    <w:rsid w:val="7B91D258"/>
    <w:rsid w:val="7B94B730"/>
    <w:rsid w:val="7B969D31"/>
    <w:rsid w:val="7B9AD79D"/>
    <w:rsid w:val="7BA0AA57"/>
    <w:rsid w:val="7BA723E0"/>
    <w:rsid w:val="7BAD900F"/>
    <w:rsid w:val="7BB0E61D"/>
    <w:rsid w:val="7BB10634"/>
    <w:rsid w:val="7BB4C3C6"/>
    <w:rsid w:val="7BB60055"/>
    <w:rsid w:val="7BBAA7B9"/>
    <w:rsid w:val="7BBAE612"/>
    <w:rsid w:val="7BBB93CF"/>
    <w:rsid w:val="7BC12995"/>
    <w:rsid w:val="7BC3075C"/>
    <w:rsid w:val="7BC9178C"/>
    <w:rsid w:val="7BC96CF6"/>
    <w:rsid w:val="7BCA140F"/>
    <w:rsid w:val="7BCDC6EA"/>
    <w:rsid w:val="7BD16138"/>
    <w:rsid w:val="7BD1C032"/>
    <w:rsid w:val="7BD2035C"/>
    <w:rsid w:val="7BD25EB8"/>
    <w:rsid w:val="7BD89E2E"/>
    <w:rsid w:val="7BDD1665"/>
    <w:rsid w:val="7BE56FD7"/>
    <w:rsid w:val="7BE5CA29"/>
    <w:rsid w:val="7BE6E34C"/>
    <w:rsid w:val="7BE7132F"/>
    <w:rsid w:val="7BEEBF24"/>
    <w:rsid w:val="7BF43B59"/>
    <w:rsid w:val="7BF86E1A"/>
    <w:rsid w:val="7BFC1FE9"/>
    <w:rsid w:val="7BFD6273"/>
    <w:rsid w:val="7BFE2583"/>
    <w:rsid w:val="7BFED095"/>
    <w:rsid w:val="7BFFA85F"/>
    <w:rsid w:val="7C0679C6"/>
    <w:rsid w:val="7C08459A"/>
    <w:rsid w:val="7C084773"/>
    <w:rsid w:val="7C0CC745"/>
    <w:rsid w:val="7C124632"/>
    <w:rsid w:val="7C13A4CB"/>
    <w:rsid w:val="7C145E0A"/>
    <w:rsid w:val="7C1A2B4D"/>
    <w:rsid w:val="7C1DE49B"/>
    <w:rsid w:val="7C1DFCC5"/>
    <w:rsid w:val="7C1FE8EC"/>
    <w:rsid w:val="7C241639"/>
    <w:rsid w:val="7C2453A6"/>
    <w:rsid w:val="7C2772DB"/>
    <w:rsid w:val="7C360070"/>
    <w:rsid w:val="7C393D0B"/>
    <w:rsid w:val="7C398299"/>
    <w:rsid w:val="7C3A2171"/>
    <w:rsid w:val="7C3BF568"/>
    <w:rsid w:val="7C3EDCA5"/>
    <w:rsid w:val="7C3FDFAE"/>
    <w:rsid w:val="7C40CF88"/>
    <w:rsid w:val="7C40D512"/>
    <w:rsid w:val="7C42788A"/>
    <w:rsid w:val="7C451985"/>
    <w:rsid w:val="7C46D117"/>
    <w:rsid w:val="7C48A131"/>
    <w:rsid w:val="7C4F040E"/>
    <w:rsid w:val="7C53DB2B"/>
    <w:rsid w:val="7C5559E5"/>
    <w:rsid w:val="7C55DE86"/>
    <w:rsid w:val="7C57A435"/>
    <w:rsid w:val="7C59469B"/>
    <w:rsid w:val="7C5BE0F4"/>
    <w:rsid w:val="7C65D61D"/>
    <w:rsid w:val="7C68C6C8"/>
    <w:rsid w:val="7C69C986"/>
    <w:rsid w:val="7C6BB77C"/>
    <w:rsid w:val="7C6E56A2"/>
    <w:rsid w:val="7C6E67CE"/>
    <w:rsid w:val="7C72108E"/>
    <w:rsid w:val="7C7518B6"/>
    <w:rsid w:val="7C770C11"/>
    <w:rsid w:val="7C7B09EF"/>
    <w:rsid w:val="7C879F23"/>
    <w:rsid w:val="7C8F29FB"/>
    <w:rsid w:val="7C91A9AE"/>
    <w:rsid w:val="7C935249"/>
    <w:rsid w:val="7C9409C3"/>
    <w:rsid w:val="7C957DE0"/>
    <w:rsid w:val="7C959573"/>
    <w:rsid w:val="7C9F61E2"/>
    <w:rsid w:val="7C9F6DE5"/>
    <w:rsid w:val="7C9FAA1A"/>
    <w:rsid w:val="7C9FC84B"/>
    <w:rsid w:val="7CA0082E"/>
    <w:rsid w:val="7CA01BB4"/>
    <w:rsid w:val="7CA0C6C5"/>
    <w:rsid w:val="7CA505BB"/>
    <w:rsid w:val="7CA5C238"/>
    <w:rsid w:val="7CA9E95D"/>
    <w:rsid w:val="7CADF828"/>
    <w:rsid w:val="7CB08147"/>
    <w:rsid w:val="7CB1CCF5"/>
    <w:rsid w:val="7CB437F9"/>
    <w:rsid w:val="7CB82EA5"/>
    <w:rsid w:val="7CBA06CC"/>
    <w:rsid w:val="7CCAD384"/>
    <w:rsid w:val="7CCB6B88"/>
    <w:rsid w:val="7CCF7CAC"/>
    <w:rsid w:val="7CD7E734"/>
    <w:rsid w:val="7CD85926"/>
    <w:rsid w:val="7CD91B21"/>
    <w:rsid w:val="7CDA4B8B"/>
    <w:rsid w:val="7CDBE750"/>
    <w:rsid w:val="7CDC387D"/>
    <w:rsid w:val="7CE39D3C"/>
    <w:rsid w:val="7CEDDD3D"/>
    <w:rsid w:val="7CEDF7D0"/>
    <w:rsid w:val="7CEED809"/>
    <w:rsid w:val="7CEFFBF2"/>
    <w:rsid w:val="7CEFFF2A"/>
    <w:rsid w:val="7CF06B31"/>
    <w:rsid w:val="7CF5B1D8"/>
    <w:rsid w:val="7CF5DD0C"/>
    <w:rsid w:val="7CF72998"/>
    <w:rsid w:val="7CFA1F79"/>
    <w:rsid w:val="7D0102F5"/>
    <w:rsid w:val="7D072982"/>
    <w:rsid w:val="7D1B46F9"/>
    <w:rsid w:val="7D219488"/>
    <w:rsid w:val="7D236882"/>
    <w:rsid w:val="7D29451E"/>
    <w:rsid w:val="7D2C7AA0"/>
    <w:rsid w:val="7D2F2877"/>
    <w:rsid w:val="7D34F1F6"/>
    <w:rsid w:val="7D3CBC5A"/>
    <w:rsid w:val="7D3F754B"/>
    <w:rsid w:val="7D4129DA"/>
    <w:rsid w:val="7D433839"/>
    <w:rsid w:val="7D43458B"/>
    <w:rsid w:val="7D43EC42"/>
    <w:rsid w:val="7D4723D9"/>
    <w:rsid w:val="7D4A5FA4"/>
    <w:rsid w:val="7D4CF648"/>
    <w:rsid w:val="7D4DE2FD"/>
    <w:rsid w:val="7D54A989"/>
    <w:rsid w:val="7D5582B1"/>
    <w:rsid w:val="7D57EAED"/>
    <w:rsid w:val="7D59C157"/>
    <w:rsid w:val="7D5B6D4B"/>
    <w:rsid w:val="7D5E90EF"/>
    <w:rsid w:val="7D604215"/>
    <w:rsid w:val="7D6C6126"/>
    <w:rsid w:val="7D6E28D8"/>
    <w:rsid w:val="7D72E9B4"/>
    <w:rsid w:val="7D76AA73"/>
    <w:rsid w:val="7D796384"/>
    <w:rsid w:val="7D7A1C0A"/>
    <w:rsid w:val="7D7C70F6"/>
    <w:rsid w:val="7D7EA24E"/>
    <w:rsid w:val="7D833EC5"/>
    <w:rsid w:val="7D856AC9"/>
    <w:rsid w:val="7D869148"/>
    <w:rsid w:val="7D8A8626"/>
    <w:rsid w:val="7D8B0CD7"/>
    <w:rsid w:val="7D8C46D1"/>
    <w:rsid w:val="7D8D1802"/>
    <w:rsid w:val="7D8D3D66"/>
    <w:rsid w:val="7D8E6DAA"/>
    <w:rsid w:val="7D90E080"/>
    <w:rsid w:val="7D94C786"/>
    <w:rsid w:val="7D966C25"/>
    <w:rsid w:val="7D992249"/>
    <w:rsid w:val="7D9C2E9E"/>
    <w:rsid w:val="7D9D7FA4"/>
    <w:rsid w:val="7D9EC9BC"/>
    <w:rsid w:val="7DA1DACE"/>
    <w:rsid w:val="7DA470CA"/>
    <w:rsid w:val="7DA4EFF4"/>
    <w:rsid w:val="7DA58569"/>
    <w:rsid w:val="7DAA273D"/>
    <w:rsid w:val="7DAA28E2"/>
    <w:rsid w:val="7DB2B562"/>
    <w:rsid w:val="7DB3E6C9"/>
    <w:rsid w:val="7DB9DF95"/>
    <w:rsid w:val="7DBA70AA"/>
    <w:rsid w:val="7DBB4F5D"/>
    <w:rsid w:val="7DBEBEC4"/>
    <w:rsid w:val="7DC0C3CD"/>
    <w:rsid w:val="7DC15977"/>
    <w:rsid w:val="7DC22895"/>
    <w:rsid w:val="7DC2D6AD"/>
    <w:rsid w:val="7DC61E1A"/>
    <w:rsid w:val="7DCB5E87"/>
    <w:rsid w:val="7DCC73F5"/>
    <w:rsid w:val="7DD6F4A5"/>
    <w:rsid w:val="7DD933DB"/>
    <w:rsid w:val="7DDACD81"/>
    <w:rsid w:val="7DDADF82"/>
    <w:rsid w:val="7DDCD6C1"/>
    <w:rsid w:val="7DDCE4BB"/>
    <w:rsid w:val="7DE4E58D"/>
    <w:rsid w:val="7DE61DDC"/>
    <w:rsid w:val="7DF0D94A"/>
    <w:rsid w:val="7DF1124A"/>
    <w:rsid w:val="7DF67C52"/>
    <w:rsid w:val="7DF7201A"/>
    <w:rsid w:val="7DF778FC"/>
    <w:rsid w:val="7DF7F941"/>
    <w:rsid w:val="7DF88729"/>
    <w:rsid w:val="7DFB93B3"/>
    <w:rsid w:val="7DFE4E2C"/>
    <w:rsid w:val="7DFF535E"/>
    <w:rsid w:val="7E0246F4"/>
    <w:rsid w:val="7E0450BF"/>
    <w:rsid w:val="7E074A31"/>
    <w:rsid w:val="7E0787DD"/>
    <w:rsid w:val="7E0A9475"/>
    <w:rsid w:val="7E0C6A33"/>
    <w:rsid w:val="7E157214"/>
    <w:rsid w:val="7E166D47"/>
    <w:rsid w:val="7E170065"/>
    <w:rsid w:val="7E190F84"/>
    <w:rsid w:val="7E1CF6D5"/>
    <w:rsid w:val="7E1D68FB"/>
    <w:rsid w:val="7E1EAEB1"/>
    <w:rsid w:val="7E20E9F2"/>
    <w:rsid w:val="7E24B090"/>
    <w:rsid w:val="7E263843"/>
    <w:rsid w:val="7E27BBE1"/>
    <w:rsid w:val="7E2AEBA7"/>
    <w:rsid w:val="7E2FE5F6"/>
    <w:rsid w:val="7E300CC7"/>
    <w:rsid w:val="7E32CE0B"/>
    <w:rsid w:val="7E33C71A"/>
    <w:rsid w:val="7E35BFBC"/>
    <w:rsid w:val="7E39B156"/>
    <w:rsid w:val="7E3A2519"/>
    <w:rsid w:val="7E4284E8"/>
    <w:rsid w:val="7E46BB03"/>
    <w:rsid w:val="7E48F413"/>
    <w:rsid w:val="7E4A1660"/>
    <w:rsid w:val="7E4A2B4D"/>
    <w:rsid w:val="7E5189E8"/>
    <w:rsid w:val="7E59AA43"/>
    <w:rsid w:val="7E5A67FA"/>
    <w:rsid w:val="7E5E09A6"/>
    <w:rsid w:val="7E60CA07"/>
    <w:rsid w:val="7E658A6D"/>
    <w:rsid w:val="7E676FB8"/>
    <w:rsid w:val="7E67F5C4"/>
    <w:rsid w:val="7E688DF2"/>
    <w:rsid w:val="7E68C75D"/>
    <w:rsid w:val="7E6908D3"/>
    <w:rsid w:val="7E6BC47C"/>
    <w:rsid w:val="7E6EA6C3"/>
    <w:rsid w:val="7E703B45"/>
    <w:rsid w:val="7E723FAC"/>
    <w:rsid w:val="7E7627D7"/>
    <w:rsid w:val="7E795D1F"/>
    <w:rsid w:val="7E7C15AB"/>
    <w:rsid w:val="7E7D9987"/>
    <w:rsid w:val="7E8513B7"/>
    <w:rsid w:val="7E8B06BD"/>
    <w:rsid w:val="7E8E7DA5"/>
    <w:rsid w:val="7E906A42"/>
    <w:rsid w:val="7E91A417"/>
    <w:rsid w:val="7E91F649"/>
    <w:rsid w:val="7E93AFDE"/>
    <w:rsid w:val="7E9B9C99"/>
    <w:rsid w:val="7E9DAF87"/>
    <w:rsid w:val="7EA082E5"/>
    <w:rsid w:val="7EA0A585"/>
    <w:rsid w:val="7EA54B3E"/>
    <w:rsid w:val="7EA72A8A"/>
    <w:rsid w:val="7EA79FEF"/>
    <w:rsid w:val="7EABA9FB"/>
    <w:rsid w:val="7EB5AFCF"/>
    <w:rsid w:val="7EB5D961"/>
    <w:rsid w:val="7EB75191"/>
    <w:rsid w:val="7EBAA7D6"/>
    <w:rsid w:val="7EBB4D1B"/>
    <w:rsid w:val="7EBC37C3"/>
    <w:rsid w:val="7EBD2CE5"/>
    <w:rsid w:val="7EC0498D"/>
    <w:rsid w:val="7EC2BD4B"/>
    <w:rsid w:val="7EC4CC18"/>
    <w:rsid w:val="7EC7F46B"/>
    <w:rsid w:val="7EC86755"/>
    <w:rsid w:val="7ECC928A"/>
    <w:rsid w:val="7ECD8F5C"/>
    <w:rsid w:val="7ECE250C"/>
    <w:rsid w:val="7ECEDF52"/>
    <w:rsid w:val="7ED0DA63"/>
    <w:rsid w:val="7ED9DB02"/>
    <w:rsid w:val="7EDDE9BE"/>
    <w:rsid w:val="7EDE3038"/>
    <w:rsid w:val="7EE35217"/>
    <w:rsid w:val="7EE5E211"/>
    <w:rsid w:val="7EE6E5A3"/>
    <w:rsid w:val="7EE78FF1"/>
    <w:rsid w:val="7EED057B"/>
    <w:rsid w:val="7EF13A66"/>
    <w:rsid w:val="7EF13A91"/>
    <w:rsid w:val="7F0009DC"/>
    <w:rsid w:val="7F01F6F3"/>
    <w:rsid w:val="7F02D2C9"/>
    <w:rsid w:val="7F031D44"/>
    <w:rsid w:val="7F03B6DC"/>
    <w:rsid w:val="7F0567AC"/>
    <w:rsid w:val="7F057258"/>
    <w:rsid w:val="7F0DDFF5"/>
    <w:rsid w:val="7F0EBA15"/>
    <w:rsid w:val="7F10EAEF"/>
    <w:rsid w:val="7F12DE9B"/>
    <w:rsid w:val="7F137414"/>
    <w:rsid w:val="7F13FF73"/>
    <w:rsid w:val="7F182BAB"/>
    <w:rsid w:val="7F1979CF"/>
    <w:rsid w:val="7F1982EC"/>
    <w:rsid w:val="7F1A0F39"/>
    <w:rsid w:val="7F1EC337"/>
    <w:rsid w:val="7F28579E"/>
    <w:rsid w:val="7F2975B1"/>
    <w:rsid w:val="7F2E809A"/>
    <w:rsid w:val="7F2FF83E"/>
    <w:rsid w:val="7F31ADD6"/>
    <w:rsid w:val="7F31AEB2"/>
    <w:rsid w:val="7F37815C"/>
    <w:rsid w:val="7F3F313B"/>
    <w:rsid w:val="7F3FB95B"/>
    <w:rsid w:val="7F4003CD"/>
    <w:rsid w:val="7F431EE1"/>
    <w:rsid w:val="7F4768D9"/>
    <w:rsid w:val="7F4B315C"/>
    <w:rsid w:val="7F4BFE9A"/>
    <w:rsid w:val="7F51EF95"/>
    <w:rsid w:val="7F54BA6F"/>
    <w:rsid w:val="7F593083"/>
    <w:rsid w:val="7F5F8623"/>
    <w:rsid w:val="7F5F8CBF"/>
    <w:rsid w:val="7F610F62"/>
    <w:rsid w:val="7F61B77D"/>
    <w:rsid w:val="7F666F9D"/>
    <w:rsid w:val="7F69D105"/>
    <w:rsid w:val="7F6A2ED4"/>
    <w:rsid w:val="7F6B3B96"/>
    <w:rsid w:val="7F6CFEF7"/>
    <w:rsid w:val="7F7C62F8"/>
    <w:rsid w:val="7F86405E"/>
    <w:rsid w:val="7F8AB557"/>
    <w:rsid w:val="7F911040"/>
    <w:rsid w:val="7F925B13"/>
    <w:rsid w:val="7F9A13D9"/>
    <w:rsid w:val="7F9D119C"/>
    <w:rsid w:val="7F9D24B1"/>
    <w:rsid w:val="7F9F261B"/>
    <w:rsid w:val="7FA0395B"/>
    <w:rsid w:val="7FA55FF2"/>
    <w:rsid w:val="7FA60916"/>
    <w:rsid w:val="7FAD5F35"/>
    <w:rsid w:val="7FADCC5A"/>
    <w:rsid w:val="7FB15EB1"/>
    <w:rsid w:val="7FB2AAB1"/>
    <w:rsid w:val="7FB53815"/>
    <w:rsid w:val="7FBCF8EB"/>
    <w:rsid w:val="7FBDCB4A"/>
    <w:rsid w:val="7FC19AAF"/>
    <w:rsid w:val="7FC43CCB"/>
    <w:rsid w:val="7FC78762"/>
    <w:rsid w:val="7FC94A70"/>
    <w:rsid w:val="7FCEFCFB"/>
    <w:rsid w:val="7FCF7EC2"/>
    <w:rsid w:val="7FD2BD14"/>
    <w:rsid w:val="7FD2CB48"/>
    <w:rsid w:val="7FD8C7E1"/>
    <w:rsid w:val="7FD8F32D"/>
    <w:rsid w:val="7FDA3FC6"/>
    <w:rsid w:val="7FE02C2B"/>
    <w:rsid w:val="7FE5A81D"/>
    <w:rsid w:val="7FE6A011"/>
    <w:rsid w:val="7FE9D9B6"/>
    <w:rsid w:val="7FEA336B"/>
    <w:rsid w:val="7FECF42B"/>
    <w:rsid w:val="7FF7485B"/>
    <w:rsid w:val="7FF9FF2A"/>
    <w:rsid w:val="7FFB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4CDFA"/>
  <w15:chartTrackingRefBased/>
  <w15:docId w15:val="{7555303A-BD33-4268-80CB-2968488E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FE0"/>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3441F8"/>
    <w:pPr>
      <w:keepNext/>
      <w:keepLines/>
      <w:numPr>
        <w:numId w:val="2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75013"/>
    <w:pPr>
      <w:keepNext/>
      <w:keepLines/>
      <w:numPr>
        <w:ilvl w:val="1"/>
        <w:numId w:val="21"/>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075013"/>
    <w:pPr>
      <w:keepNext/>
      <w:keepLines/>
      <w:numPr>
        <w:ilvl w:val="2"/>
        <w:numId w:val="2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075013"/>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5013"/>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5013"/>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5013"/>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5013"/>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5013"/>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1F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075013"/>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7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05A"/>
    <w:rPr>
      <w:rFonts w:ascii="Segoe UI" w:hAnsi="Segoe UI" w:cs="Segoe UI"/>
      <w:sz w:val="18"/>
      <w:szCs w:val="18"/>
    </w:rPr>
  </w:style>
  <w:style w:type="character" w:styleId="Emphasis">
    <w:name w:val="Emphasis"/>
    <w:basedOn w:val="DefaultParagraphFont"/>
    <w:uiPriority w:val="20"/>
    <w:qFormat/>
    <w:rsid w:val="00E0705A"/>
    <w:rPr>
      <w:i/>
      <w:iCs/>
    </w:rPr>
  </w:style>
  <w:style w:type="table" w:styleId="TableGrid">
    <w:name w:val="Table Grid"/>
    <w:basedOn w:val="TableNormal"/>
    <w:uiPriority w:val="39"/>
    <w:rsid w:val="00E07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638C"/>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32162E"/>
    <w:rPr>
      <w:b/>
      <w:bCs/>
    </w:rPr>
  </w:style>
  <w:style w:type="character" w:customStyle="1" w:styleId="CommentSubjectChar">
    <w:name w:val="Comment Subject Char"/>
    <w:basedOn w:val="CommentTextChar"/>
    <w:link w:val="CommentSubject"/>
    <w:uiPriority w:val="99"/>
    <w:semiHidden/>
    <w:rsid w:val="0032162E"/>
    <w:rPr>
      <w:rFonts w:ascii="Times New Roman" w:hAnsi="Times New Roman"/>
      <w:b/>
      <w:bCs/>
      <w:sz w:val="20"/>
      <w:szCs w:val="20"/>
    </w:rPr>
  </w:style>
  <w:style w:type="paragraph" w:styleId="Caption">
    <w:name w:val="caption"/>
    <w:basedOn w:val="Normal"/>
    <w:next w:val="Normal"/>
    <w:uiPriority w:val="35"/>
    <w:unhideWhenUsed/>
    <w:qFormat/>
    <w:rsid w:val="00065A46"/>
    <w:pPr>
      <w:spacing w:after="200"/>
    </w:pPr>
    <w:rPr>
      <w:iCs/>
      <w:color w:val="000000" w:themeColor="text1"/>
      <w:szCs w:val="18"/>
    </w:rPr>
  </w:style>
  <w:style w:type="character" w:customStyle="1" w:styleId="UnresolvedMention1">
    <w:name w:val="Unresolved Mention1"/>
    <w:basedOn w:val="DefaultParagraphFont"/>
    <w:uiPriority w:val="99"/>
    <w:semiHidden/>
    <w:unhideWhenUsed/>
    <w:rsid w:val="001B2449"/>
    <w:rPr>
      <w:color w:val="605E5C"/>
      <w:shd w:val="clear" w:color="auto" w:fill="E1DFDD"/>
    </w:rPr>
  </w:style>
  <w:style w:type="paragraph" w:styleId="Revision">
    <w:name w:val="Revision"/>
    <w:hidden/>
    <w:uiPriority w:val="99"/>
    <w:semiHidden/>
    <w:rsid w:val="00FA0195"/>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5F4198"/>
    <w:rPr>
      <w:color w:val="954F72" w:themeColor="followedHyperlink"/>
      <w:u w:val="single"/>
    </w:rPr>
  </w:style>
  <w:style w:type="character" w:styleId="UnresolvedMention">
    <w:name w:val="Unresolved Mention"/>
    <w:basedOn w:val="DefaultParagraphFont"/>
    <w:uiPriority w:val="99"/>
    <w:semiHidden/>
    <w:unhideWhenUsed/>
    <w:rsid w:val="004F4F50"/>
    <w:rPr>
      <w:color w:val="605E5C"/>
      <w:shd w:val="clear" w:color="auto" w:fill="E1DFDD"/>
    </w:rPr>
  </w:style>
  <w:style w:type="character" w:styleId="Strong">
    <w:name w:val="Strong"/>
    <w:basedOn w:val="DefaultParagraphFont"/>
    <w:uiPriority w:val="22"/>
    <w:qFormat/>
    <w:rsid w:val="00EC19B2"/>
    <w:rPr>
      <w:b/>
      <w:bCs/>
    </w:rPr>
  </w:style>
  <w:style w:type="character" w:customStyle="1" w:styleId="orcid-id-https">
    <w:name w:val="orcid-id-https"/>
    <w:basedOn w:val="DefaultParagraphFont"/>
    <w:rsid w:val="00EC19B2"/>
  </w:style>
  <w:style w:type="paragraph" w:styleId="Footer">
    <w:name w:val="footer"/>
    <w:basedOn w:val="Normal"/>
    <w:link w:val="FooterChar"/>
    <w:uiPriority w:val="99"/>
    <w:unhideWhenUsed/>
    <w:rsid w:val="00BD0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527"/>
    <w:rPr>
      <w:rFonts w:ascii="Times New Roman" w:hAnsi="Times New Roman"/>
    </w:rPr>
  </w:style>
  <w:style w:type="character" w:styleId="PageNumber">
    <w:name w:val="page number"/>
    <w:basedOn w:val="DefaultParagraphFont"/>
    <w:uiPriority w:val="99"/>
    <w:semiHidden/>
    <w:unhideWhenUsed/>
    <w:rsid w:val="00BD0527"/>
  </w:style>
  <w:style w:type="character" w:customStyle="1" w:styleId="Heading3Char">
    <w:name w:val="Heading 3 Char"/>
    <w:basedOn w:val="DefaultParagraphFont"/>
    <w:link w:val="Heading3"/>
    <w:uiPriority w:val="9"/>
    <w:rsid w:val="00075013"/>
    <w:rPr>
      <w:rFonts w:ascii="Times New Roman" w:eastAsiaTheme="majorEastAsia" w:hAnsi="Times New Roman" w:cstheme="majorBidi"/>
      <w:b/>
      <w:color w:val="000000" w:themeColor="text1"/>
      <w:szCs w:val="24"/>
    </w:rPr>
  </w:style>
  <w:style w:type="character" w:customStyle="1" w:styleId="Heading4Char">
    <w:name w:val="Heading 4 Char"/>
    <w:basedOn w:val="DefaultParagraphFont"/>
    <w:link w:val="Heading4"/>
    <w:uiPriority w:val="9"/>
    <w:semiHidden/>
    <w:rsid w:val="000750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50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50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750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75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5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962">
      <w:bodyDiv w:val="1"/>
      <w:marLeft w:val="0"/>
      <w:marRight w:val="0"/>
      <w:marTop w:val="0"/>
      <w:marBottom w:val="0"/>
      <w:divBdr>
        <w:top w:val="none" w:sz="0" w:space="0" w:color="auto"/>
        <w:left w:val="none" w:sz="0" w:space="0" w:color="auto"/>
        <w:bottom w:val="none" w:sz="0" w:space="0" w:color="auto"/>
        <w:right w:val="none" w:sz="0" w:space="0" w:color="auto"/>
      </w:divBdr>
    </w:div>
    <w:div w:id="158695145">
      <w:bodyDiv w:val="1"/>
      <w:marLeft w:val="0"/>
      <w:marRight w:val="0"/>
      <w:marTop w:val="0"/>
      <w:marBottom w:val="0"/>
      <w:divBdr>
        <w:top w:val="none" w:sz="0" w:space="0" w:color="auto"/>
        <w:left w:val="none" w:sz="0" w:space="0" w:color="auto"/>
        <w:bottom w:val="none" w:sz="0" w:space="0" w:color="auto"/>
        <w:right w:val="none" w:sz="0" w:space="0" w:color="auto"/>
      </w:divBdr>
    </w:div>
    <w:div w:id="204680250">
      <w:bodyDiv w:val="1"/>
      <w:marLeft w:val="0"/>
      <w:marRight w:val="0"/>
      <w:marTop w:val="0"/>
      <w:marBottom w:val="0"/>
      <w:divBdr>
        <w:top w:val="none" w:sz="0" w:space="0" w:color="auto"/>
        <w:left w:val="none" w:sz="0" w:space="0" w:color="auto"/>
        <w:bottom w:val="none" w:sz="0" w:space="0" w:color="auto"/>
        <w:right w:val="none" w:sz="0" w:space="0" w:color="auto"/>
      </w:divBdr>
    </w:div>
    <w:div w:id="361171806">
      <w:bodyDiv w:val="1"/>
      <w:marLeft w:val="0"/>
      <w:marRight w:val="0"/>
      <w:marTop w:val="0"/>
      <w:marBottom w:val="0"/>
      <w:divBdr>
        <w:top w:val="none" w:sz="0" w:space="0" w:color="auto"/>
        <w:left w:val="none" w:sz="0" w:space="0" w:color="auto"/>
        <w:bottom w:val="none" w:sz="0" w:space="0" w:color="auto"/>
        <w:right w:val="none" w:sz="0" w:space="0" w:color="auto"/>
      </w:divBdr>
    </w:div>
    <w:div w:id="513038664">
      <w:bodyDiv w:val="1"/>
      <w:marLeft w:val="0"/>
      <w:marRight w:val="0"/>
      <w:marTop w:val="0"/>
      <w:marBottom w:val="0"/>
      <w:divBdr>
        <w:top w:val="none" w:sz="0" w:space="0" w:color="auto"/>
        <w:left w:val="none" w:sz="0" w:space="0" w:color="auto"/>
        <w:bottom w:val="none" w:sz="0" w:space="0" w:color="auto"/>
        <w:right w:val="none" w:sz="0" w:space="0" w:color="auto"/>
      </w:divBdr>
    </w:div>
    <w:div w:id="611472241">
      <w:bodyDiv w:val="1"/>
      <w:marLeft w:val="0"/>
      <w:marRight w:val="0"/>
      <w:marTop w:val="0"/>
      <w:marBottom w:val="0"/>
      <w:divBdr>
        <w:top w:val="none" w:sz="0" w:space="0" w:color="auto"/>
        <w:left w:val="none" w:sz="0" w:space="0" w:color="auto"/>
        <w:bottom w:val="none" w:sz="0" w:space="0" w:color="auto"/>
        <w:right w:val="none" w:sz="0" w:space="0" w:color="auto"/>
      </w:divBdr>
    </w:div>
    <w:div w:id="919875316">
      <w:bodyDiv w:val="1"/>
      <w:marLeft w:val="0"/>
      <w:marRight w:val="0"/>
      <w:marTop w:val="0"/>
      <w:marBottom w:val="0"/>
      <w:divBdr>
        <w:top w:val="none" w:sz="0" w:space="0" w:color="auto"/>
        <w:left w:val="none" w:sz="0" w:space="0" w:color="auto"/>
        <w:bottom w:val="none" w:sz="0" w:space="0" w:color="auto"/>
        <w:right w:val="none" w:sz="0" w:space="0" w:color="auto"/>
      </w:divBdr>
    </w:div>
    <w:div w:id="949514502">
      <w:bodyDiv w:val="1"/>
      <w:marLeft w:val="0"/>
      <w:marRight w:val="0"/>
      <w:marTop w:val="0"/>
      <w:marBottom w:val="0"/>
      <w:divBdr>
        <w:top w:val="none" w:sz="0" w:space="0" w:color="auto"/>
        <w:left w:val="none" w:sz="0" w:space="0" w:color="auto"/>
        <w:bottom w:val="none" w:sz="0" w:space="0" w:color="auto"/>
        <w:right w:val="none" w:sz="0" w:space="0" w:color="auto"/>
      </w:divBdr>
    </w:div>
    <w:div w:id="1386219984">
      <w:bodyDiv w:val="1"/>
      <w:marLeft w:val="0"/>
      <w:marRight w:val="0"/>
      <w:marTop w:val="0"/>
      <w:marBottom w:val="0"/>
      <w:divBdr>
        <w:top w:val="none" w:sz="0" w:space="0" w:color="auto"/>
        <w:left w:val="none" w:sz="0" w:space="0" w:color="auto"/>
        <w:bottom w:val="none" w:sz="0" w:space="0" w:color="auto"/>
        <w:right w:val="none" w:sz="0" w:space="0" w:color="auto"/>
      </w:divBdr>
    </w:div>
    <w:div w:id="1707023693">
      <w:bodyDiv w:val="1"/>
      <w:marLeft w:val="0"/>
      <w:marRight w:val="0"/>
      <w:marTop w:val="0"/>
      <w:marBottom w:val="0"/>
      <w:divBdr>
        <w:top w:val="none" w:sz="0" w:space="0" w:color="auto"/>
        <w:left w:val="none" w:sz="0" w:space="0" w:color="auto"/>
        <w:bottom w:val="none" w:sz="0" w:space="0" w:color="auto"/>
        <w:right w:val="none" w:sz="0" w:space="0" w:color="auto"/>
      </w:divBdr>
    </w:div>
    <w:div w:id="1716269808">
      <w:bodyDiv w:val="1"/>
      <w:marLeft w:val="0"/>
      <w:marRight w:val="0"/>
      <w:marTop w:val="0"/>
      <w:marBottom w:val="0"/>
      <w:divBdr>
        <w:top w:val="none" w:sz="0" w:space="0" w:color="auto"/>
        <w:left w:val="none" w:sz="0" w:space="0" w:color="auto"/>
        <w:bottom w:val="none" w:sz="0" w:space="0" w:color="auto"/>
        <w:right w:val="none" w:sz="0" w:space="0" w:color="auto"/>
      </w:divBdr>
      <w:divsChild>
        <w:div w:id="1175733045">
          <w:marLeft w:val="0"/>
          <w:marRight w:val="0"/>
          <w:marTop w:val="0"/>
          <w:marBottom w:val="0"/>
          <w:divBdr>
            <w:top w:val="none" w:sz="0" w:space="0" w:color="auto"/>
            <w:left w:val="none" w:sz="0" w:space="0" w:color="auto"/>
            <w:bottom w:val="none" w:sz="0" w:space="0" w:color="auto"/>
            <w:right w:val="none" w:sz="0" w:space="0" w:color="auto"/>
          </w:divBdr>
          <w:divsChild>
            <w:div w:id="773086933">
              <w:marLeft w:val="0"/>
              <w:marRight w:val="0"/>
              <w:marTop w:val="0"/>
              <w:marBottom w:val="0"/>
              <w:divBdr>
                <w:top w:val="none" w:sz="0" w:space="0" w:color="auto"/>
                <w:left w:val="none" w:sz="0" w:space="0" w:color="auto"/>
                <w:bottom w:val="none" w:sz="0" w:space="0" w:color="auto"/>
                <w:right w:val="none" w:sz="0" w:space="0" w:color="auto"/>
              </w:divBdr>
              <w:divsChild>
                <w:div w:id="1678196074">
                  <w:marLeft w:val="0"/>
                  <w:marRight w:val="0"/>
                  <w:marTop w:val="0"/>
                  <w:marBottom w:val="0"/>
                  <w:divBdr>
                    <w:top w:val="none" w:sz="0" w:space="0" w:color="auto"/>
                    <w:left w:val="none" w:sz="0" w:space="0" w:color="auto"/>
                    <w:bottom w:val="none" w:sz="0" w:space="0" w:color="auto"/>
                    <w:right w:val="none" w:sz="0" w:space="0" w:color="auto"/>
                  </w:divBdr>
                  <w:divsChild>
                    <w:div w:id="21436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84783">
      <w:bodyDiv w:val="1"/>
      <w:marLeft w:val="0"/>
      <w:marRight w:val="0"/>
      <w:marTop w:val="0"/>
      <w:marBottom w:val="0"/>
      <w:divBdr>
        <w:top w:val="none" w:sz="0" w:space="0" w:color="auto"/>
        <w:left w:val="none" w:sz="0" w:space="0" w:color="auto"/>
        <w:bottom w:val="none" w:sz="0" w:space="0" w:color="auto"/>
        <w:right w:val="none" w:sz="0" w:space="0" w:color="auto"/>
      </w:divBdr>
      <w:divsChild>
        <w:div w:id="2020616251">
          <w:marLeft w:val="0"/>
          <w:marRight w:val="0"/>
          <w:marTop w:val="0"/>
          <w:marBottom w:val="0"/>
          <w:divBdr>
            <w:top w:val="none" w:sz="0" w:space="0" w:color="auto"/>
            <w:left w:val="none" w:sz="0" w:space="0" w:color="auto"/>
            <w:bottom w:val="none" w:sz="0" w:space="0" w:color="auto"/>
            <w:right w:val="none" w:sz="0" w:space="0" w:color="auto"/>
          </w:divBdr>
          <w:divsChild>
            <w:div w:id="997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7456">
      <w:bodyDiv w:val="1"/>
      <w:marLeft w:val="0"/>
      <w:marRight w:val="0"/>
      <w:marTop w:val="0"/>
      <w:marBottom w:val="0"/>
      <w:divBdr>
        <w:top w:val="none" w:sz="0" w:space="0" w:color="auto"/>
        <w:left w:val="none" w:sz="0" w:space="0" w:color="auto"/>
        <w:bottom w:val="none" w:sz="0" w:space="0" w:color="auto"/>
        <w:right w:val="none" w:sz="0" w:space="0" w:color="auto"/>
      </w:divBdr>
      <w:divsChild>
        <w:div w:id="310411012">
          <w:marLeft w:val="0"/>
          <w:marRight w:val="0"/>
          <w:marTop w:val="0"/>
          <w:marBottom w:val="0"/>
          <w:divBdr>
            <w:top w:val="none" w:sz="0" w:space="0" w:color="auto"/>
            <w:left w:val="none" w:sz="0" w:space="0" w:color="auto"/>
            <w:bottom w:val="none" w:sz="0" w:space="0" w:color="auto"/>
            <w:right w:val="none" w:sz="0" w:space="0" w:color="auto"/>
          </w:divBdr>
        </w:div>
      </w:divsChild>
    </w:div>
    <w:div w:id="2020816654">
      <w:bodyDiv w:val="1"/>
      <w:marLeft w:val="0"/>
      <w:marRight w:val="0"/>
      <w:marTop w:val="0"/>
      <w:marBottom w:val="0"/>
      <w:divBdr>
        <w:top w:val="none" w:sz="0" w:space="0" w:color="auto"/>
        <w:left w:val="none" w:sz="0" w:space="0" w:color="auto"/>
        <w:bottom w:val="none" w:sz="0" w:space="0" w:color="auto"/>
        <w:right w:val="none" w:sz="0" w:space="0" w:color="auto"/>
      </w:divBdr>
    </w:div>
    <w:div w:id="21069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les.biognosys.ch/058_Spectronaut/ReleaseMaterial/00_Manual/Spectronaut15_UserManual.pdf" TargetMode="External"/><Relationship Id="rId18" Type="http://schemas.openxmlformats.org/officeDocument/2006/relationships/hyperlink" Target="https://www.rstudio.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RolandBruderer/MiMB-LiP-Quant" TargetMode="External"/><Relationship Id="rId17"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yperlink" Target="https://github.com/RolandBruderer/MiMB-LiP-Quan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icotti@imsb.biol.ethz.ch" TargetMode="External"/><Relationship Id="rId5" Type="http://schemas.openxmlformats.org/officeDocument/2006/relationships/numbering" Target="numbering.xml"/><Relationship Id="rId15" Type="http://schemas.openxmlformats.org/officeDocument/2006/relationships/hyperlink" Target="https://github.com/RolandBruderer/MiMB-LiP-Quan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olandBruderer/MiMB-LiP-Quant" TargetMode="External"/><Relationship Id="rId22" Type="http://schemas.microsoft.com/office/2011/relationships/people" Target="people.xml"/><Relationship Id="R3c7ebc25690e4b47"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7BDEEECA2CFC458196D60D5B3CA69E" ma:contentTypeVersion="8" ma:contentTypeDescription="Create a new document." ma:contentTypeScope="" ma:versionID="5a748a5998d4dc76e9104c4ef9760b78">
  <xsd:schema xmlns:xsd="http://www.w3.org/2001/XMLSchema" xmlns:xs="http://www.w3.org/2001/XMLSchema" xmlns:p="http://schemas.microsoft.com/office/2006/metadata/properties" xmlns:ns2="3ff6592d-31e4-45a0-bb7e-33b7d176b0f1" targetNamespace="http://schemas.microsoft.com/office/2006/metadata/properties" ma:root="true" ma:fieldsID="11705dcad912d7005870d4564e242878" ns2:_="">
    <xsd:import namespace="3ff6592d-31e4-45a0-bb7e-33b7d176b0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f6592d-31e4-45a0-bb7e-33b7d176b0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36EEF-FDFD-4BCC-BF95-42C7A70AB814}"/>
</file>

<file path=customXml/itemProps2.xml><?xml version="1.0" encoding="utf-8"?>
<ds:datastoreItem xmlns:ds="http://schemas.openxmlformats.org/officeDocument/2006/customXml" ds:itemID="{68D651F8-E813-4BD4-A05F-F53AA2A543F8}">
  <ds:schemaRefs>
    <ds:schemaRef ds:uri="http://schemas.microsoft.com/sharepoint/v3/contenttype/forms"/>
  </ds:schemaRefs>
</ds:datastoreItem>
</file>

<file path=customXml/itemProps3.xml><?xml version="1.0" encoding="utf-8"?>
<ds:datastoreItem xmlns:ds="http://schemas.openxmlformats.org/officeDocument/2006/customXml" ds:itemID="{3A1677E6-9569-4DEE-B11D-7A1E39975E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9A13F0-F2AB-40FA-ACCA-3065C027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23300</Words>
  <Characters>132814</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Holfeld  Ales</dc:creator>
  <cp:keywords/>
  <dc:description/>
  <cp:lastModifiedBy>Holfeld  Ales</cp:lastModifiedBy>
  <cp:revision>9</cp:revision>
  <dcterms:created xsi:type="dcterms:W3CDTF">2021-10-08T08:57:00Z</dcterms:created>
  <dcterms:modified xsi:type="dcterms:W3CDTF">2021-10-08T11:14:00Z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0x010100927BDEEECA2CFC458196D60D5B3CA69E</vt:lpwstr>
  </property>
  <property fmtid="{D5CDD505-2E9C-101B-9397-08002B2CF9AE}" pid="3" name="Mendeley Recent Style Id 0_1">
    <vt:lpwstr>http://www.zotero.org/styles/chicago-author-date</vt:lpwstr>
  </property>
  <property fmtid="{D5CDD505-2E9C-101B-9397-08002B2CF9AE}" pid="4" name="Mendeley Recent Style Name 0_1">
    <vt:lpwstr>Chicago Manual of Style 17th edition (author-date)</vt:lpwstr>
  </property>
  <property fmtid="{D5CDD505-2E9C-101B-9397-08002B2CF9AE}" pid="5" name="Mendeley Recent Style Id 1_1">
    <vt:lpwstr>http://www.zotero.org/styles/harvard-cite-them-right</vt:lpwstr>
  </property>
  <property fmtid="{D5CDD505-2E9C-101B-9397-08002B2CF9AE}" pid="6" name="Mendeley Recent Style Name 1_1">
    <vt:lpwstr>Cite Them Right 10th edition - Harvard</vt:lpwstr>
  </property>
  <property fmtid="{D5CDD505-2E9C-101B-9397-08002B2CF9AE}" pid="7" name="Mendeley Recent Style Id 2_1">
    <vt:lpwstr>http://www.zotero.org/styles/current-opinion-in-structural-biology</vt:lpwstr>
  </property>
  <property fmtid="{D5CDD505-2E9C-101B-9397-08002B2CF9AE}" pid="8" name="Mendeley Recent Style Name 2_1">
    <vt:lpwstr>Current Opinion in Structural Biology</vt:lpwstr>
  </property>
  <property fmtid="{D5CDD505-2E9C-101B-9397-08002B2CF9AE}" pid="9" name="Mendeley Recent Style Id 3_1">
    <vt:lpwstr>http://csl.mendeley.com/styles/485502841/elsevier-with-titles</vt:lpwstr>
  </property>
  <property fmtid="{D5CDD505-2E9C-101B-9397-08002B2CF9AE}" pid="10" name="Mendeley Recent Style Name 3_1">
    <vt:lpwstr>Elsevier (numeric, with titles) - Aleš Holfeld</vt:lpwstr>
  </property>
  <property fmtid="{D5CDD505-2E9C-101B-9397-08002B2CF9AE}" pid="11" name="Mendeley Recent Style Id 4_1">
    <vt:lpwstr>http://www.zotero.org/styles/ieee</vt:lpwstr>
  </property>
  <property fmtid="{D5CDD505-2E9C-101B-9397-08002B2CF9AE}" pid="12" name="Mendeley Recent Style Name 4_1">
    <vt:lpwstr>IEEE</vt:lpwstr>
  </property>
  <property fmtid="{D5CDD505-2E9C-101B-9397-08002B2CF9AE}" pid="13" name="Mendeley Recent Style Id 5_1">
    <vt:lpwstr>http://www.zotero.org/styles/modern-humanities-research-association</vt:lpwstr>
  </property>
  <property fmtid="{D5CDD505-2E9C-101B-9397-08002B2CF9AE}" pid="14" name="Mendeley Recent Style Name 5_1">
    <vt:lpwstr>Modern Humanities Research Association 3rd edition (note with bibliography)</vt:lpwstr>
  </property>
  <property fmtid="{D5CDD505-2E9C-101B-9397-08002B2CF9AE}" pid="15" name="Mendeley Recent Style Id 6_1">
    <vt:lpwstr>http://www.zotero.org/styles/modern-language-association</vt:lpwstr>
  </property>
  <property fmtid="{D5CDD505-2E9C-101B-9397-08002B2CF9AE}" pid="16" name="Mendeley Recent Style Name 6_1">
    <vt:lpwstr>Modern Language Association 8th edition</vt:lpwstr>
  </property>
  <property fmtid="{D5CDD505-2E9C-101B-9397-08002B2CF9AE}" pid="17" name="Mendeley Recent Style Id 7_1">
    <vt:lpwstr>http://www.zotero.org/styles/nature</vt:lpwstr>
  </property>
  <property fmtid="{D5CDD505-2E9C-101B-9397-08002B2CF9AE}" pid="18" name="Mendeley Recent Style Name 7_1">
    <vt:lpwstr>Nature</vt:lpwstr>
  </property>
  <property fmtid="{D5CDD505-2E9C-101B-9397-08002B2CF9AE}" pid="19" name="Mendeley Recent Style Id 8_1">
    <vt:lpwstr>http://www.zotero.org/styles/springer-basic-brackets</vt:lpwstr>
  </property>
  <property fmtid="{D5CDD505-2E9C-101B-9397-08002B2CF9AE}" pid="20" name="Mendeley Recent Style Name 8_1">
    <vt:lpwstr>Springer - Basic (numeric, brackets)</vt:lpwstr>
  </property>
  <property fmtid="{D5CDD505-2E9C-101B-9397-08002B2CF9AE}" pid="21" name="Mendeley Recent Style Id 9_1">
    <vt:lpwstr>http://www.zotero.org/styles/springer-basic-brackets-no-et-al</vt:lpwstr>
  </property>
  <property fmtid="{D5CDD505-2E9C-101B-9397-08002B2CF9AE}" pid="22" name="Mendeley Recent Style Name 9_1">
    <vt:lpwstr>Springer - Basic (numeric, brackets, no "et al.")</vt:lpwstr>
  </property>
  <property fmtid="{D5CDD505-2E9C-101B-9397-08002B2CF9AE}" pid="23" name="Mendeley Document_1">
    <vt:lpwstr>True</vt:lpwstr>
  </property>
  <property fmtid="{D5CDD505-2E9C-101B-9397-08002B2CF9AE}" pid="24" name="Mendeley Unique User Id_1">
    <vt:lpwstr>bb91db46-1680-3fe4-a551-c7045069aac5</vt:lpwstr>
  </property>
  <property fmtid="{D5CDD505-2E9C-101B-9397-08002B2CF9AE}" pid="25" name="Mendeley Citation Style_1">
    <vt:lpwstr>http://www.zotero.org/styles/springer-basic-brackets</vt:lpwstr>
  </property>
</Properties>
</file>